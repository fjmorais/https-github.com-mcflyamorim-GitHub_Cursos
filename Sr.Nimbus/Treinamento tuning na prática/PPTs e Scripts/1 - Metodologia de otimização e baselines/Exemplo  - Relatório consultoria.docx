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F839F" w14:textId="77777777" w:rsidR="004C1DF7" w:rsidRPr="00E04617" w:rsidRDefault="004C1DF7" w:rsidP="004C1DF7">
      <w:pPr>
        <w:pStyle w:val="Title"/>
        <w:rPr>
          <w:sz w:val="72"/>
          <w:szCs w:val="72"/>
          <w:lang w:val="pt-BR"/>
        </w:rPr>
      </w:pPr>
      <w:r>
        <w:rPr>
          <w:sz w:val="72"/>
          <w:szCs w:val="72"/>
          <w:lang w:val="pt-BR"/>
        </w:rPr>
        <w:t>Relatório de consultoria</w:t>
      </w:r>
    </w:p>
    <w:p w14:paraId="3CC95CBA" w14:textId="77777777" w:rsidR="004C1DF7" w:rsidRPr="00E04617" w:rsidRDefault="004C1DF7" w:rsidP="004C1DF7">
      <w:pPr>
        <w:rPr>
          <w:lang w:val="pt-BR"/>
        </w:rPr>
      </w:pPr>
    </w:p>
    <w:p w14:paraId="13F7300D" w14:textId="77777777" w:rsidR="004C1DF7" w:rsidRPr="00E04617" w:rsidRDefault="004C1DF7" w:rsidP="004C1DF7">
      <w:pPr>
        <w:rPr>
          <w:lang w:val="pt-BR"/>
        </w:rPr>
      </w:pPr>
    </w:p>
    <w:p w14:paraId="0CFB2C75" w14:textId="77777777" w:rsidR="004C1DF7" w:rsidRPr="00E04617" w:rsidRDefault="004C1DF7" w:rsidP="004C1DF7">
      <w:pPr>
        <w:rPr>
          <w:lang w:val="pt-BR"/>
        </w:rPr>
      </w:pPr>
    </w:p>
    <w:p w14:paraId="1AE52DCB" w14:textId="77777777" w:rsidR="004C1DF7" w:rsidRPr="0091226F" w:rsidRDefault="002D4F17" w:rsidP="004C1DF7">
      <w:pPr>
        <w:rPr>
          <w:b/>
          <w:i/>
          <w:sz w:val="72"/>
          <w:szCs w:val="52"/>
          <w:lang w:val="pt-BR"/>
        </w:rPr>
      </w:pPr>
      <w:del w:id="0" w:author="fabiano" w:date="2012-12-17T17:37:00Z">
        <w:r w:rsidDel="003004BB">
          <w:rPr>
            <w:b/>
            <w:i/>
            <w:sz w:val="72"/>
            <w:szCs w:val="52"/>
            <w:lang w:val="pt-BR"/>
          </w:rPr>
          <w:delText>Valor Econômico</w:delText>
        </w:r>
      </w:del>
      <w:ins w:id="1" w:author="fabiano" w:date="2012-12-17T17:37:00Z">
        <w:r w:rsidR="003004BB">
          <w:rPr>
            <w:b/>
            <w:i/>
            <w:sz w:val="72"/>
            <w:szCs w:val="52"/>
            <w:lang w:val="pt-BR"/>
          </w:rPr>
          <w:t>&lt;cliente&gt;</w:t>
        </w:r>
      </w:ins>
    </w:p>
    <w:p w14:paraId="651A7B71" w14:textId="77777777" w:rsidR="0091226F" w:rsidRDefault="0091226F" w:rsidP="004C1DF7">
      <w:pPr>
        <w:rPr>
          <w:i/>
          <w:sz w:val="56"/>
          <w:szCs w:val="52"/>
          <w:lang w:val="pt-BR"/>
        </w:rPr>
      </w:pPr>
      <w:r>
        <w:rPr>
          <w:i/>
          <w:sz w:val="56"/>
          <w:szCs w:val="52"/>
          <w:lang w:val="pt-BR"/>
        </w:rPr>
        <w:t xml:space="preserve">Consultoria em SQL Server 2008 </w:t>
      </w:r>
      <w:r w:rsidR="007C703B">
        <w:rPr>
          <w:i/>
          <w:sz w:val="56"/>
          <w:szCs w:val="52"/>
          <w:lang w:val="pt-BR"/>
        </w:rPr>
        <w:t xml:space="preserve">R2 </w:t>
      </w:r>
      <w:r>
        <w:rPr>
          <w:i/>
          <w:sz w:val="56"/>
          <w:szCs w:val="52"/>
          <w:lang w:val="pt-BR"/>
        </w:rPr>
        <w:t>– análise de ambiente e recomendações de desempenho</w:t>
      </w:r>
      <w:r w:rsidR="00D01B44">
        <w:rPr>
          <w:i/>
          <w:sz w:val="56"/>
          <w:szCs w:val="52"/>
          <w:lang w:val="pt-BR"/>
        </w:rPr>
        <w:t xml:space="preserve"> para carga massiva de dados.</w:t>
      </w:r>
    </w:p>
    <w:p w14:paraId="43FE8ED1" w14:textId="77777777" w:rsidR="0091226F" w:rsidDel="004309A0" w:rsidRDefault="0091226F" w:rsidP="004C1DF7">
      <w:pPr>
        <w:rPr>
          <w:del w:id="2" w:author="Luciano Caixeta Moreira" w:date="2012-05-17T14:07:00Z"/>
          <w:sz w:val="56"/>
          <w:szCs w:val="52"/>
          <w:lang w:val="pt-BR"/>
        </w:rPr>
      </w:pPr>
    </w:p>
    <w:p w14:paraId="17B9CFEE" w14:textId="77777777" w:rsidR="004C1DF7" w:rsidRPr="0091226F" w:rsidRDefault="00FB7A3E" w:rsidP="004C1DF7">
      <w:pPr>
        <w:rPr>
          <w:b/>
          <w:sz w:val="40"/>
          <w:szCs w:val="36"/>
          <w:lang w:val="pt-BR"/>
        </w:rPr>
      </w:pPr>
      <w:r>
        <w:rPr>
          <w:sz w:val="56"/>
          <w:szCs w:val="52"/>
          <w:lang w:val="pt-BR"/>
        </w:rPr>
        <w:t xml:space="preserve">Maio </w:t>
      </w:r>
      <w:r w:rsidR="004C1DF7" w:rsidRPr="0091226F">
        <w:rPr>
          <w:sz w:val="56"/>
          <w:szCs w:val="52"/>
          <w:lang w:val="pt-BR"/>
        </w:rPr>
        <w:t>de 2012</w:t>
      </w:r>
    </w:p>
    <w:p w14:paraId="4E6A956F" w14:textId="77777777" w:rsidR="0091226F" w:rsidRDefault="004C1DF7" w:rsidP="004C1DF7">
      <w:pPr>
        <w:jc w:val="right"/>
        <w:rPr>
          <w:sz w:val="28"/>
          <w:szCs w:val="28"/>
          <w:lang w:val="pt-BR"/>
        </w:rPr>
      </w:pPr>
      <w:r w:rsidRPr="008005FF">
        <w:rPr>
          <w:sz w:val="32"/>
          <w:szCs w:val="32"/>
          <w:lang w:val="pt-BR"/>
        </w:rPr>
        <w:br/>
      </w:r>
    </w:p>
    <w:p w14:paraId="69F39119" w14:textId="77777777" w:rsidR="0091226F" w:rsidRDefault="0091226F" w:rsidP="004C1DF7">
      <w:pPr>
        <w:jc w:val="right"/>
        <w:rPr>
          <w:sz w:val="28"/>
          <w:szCs w:val="28"/>
          <w:lang w:val="pt-BR"/>
        </w:rPr>
      </w:pPr>
    </w:p>
    <w:p w14:paraId="40125AC0" w14:textId="77777777" w:rsidR="004C1DF7" w:rsidRPr="00EA00EC" w:rsidRDefault="004C1DF7" w:rsidP="004C1DF7">
      <w:pPr>
        <w:jc w:val="right"/>
        <w:rPr>
          <w:sz w:val="28"/>
          <w:szCs w:val="28"/>
          <w:lang w:val="pt-BR"/>
        </w:rPr>
      </w:pPr>
      <w:r w:rsidRPr="00EA00EC">
        <w:rPr>
          <w:sz w:val="28"/>
          <w:szCs w:val="28"/>
          <w:lang w:val="pt-BR"/>
        </w:rPr>
        <w:t xml:space="preserve">Brasília, </w:t>
      </w:r>
      <w:r w:rsidR="00740718">
        <w:rPr>
          <w:sz w:val="28"/>
          <w:szCs w:val="28"/>
          <w:lang w:val="pt-BR"/>
        </w:rPr>
        <w:t>0</w:t>
      </w:r>
      <w:r w:rsidR="00725760">
        <w:rPr>
          <w:sz w:val="28"/>
          <w:szCs w:val="28"/>
          <w:lang w:val="pt-BR"/>
        </w:rPr>
        <w:t>4</w:t>
      </w:r>
      <w:r w:rsidRPr="00EA00EC">
        <w:rPr>
          <w:sz w:val="28"/>
          <w:szCs w:val="28"/>
          <w:lang w:val="pt-BR"/>
        </w:rPr>
        <w:t xml:space="preserve"> de </w:t>
      </w:r>
      <w:r w:rsidR="00740718">
        <w:rPr>
          <w:sz w:val="28"/>
          <w:szCs w:val="28"/>
          <w:lang w:val="pt-BR"/>
        </w:rPr>
        <w:t>Maio</w:t>
      </w:r>
      <w:r>
        <w:rPr>
          <w:sz w:val="28"/>
          <w:szCs w:val="28"/>
          <w:lang w:val="pt-BR"/>
        </w:rPr>
        <w:t xml:space="preserve"> de 2012</w:t>
      </w:r>
    </w:p>
    <w:p w14:paraId="1B305C75" w14:textId="77777777" w:rsidR="004C1DF7" w:rsidRPr="00EA00EC" w:rsidRDefault="004C1DF7" w:rsidP="004C1DF7">
      <w:pPr>
        <w:rPr>
          <w:sz w:val="28"/>
          <w:szCs w:val="28"/>
          <w:lang w:val="pt-BR"/>
        </w:rPr>
      </w:pPr>
    </w:p>
    <w:p w14:paraId="2957ACC7" w14:textId="77777777" w:rsidR="004C1DF7" w:rsidRDefault="004C1DF7" w:rsidP="004C1DF7">
      <w:pPr>
        <w:rPr>
          <w:b/>
          <w:sz w:val="28"/>
          <w:szCs w:val="48"/>
          <w:lang w:val="pt-BR"/>
        </w:rPr>
      </w:pPr>
    </w:p>
    <w:p w14:paraId="238C1195" w14:textId="48FA6129" w:rsidR="004C1DF7" w:rsidRDefault="004C1DF7" w:rsidP="004C1DF7">
      <w:pPr>
        <w:rPr>
          <w:rFonts w:asciiTheme="majorHAnsi" w:eastAsiaTheme="majorEastAsia" w:hAnsiTheme="majorHAnsi" w:cstheme="majorBidi"/>
          <w:color w:val="17365D" w:themeColor="text2" w:themeShade="BF"/>
          <w:spacing w:val="5"/>
          <w:kern w:val="28"/>
          <w:sz w:val="52"/>
          <w:szCs w:val="52"/>
          <w:lang w:val="pt-BR"/>
        </w:rPr>
      </w:pPr>
      <w:del w:id="3" w:author="fabiano" w:date="2015-11-19T15:19:00Z">
        <w:r w:rsidRPr="008005FF" w:rsidDel="00F97467">
          <w:rPr>
            <w:b/>
            <w:sz w:val="28"/>
            <w:szCs w:val="48"/>
            <w:lang w:val="pt-BR"/>
          </w:rPr>
          <w:delText>Sr. Nimbus Prestação de Serviços em Tecnologia LTDA</w:delText>
        </w:r>
        <w:r w:rsidRPr="008005FF" w:rsidDel="00F97467">
          <w:rPr>
            <w:szCs w:val="28"/>
            <w:lang w:val="pt-BR"/>
          </w:rPr>
          <w:delText xml:space="preserve"> </w:delText>
        </w:r>
      </w:del>
      <w:r>
        <w:rPr>
          <w:lang w:val="pt-BR"/>
        </w:rPr>
        <w:br w:type="page"/>
      </w:r>
    </w:p>
    <w:sdt>
      <w:sdtPr>
        <w:rPr>
          <w:rFonts w:asciiTheme="minorHAnsi" w:eastAsiaTheme="minorHAnsi" w:hAnsiTheme="minorHAnsi" w:cstheme="minorBidi"/>
          <w:b w:val="0"/>
          <w:bCs w:val="0"/>
          <w:color w:val="auto"/>
          <w:sz w:val="22"/>
          <w:szCs w:val="22"/>
          <w:lang w:val="en-US" w:eastAsia="en-US"/>
        </w:rPr>
        <w:id w:val="-1403440234"/>
        <w:docPartObj>
          <w:docPartGallery w:val="Table of Contents"/>
          <w:docPartUnique/>
        </w:docPartObj>
      </w:sdtPr>
      <w:sdtEndPr/>
      <w:sdtContent>
        <w:p w14:paraId="4F8B38F3" w14:textId="77777777" w:rsidR="0091226F" w:rsidRDefault="0091226F">
          <w:pPr>
            <w:pStyle w:val="TOCHeading"/>
          </w:pPr>
          <w:r>
            <w:t>Sumário</w:t>
          </w:r>
        </w:p>
        <w:p w14:paraId="2B14A87B" w14:textId="3EB681A3" w:rsidR="001F456C" w:rsidRDefault="0091226F">
          <w:pPr>
            <w:pStyle w:val="TOC1"/>
            <w:tabs>
              <w:tab w:val="right" w:leader="dot" w:pos="9350"/>
            </w:tabs>
            <w:rPr>
              <w:ins w:id="4" w:author="Luciano Caixeta Moreira" w:date="2012-05-17T14:21:00Z"/>
              <w:rFonts w:eastAsiaTheme="minorEastAsia"/>
              <w:noProof/>
            </w:rPr>
          </w:pPr>
          <w:r>
            <w:fldChar w:fldCharType="begin"/>
          </w:r>
          <w:r>
            <w:instrText xml:space="preserve"> TOC \o "1-3" \h \z \u </w:instrText>
          </w:r>
          <w:r>
            <w:fldChar w:fldCharType="separate"/>
          </w:r>
          <w:ins w:id="5" w:author="Luciano Caixeta Moreira" w:date="2012-05-17T14:21:00Z">
            <w:r w:rsidR="001F456C" w:rsidRPr="00D91CE6">
              <w:rPr>
                <w:rStyle w:val="Hyperlink"/>
                <w:noProof/>
              </w:rPr>
              <w:fldChar w:fldCharType="begin"/>
            </w:r>
            <w:r w:rsidR="001F456C" w:rsidRPr="00D91CE6">
              <w:rPr>
                <w:rStyle w:val="Hyperlink"/>
                <w:noProof/>
              </w:rPr>
              <w:instrText xml:space="preserve"> </w:instrText>
            </w:r>
            <w:r w:rsidR="001F456C">
              <w:rPr>
                <w:noProof/>
              </w:rPr>
              <w:instrText>HYPERLINK \l "_Toc325027799"</w:instrText>
            </w:r>
            <w:r w:rsidR="001F456C" w:rsidRPr="00D91CE6">
              <w:rPr>
                <w:rStyle w:val="Hyperlink"/>
                <w:noProof/>
              </w:rPr>
              <w:instrText xml:space="preserve"> </w:instrText>
            </w:r>
            <w:r w:rsidR="001F456C" w:rsidRPr="00D91CE6">
              <w:rPr>
                <w:rStyle w:val="Hyperlink"/>
                <w:noProof/>
              </w:rPr>
              <w:fldChar w:fldCharType="separate"/>
            </w:r>
            <w:r w:rsidR="001F456C" w:rsidRPr="00D91CE6">
              <w:rPr>
                <w:rStyle w:val="Hyperlink"/>
                <w:noProof/>
                <w:lang w:val="pt-BR"/>
              </w:rPr>
              <w:t>Resumo do serviço</w:t>
            </w:r>
            <w:r w:rsidR="001F456C">
              <w:rPr>
                <w:noProof/>
                <w:webHidden/>
              </w:rPr>
              <w:tab/>
            </w:r>
            <w:r w:rsidR="001F456C">
              <w:rPr>
                <w:noProof/>
                <w:webHidden/>
              </w:rPr>
              <w:fldChar w:fldCharType="begin"/>
            </w:r>
            <w:r w:rsidR="001F456C">
              <w:rPr>
                <w:noProof/>
                <w:webHidden/>
              </w:rPr>
              <w:instrText xml:space="preserve"> PAGEREF _Toc325027799 \h </w:instrText>
            </w:r>
          </w:ins>
          <w:r w:rsidR="001F456C">
            <w:rPr>
              <w:noProof/>
              <w:webHidden/>
            </w:rPr>
          </w:r>
          <w:r w:rsidR="001F456C">
            <w:rPr>
              <w:noProof/>
              <w:webHidden/>
            </w:rPr>
            <w:fldChar w:fldCharType="separate"/>
          </w:r>
          <w:ins w:id="6" w:author="fabiano" w:date="2015-11-19T15:20:00Z">
            <w:r w:rsidR="005D7B21">
              <w:rPr>
                <w:noProof/>
                <w:webHidden/>
              </w:rPr>
              <w:t>3</w:t>
            </w:r>
          </w:ins>
          <w:ins w:id="7" w:author="Luciano Caixeta Moreira" w:date="2012-05-17T14:21:00Z">
            <w:r w:rsidR="001F456C">
              <w:rPr>
                <w:noProof/>
                <w:webHidden/>
              </w:rPr>
              <w:fldChar w:fldCharType="end"/>
            </w:r>
            <w:r w:rsidR="001F456C" w:rsidRPr="00D91CE6">
              <w:rPr>
                <w:rStyle w:val="Hyperlink"/>
                <w:noProof/>
              </w:rPr>
              <w:fldChar w:fldCharType="end"/>
            </w:r>
          </w:ins>
        </w:p>
        <w:p w14:paraId="5290473B" w14:textId="682261F2" w:rsidR="001F456C" w:rsidRDefault="001F456C">
          <w:pPr>
            <w:pStyle w:val="TOC1"/>
            <w:tabs>
              <w:tab w:val="right" w:leader="dot" w:pos="9350"/>
            </w:tabs>
            <w:rPr>
              <w:ins w:id="8" w:author="Luciano Caixeta Moreira" w:date="2012-05-17T14:21:00Z"/>
              <w:rFonts w:eastAsiaTheme="minorEastAsia"/>
              <w:noProof/>
            </w:rPr>
          </w:pPr>
          <w:ins w:id="9"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"_Toc325027800"</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Considerações gerais</w:t>
            </w:r>
            <w:r>
              <w:rPr>
                <w:noProof/>
                <w:webHidden/>
              </w:rPr>
              <w:tab/>
            </w:r>
            <w:r>
              <w:rPr>
                <w:noProof/>
                <w:webHidden/>
              </w:rPr>
              <w:fldChar w:fldCharType="begin"/>
            </w:r>
            <w:r>
              <w:rPr>
                <w:noProof/>
                <w:webHidden/>
              </w:rPr>
              <w:instrText xml:space="preserve"> PAGEREF _Toc325027800 \h </w:instrText>
            </w:r>
          </w:ins>
          <w:r>
            <w:rPr>
              <w:noProof/>
              <w:webHidden/>
            </w:rPr>
          </w:r>
          <w:r>
            <w:rPr>
              <w:noProof/>
              <w:webHidden/>
            </w:rPr>
            <w:fldChar w:fldCharType="separate"/>
          </w:r>
          <w:ins w:id="10" w:author="fabiano" w:date="2015-11-19T15:20:00Z">
            <w:r w:rsidR="005D7B21">
              <w:rPr>
                <w:noProof/>
                <w:webHidden/>
              </w:rPr>
              <w:t>3</w:t>
            </w:r>
          </w:ins>
          <w:ins w:id="11" w:author="Luciano Caixeta Moreira" w:date="2012-05-17T14:21:00Z">
            <w:r>
              <w:rPr>
                <w:noProof/>
                <w:webHidden/>
              </w:rPr>
              <w:fldChar w:fldCharType="end"/>
            </w:r>
            <w:r w:rsidRPr="00D91CE6">
              <w:rPr>
                <w:rStyle w:val="Hyperlink"/>
                <w:noProof/>
              </w:rPr>
              <w:fldChar w:fldCharType="end"/>
            </w:r>
          </w:ins>
        </w:p>
        <w:p w14:paraId="04098664" w14:textId="4DE9C1BF" w:rsidR="001F456C" w:rsidRDefault="001F456C">
          <w:pPr>
            <w:pStyle w:val="TOC1"/>
            <w:tabs>
              <w:tab w:val="right" w:leader="dot" w:pos="9350"/>
            </w:tabs>
            <w:rPr>
              <w:ins w:id="12" w:author="Luciano Caixeta Moreira" w:date="2012-05-17T14:21:00Z"/>
              <w:rFonts w:eastAsiaTheme="minorEastAsia"/>
              <w:noProof/>
            </w:rPr>
          </w:pPr>
          <w:ins w:id="13"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"_Toc325027801"</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Processo atual</w:t>
            </w:r>
            <w:r>
              <w:rPr>
                <w:noProof/>
                <w:webHidden/>
              </w:rPr>
              <w:tab/>
            </w:r>
            <w:r>
              <w:rPr>
                <w:noProof/>
                <w:webHidden/>
              </w:rPr>
              <w:fldChar w:fldCharType="begin"/>
            </w:r>
            <w:r>
              <w:rPr>
                <w:noProof/>
                <w:webHidden/>
              </w:rPr>
              <w:instrText xml:space="preserve"> PAGEREF _Toc325027801 \h </w:instrText>
            </w:r>
          </w:ins>
          <w:r>
            <w:rPr>
              <w:noProof/>
              <w:webHidden/>
            </w:rPr>
          </w:r>
          <w:r>
            <w:rPr>
              <w:noProof/>
              <w:webHidden/>
            </w:rPr>
            <w:fldChar w:fldCharType="separate"/>
          </w:r>
          <w:ins w:id="14" w:author="fabiano" w:date="2015-11-19T15:20:00Z">
            <w:r w:rsidR="005D7B21">
              <w:rPr>
                <w:noProof/>
                <w:webHidden/>
              </w:rPr>
              <w:t>3</w:t>
            </w:r>
          </w:ins>
          <w:ins w:id="15" w:author="Luciano Caixeta Moreira" w:date="2012-05-17T14:21:00Z">
            <w:r>
              <w:rPr>
                <w:noProof/>
                <w:webHidden/>
              </w:rPr>
              <w:fldChar w:fldCharType="end"/>
            </w:r>
            <w:r w:rsidRPr="00D91CE6">
              <w:rPr>
                <w:rStyle w:val="Hyperlink"/>
                <w:noProof/>
              </w:rPr>
              <w:fldChar w:fldCharType="end"/>
            </w:r>
          </w:ins>
        </w:p>
        <w:p w14:paraId="7C7569A4" w14:textId="5EAC518E" w:rsidR="001F456C" w:rsidRDefault="001F456C">
          <w:pPr>
            <w:pStyle w:val="TOC1"/>
            <w:tabs>
              <w:tab w:val="right" w:leader="dot" w:pos="9350"/>
            </w:tabs>
            <w:rPr>
              <w:ins w:id="16" w:author="Luciano Caixeta Moreira" w:date="2012-05-17T14:21:00Z"/>
              <w:rFonts w:eastAsiaTheme="minorEastAsia"/>
              <w:noProof/>
            </w:rPr>
          </w:pPr>
          <w:ins w:id="17"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"_Toc325027802"</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Resultados finais</w:t>
            </w:r>
            <w:r>
              <w:rPr>
                <w:noProof/>
                <w:webHidden/>
              </w:rPr>
              <w:tab/>
            </w:r>
            <w:r>
              <w:rPr>
                <w:noProof/>
                <w:webHidden/>
              </w:rPr>
              <w:fldChar w:fldCharType="begin"/>
            </w:r>
            <w:r>
              <w:rPr>
                <w:noProof/>
                <w:webHidden/>
              </w:rPr>
              <w:instrText xml:space="preserve"> PAGEREF _Toc325027802 \h </w:instrText>
            </w:r>
          </w:ins>
          <w:r>
            <w:rPr>
              <w:noProof/>
              <w:webHidden/>
            </w:rPr>
          </w:r>
          <w:r>
            <w:rPr>
              <w:noProof/>
              <w:webHidden/>
            </w:rPr>
            <w:fldChar w:fldCharType="separate"/>
          </w:r>
          <w:ins w:id="18" w:author="fabiano" w:date="2015-11-19T15:20:00Z">
            <w:r w:rsidR="005D7B21">
              <w:rPr>
                <w:noProof/>
                <w:webHidden/>
              </w:rPr>
              <w:t>4</w:t>
            </w:r>
          </w:ins>
          <w:ins w:id="19" w:author="Luciano Caixeta Moreira" w:date="2012-05-17T14:21:00Z">
            <w:r>
              <w:rPr>
                <w:noProof/>
                <w:webHidden/>
              </w:rPr>
              <w:fldChar w:fldCharType="end"/>
            </w:r>
            <w:r w:rsidRPr="00D91CE6">
              <w:rPr>
                <w:rStyle w:val="Hyperlink"/>
                <w:noProof/>
              </w:rPr>
              <w:fldChar w:fldCharType="end"/>
            </w:r>
          </w:ins>
        </w:p>
        <w:p w14:paraId="3F62A513" w14:textId="033CC061" w:rsidR="001F456C" w:rsidRDefault="001F456C">
          <w:pPr>
            <w:pStyle w:val="TOC1"/>
            <w:tabs>
              <w:tab w:val="right" w:leader="dot" w:pos="9350"/>
            </w:tabs>
            <w:rPr>
              <w:ins w:id="20" w:author="Luciano Caixeta Moreira" w:date="2012-05-17T14:21:00Z"/>
              <w:rFonts w:eastAsiaTheme="minorEastAsia"/>
              <w:noProof/>
            </w:rPr>
          </w:pPr>
          <w:ins w:id="21"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"_Toc325027803"</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Alterações efetuadas e sugeridas</w:t>
            </w:r>
            <w:r>
              <w:rPr>
                <w:noProof/>
                <w:webHidden/>
              </w:rPr>
              <w:tab/>
            </w:r>
            <w:r>
              <w:rPr>
                <w:noProof/>
                <w:webHidden/>
              </w:rPr>
              <w:fldChar w:fldCharType="begin"/>
            </w:r>
            <w:r>
              <w:rPr>
                <w:noProof/>
                <w:webHidden/>
              </w:rPr>
              <w:instrText xml:space="preserve"> PAGEREF _Toc325027803 \h </w:instrText>
            </w:r>
          </w:ins>
          <w:r>
            <w:rPr>
              <w:noProof/>
              <w:webHidden/>
            </w:rPr>
          </w:r>
          <w:r>
            <w:rPr>
              <w:noProof/>
              <w:webHidden/>
            </w:rPr>
            <w:fldChar w:fldCharType="separate"/>
          </w:r>
          <w:ins w:id="22" w:author="fabiano" w:date="2015-11-19T15:20:00Z">
            <w:r w:rsidR="005D7B21">
              <w:rPr>
                <w:noProof/>
                <w:webHidden/>
              </w:rPr>
              <w:t>6</w:t>
            </w:r>
          </w:ins>
          <w:ins w:id="23" w:author="Luciano Caixeta Moreira" w:date="2012-05-17T14:21:00Z">
            <w:r>
              <w:rPr>
                <w:noProof/>
                <w:webHidden/>
              </w:rPr>
              <w:fldChar w:fldCharType="end"/>
            </w:r>
            <w:r w:rsidRPr="00D91CE6">
              <w:rPr>
                <w:rStyle w:val="Hyperlink"/>
                <w:noProof/>
              </w:rPr>
              <w:fldChar w:fldCharType="end"/>
            </w:r>
          </w:ins>
        </w:p>
        <w:p w14:paraId="4663A457" w14:textId="20E9A6DE" w:rsidR="001F456C" w:rsidRDefault="001F456C">
          <w:pPr>
            <w:pStyle w:val="TOC2"/>
            <w:tabs>
              <w:tab w:val="right" w:leader="dot" w:pos="9350"/>
            </w:tabs>
            <w:rPr>
              <w:ins w:id="24" w:author="Luciano Caixeta Moreira" w:date="2012-05-17T14:21:00Z"/>
              <w:rFonts w:eastAsiaTheme="minorEastAsia"/>
              <w:noProof/>
            </w:rPr>
          </w:pPr>
          <w:ins w:id="25"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"_Toc325027804"</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Alterações na aplicação</w:t>
            </w:r>
            <w:r>
              <w:rPr>
                <w:noProof/>
                <w:webHidden/>
              </w:rPr>
              <w:tab/>
            </w:r>
            <w:r>
              <w:rPr>
                <w:noProof/>
                <w:webHidden/>
              </w:rPr>
              <w:fldChar w:fldCharType="begin"/>
            </w:r>
            <w:r>
              <w:rPr>
                <w:noProof/>
                <w:webHidden/>
              </w:rPr>
              <w:instrText xml:space="preserve"> PAGEREF _Toc325027804 \h </w:instrText>
            </w:r>
          </w:ins>
          <w:r>
            <w:rPr>
              <w:noProof/>
              <w:webHidden/>
            </w:rPr>
          </w:r>
          <w:r>
            <w:rPr>
              <w:noProof/>
              <w:webHidden/>
            </w:rPr>
            <w:fldChar w:fldCharType="separate"/>
          </w:r>
          <w:ins w:id="26" w:author="fabiano" w:date="2015-11-19T15:20:00Z">
            <w:r w:rsidR="005D7B21">
              <w:rPr>
                <w:noProof/>
                <w:webHidden/>
              </w:rPr>
              <w:t>6</w:t>
            </w:r>
          </w:ins>
          <w:ins w:id="27" w:author="Luciano Caixeta Moreira" w:date="2012-05-17T14:21:00Z">
            <w:r>
              <w:rPr>
                <w:noProof/>
                <w:webHidden/>
              </w:rPr>
              <w:fldChar w:fldCharType="end"/>
            </w:r>
            <w:r w:rsidRPr="00D91CE6">
              <w:rPr>
                <w:rStyle w:val="Hyperlink"/>
                <w:noProof/>
              </w:rPr>
              <w:fldChar w:fldCharType="end"/>
            </w:r>
          </w:ins>
        </w:p>
        <w:p w14:paraId="77A480A8" w14:textId="01170E76" w:rsidR="001F456C" w:rsidRDefault="001F456C">
          <w:pPr>
            <w:pStyle w:val="TOC3"/>
            <w:tabs>
              <w:tab w:val="right" w:leader="dot" w:pos="9350"/>
            </w:tabs>
            <w:rPr>
              <w:ins w:id="28" w:author="Luciano Caixeta Moreira" w:date="2012-05-17T14:21:00Z"/>
              <w:rFonts w:eastAsiaTheme="minorEastAsia"/>
              <w:noProof/>
            </w:rPr>
          </w:pPr>
          <w:ins w:id="29"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"_Toc325027805"</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Paralelismo</w:t>
            </w:r>
            <w:r>
              <w:rPr>
                <w:noProof/>
                <w:webHidden/>
              </w:rPr>
              <w:tab/>
            </w:r>
            <w:r>
              <w:rPr>
                <w:noProof/>
                <w:webHidden/>
              </w:rPr>
              <w:fldChar w:fldCharType="begin"/>
            </w:r>
            <w:r>
              <w:rPr>
                <w:noProof/>
                <w:webHidden/>
              </w:rPr>
              <w:instrText xml:space="preserve"> PAGEREF _Toc325027805 \h </w:instrText>
            </w:r>
          </w:ins>
          <w:r>
            <w:rPr>
              <w:noProof/>
              <w:webHidden/>
            </w:rPr>
          </w:r>
          <w:r>
            <w:rPr>
              <w:noProof/>
              <w:webHidden/>
            </w:rPr>
            <w:fldChar w:fldCharType="separate"/>
          </w:r>
          <w:ins w:id="30" w:author="fabiano" w:date="2015-11-19T15:20:00Z">
            <w:r w:rsidR="005D7B21">
              <w:rPr>
                <w:noProof/>
                <w:webHidden/>
              </w:rPr>
              <w:t>6</w:t>
            </w:r>
          </w:ins>
          <w:ins w:id="31" w:author="Luciano Caixeta Moreira" w:date="2012-05-17T14:21:00Z">
            <w:r>
              <w:rPr>
                <w:noProof/>
                <w:webHidden/>
              </w:rPr>
              <w:fldChar w:fldCharType="end"/>
            </w:r>
            <w:r w:rsidRPr="00D91CE6">
              <w:rPr>
                <w:rStyle w:val="Hyperlink"/>
                <w:noProof/>
              </w:rPr>
              <w:fldChar w:fldCharType="end"/>
            </w:r>
          </w:ins>
        </w:p>
        <w:p w14:paraId="7CE8B22D" w14:textId="4A507771" w:rsidR="001F456C" w:rsidRDefault="001F456C">
          <w:pPr>
            <w:pStyle w:val="TOC3"/>
            <w:tabs>
              <w:tab w:val="right" w:leader="dot" w:pos="9350"/>
            </w:tabs>
            <w:rPr>
              <w:ins w:id="32" w:author="Luciano Caixeta Moreira" w:date="2012-05-17T14:21:00Z"/>
              <w:rFonts w:eastAsiaTheme="minorEastAsia"/>
              <w:noProof/>
            </w:rPr>
          </w:pPr>
          <w:ins w:id="33"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"_Toc325027806"</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Controle do paralelismo</w:t>
            </w:r>
            <w:r>
              <w:rPr>
                <w:noProof/>
                <w:webHidden/>
              </w:rPr>
              <w:tab/>
            </w:r>
            <w:r>
              <w:rPr>
                <w:noProof/>
                <w:webHidden/>
              </w:rPr>
              <w:fldChar w:fldCharType="begin"/>
            </w:r>
            <w:r>
              <w:rPr>
                <w:noProof/>
                <w:webHidden/>
              </w:rPr>
              <w:instrText xml:space="preserve"> PAGEREF _Toc325027806 \h </w:instrText>
            </w:r>
          </w:ins>
          <w:r>
            <w:rPr>
              <w:noProof/>
              <w:webHidden/>
            </w:rPr>
          </w:r>
          <w:r>
            <w:rPr>
              <w:noProof/>
              <w:webHidden/>
            </w:rPr>
            <w:fldChar w:fldCharType="separate"/>
          </w:r>
          <w:ins w:id="34" w:author="fabiano" w:date="2015-11-19T15:20:00Z">
            <w:r w:rsidR="005D7B21">
              <w:rPr>
                <w:noProof/>
                <w:webHidden/>
              </w:rPr>
              <w:t>8</w:t>
            </w:r>
          </w:ins>
          <w:ins w:id="35" w:author="Luciano Caixeta Moreira" w:date="2012-05-17T14:21:00Z">
            <w:r>
              <w:rPr>
                <w:noProof/>
                <w:webHidden/>
              </w:rPr>
              <w:fldChar w:fldCharType="end"/>
            </w:r>
            <w:r w:rsidRPr="00D91CE6">
              <w:rPr>
                <w:rStyle w:val="Hyperlink"/>
                <w:noProof/>
              </w:rPr>
              <w:fldChar w:fldCharType="end"/>
            </w:r>
          </w:ins>
        </w:p>
        <w:p w14:paraId="06086003" w14:textId="6D6534B8" w:rsidR="001F456C" w:rsidRDefault="001F456C">
          <w:pPr>
            <w:pStyle w:val="TOC3"/>
            <w:tabs>
              <w:tab w:val="right" w:leader="dot" w:pos="9350"/>
            </w:tabs>
            <w:rPr>
              <w:ins w:id="36" w:author="Luciano Caixeta Moreira" w:date="2012-05-17T14:21:00Z"/>
              <w:rFonts w:eastAsiaTheme="minorEastAsia"/>
              <w:noProof/>
            </w:rPr>
          </w:pPr>
          <w:ins w:id="37"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"_Toc325027807"</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Quantidade de linhas, threads e BatchSize</w:t>
            </w:r>
            <w:r>
              <w:rPr>
                <w:noProof/>
                <w:webHidden/>
              </w:rPr>
              <w:tab/>
            </w:r>
            <w:r>
              <w:rPr>
                <w:noProof/>
                <w:webHidden/>
              </w:rPr>
              <w:fldChar w:fldCharType="begin"/>
            </w:r>
            <w:r>
              <w:rPr>
                <w:noProof/>
                <w:webHidden/>
              </w:rPr>
              <w:instrText xml:space="preserve"> PAGEREF _Toc325027807 \h </w:instrText>
            </w:r>
          </w:ins>
          <w:r>
            <w:rPr>
              <w:noProof/>
              <w:webHidden/>
            </w:rPr>
          </w:r>
          <w:r>
            <w:rPr>
              <w:noProof/>
              <w:webHidden/>
            </w:rPr>
            <w:fldChar w:fldCharType="separate"/>
          </w:r>
          <w:ins w:id="38" w:author="fabiano" w:date="2015-11-19T15:20:00Z">
            <w:r w:rsidR="005D7B21">
              <w:rPr>
                <w:noProof/>
                <w:webHidden/>
              </w:rPr>
              <w:t>12</w:t>
            </w:r>
          </w:ins>
          <w:ins w:id="39" w:author="Luciano Caixeta Moreira" w:date="2012-05-17T14:21:00Z">
            <w:r>
              <w:rPr>
                <w:noProof/>
                <w:webHidden/>
              </w:rPr>
              <w:fldChar w:fldCharType="end"/>
            </w:r>
            <w:r w:rsidRPr="00D91CE6">
              <w:rPr>
                <w:rStyle w:val="Hyperlink"/>
                <w:noProof/>
              </w:rPr>
              <w:fldChar w:fldCharType="end"/>
            </w:r>
          </w:ins>
        </w:p>
        <w:p w14:paraId="0A5809B7" w14:textId="6324FF63" w:rsidR="001F456C" w:rsidRDefault="001F456C">
          <w:pPr>
            <w:pStyle w:val="TOC2"/>
            <w:tabs>
              <w:tab w:val="right" w:leader="dot" w:pos="9350"/>
            </w:tabs>
            <w:rPr>
              <w:ins w:id="40" w:author="Luciano Caixeta Moreira" w:date="2012-05-17T14:21:00Z"/>
              <w:rFonts w:eastAsiaTheme="minorEastAsia"/>
              <w:noProof/>
            </w:rPr>
          </w:pPr>
          <w:ins w:id="41"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"_Toc325027808"</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Configurações servidor SQL Server</w:t>
            </w:r>
            <w:r>
              <w:rPr>
                <w:noProof/>
                <w:webHidden/>
              </w:rPr>
              <w:tab/>
            </w:r>
            <w:r>
              <w:rPr>
                <w:noProof/>
                <w:webHidden/>
              </w:rPr>
              <w:fldChar w:fldCharType="begin"/>
            </w:r>
            <w:r>
              <w:rPr>
                <w:noProof/>
                <w:webHidden/>
              </w:rPr>
              <w:instrText xml:space="preserve"> PAGEREF _Toc325027808 \h </w:instrText>
            </w:r>
          </w:ins>
          <w:r>
            <w:rPr>
              <w:noProof/>
              <w:webHidden/>
            </w:rPr>
          </w:r>
          <w:r>
            <w:rPr>
              <w:noProof/>
              <w:webHidden/>
            </w:rPr>
            <w:fldChar w:fldCharType="separate"/>
          </w:r>
          <w:ins w:id="42" w:author="fabiano" w:date="2015-11-19T15:20:00Z">
            <w:r w:rsidR="005D7B21">
              <w:rPr>
                <w:noProof/>
                <w:webHidden/>
              </w:rPr>
              <w:t>13</w:t>
            </w:r>
          </w:ins>
          <w:ins w:id="43" w:author="Luciano Caixeta Moreira" w:date="2012-05-17T14:21:00Z">
            <w:r>
              <w:rPr>
                <w:noProof/>
                <w:webHidden/>
              </w:rPr>
              <w:fldChar w:fldCharType="end"/>
            </w:r>
            <w:r w:rsidRPr="00D91CE6">
              <w:rPr>
                <w:rStyle w:val="Hyperlink"/>
                <w:noProof/>
              </w:rPr>
              <w:fldChar w:fldCharType="end"/>
            </w:r>
          </w:ins>
        </w:p>
        <w:p w14:paraId="6E7974EA" w14:textId="79529CB4" w:rsidR="001F456C" w:rsidRDefault="001F456C">
          <w:pPr>
            <w:pStyle w:val="TOC3"/>
            <w:tabs>
              <w:tab w:val="right" w:leader="dot" w:pos="9350"/>
            </w:tabs>
            <w:rPr>
              <w:ins w:id="44" w:author="Luciano Caixeta Moreira" w:date="2012-05-17T14:21:00Z"/>
              <w:rFonts w:eastAsiaTheme="minorEastAsia"/>
              <w:noProof/>
            </w:rPr>
          </w:pPr>
          <w:ins w:id="45"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"_Toc325027809"</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TRACEFLAG 610 e 2371</w:t>
            </w:r>
            <w:r>
              <w:rPr>
                <w:noProof/>
                <w:webHidden/>
              </w:rPr>
              <w:tab/>
            </w:r>
            <w:r>
              <w:rPr>
                <w:noProof/>
                <w:webHidden/>
              </w:rPr>
              <w:fldChar w:fldCharType="begin"/>
            </w:r>
            <w:r>
              <w:rPr>
                <w:noProof/>
                <w:webHidden/>
              </w:rPr>
              <w:instrText xml:space="preserve"> PAGEREF _Toc325027809 \h </w:instrText>
            </w:r>
          </w:ins>
          <w:r>
            <w:rPr>
              <w:noProof/>
              <w:webHidden/>
            </w:rPr>
          </w:r>
          <w:r>
            <w:rPr>
              <w:noProof/>
              <w:webHidden/>
            </w:rPr>
            <w:fldChar w:fldCharType="separate"/>
          </w:r>
          <w:ins w:id="46" w:author="fabiano" w:date="2015-11-19T15:20:00Z">
            <w:r w:rsidR="005D7B21">
              <w:rPr>
                <w:noProof/>
                <w:webHidden/>
              </w:rPr>
              <w:t>13</w:t>
            </w:r>
          </w:ins>
          <w:ins w:id="47" w:author="Luciano Caixeta Moreira" w:date="2012-05-17T14:21:00Z">
            <w:r>
              <w:rPr>
                <w:noProof/>
                <w:webHidden/>
              </w:rPr>
              <w:fldChar w:fldCharType="end"/>
            </w:r>
            <w:r w:rsidRPr="00D91CE6">
              <w:rPr>
                <w:rStyle w:val="Hyperlink"/>
                <w:noProof/>
              </w:rPr>
              <w:fldChar w:fldCharType="end"/>
            </w:r>
          </w:ins>
        </w:p>
        <w:p w14:paraId="44872121" w14:textId="0996762E" w:rsidR="001F456C" w:rsidRDefault="001F456C">
          <w:pPr>
            <w:pStyle w:val="TOC3"/>
            <w:tabs>
              <w:tab w:val="right" w:leader="dot" w:pos="9350"/>
            </w:tabs>
            <w:rPr>
              <w:ins w:id="48" w:author="Luciano Caixeta Moreira" w:date="2012-05-17T14:21:00Z"/>
              <w:rFonts w:eastAsiaTheme="minorEastAsia"/>
              <w:noProof/>
            </w:rPr>
          </w:pPr>
          <w:ins w:id="49"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"_Toc325027810"</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Service Pack 1</w:t>
            </w:r>
            <w:r>
              <w:rPr>
                <w:noProof/>
                <w:webHidden/>
              </w:rPr>
              <w:tab/>
            </w:r>
            <w:r>
              <w:rPr>
                <w:noProof/>
                <w:webHidden/>
              </w:rPr>
              <w:fldChar w:fldCharType="begin"/>
            </w:r>
            <w:r>
              <w:rPr>
                <w:noProof/>
                <w:webHidden/>
              </w:rPr>
              <w:instrText xml:space="preserve"> PAGEREF _Toc325027810 \h </w:instrText>
            </w:r>
          </w:ins>
          <w:r>
            <w:rPr>
              <w:noProof/>
              <w:webHidden/>
            </w:rPr>
          </w:r>
          <w:r>
            <w:rPr>
              <w:noProof/>
              <w:webHidden/>
            </w:rPr>
            <w:fldChar w:fldCharType="separate"/>
          </w:r>
          <w:ins w:id="50" w:author="fabiano" w:date="2015-11-19T15:20:00Z">
            <w:r w:rsidR="005D7B21">
              <w:rPr>
                <w:noProof/>
                <w:webHidden/>
              </w:rPr>
              <w:t>15</w:t>
            </w:r>
          </w:ins>
          <w:ins w:id="51" w:author="Luciano Caixeta Moreira" w:date="2012-05-17T14:21:00Z">
            <w:r>
              <w:rPr>
                <w:noProof/>
                <w:webHidden/>
              </w:rPr>
              <w:fldChar w:fldCharType="end"/>
            </w:r>
            <w:r w:rsidRPr="00D91CE6">
              <w:rPr>
                <w:rStyle w:val="Hyperlink"/>
                <w:noProof/>
              </w:rPr>
              <w:fldChar w:fldCharType="end"/>
            </w:r>
          </w:ins>
        </w:p>
        <w:p w14:paraId="0F0ECD07" w14:textId="0122542E" w:rsidR="001F456C" w:rsidRDefault="001F456C">
          <w:pPr>
            <w:pStyle w:val="TOC3"/>
            <w:tabs>
              <w:tab w:val="right" w:leader="dot" w:pos="9350"/>
            </w:tabs>
            <w:rPr>
              <w:ins w:id="52" w:author="Luciano Caixeta Moreira" w:date="2012-05-17T14:21:00Z"/>
              <w:rFonts w:eastAsiaTheme="minorEastAsia"/>
              <w:noProof/>
            </w:rPr>
          </w:pPr>
          <w:ins w:id="53"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"_Toc325027811"</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Read Commited Snapshot Isolation Level</w:t>
            </w:r>
            <w:r>
              <w:rPr>
                <w:noProof/>
                <w:webHidden/>
              </w:rPr>
              <w:tab/>
            </w:r>
            <w:r>
              <w:rPr>
                <w:noProof/>
                <w:webHidden/>
              </w:rPr>
              <w:fldChar w:fldCharType="begin"/>
            </w:r>
            <w:r>
              <w:rPr>
                <w:noProof/>
                <w:webHidden/>
              </w:rPr>
              <w:instrText xml:space="preserve"> PAGEREF _Toc325027811 \h </w:instrText>
            </w:r>
          </w:ins>
          <w:r>
            <w:rPr>
              <w:noProof/>
              <w:webHidden/>
            </w:rPr>
          </w:r>
          <w:r>
            <w:rPr>
              <w:noProof/>
              <w:webHidden/>
            </w:rPr>
            <w:fldChar w:fldCharType="separate"/>
          </w:r>
          <w:ins w:id="54" w:author="fabiano" w:date="2015-11-19T15:20:00Z">
            <w:r w:rsidR="005D7B21">
              <w:rPr>
                <w:noProof/>
                <w:webHidden/>
              </w:rPr>
              <w:t>15</w:t>
            </w:r>
          </w:ins>
          <w:ins w:id="55" w:author="Luciano Caixeta Moreira" w:date="2012-05-17T14:21:00Z">
            <w:r>
              <w:rPr>
                <w:noProof/>
                <w:webHidden/>
              </w:rPr>
              <w:fldChar w:fldCharType="end"/>
            </w:r>
            <w:r w:rsidRPr="00D91CE6">
              <w:rPr>
                <w:rStyle w:val="Hyperlink"/>
                <w:noProof/>
              </w:rPr>
              <w:fldChar w:fldCharType="end"/>
            </w:r>
          </w:ins>
        </w:p>
        <w:p w14:paraId="45DC3772" w14:textId="432A1E8F" w:rsidR="001F456C" w:rsidRDefault="001F456C">
          <w:pPr>
            <w:pStyle w:val="TOC3"/>
            <w:tabs>
              <w:tab w:val="right" w:leader="dot" w:pos="9350"/>
            </w:tabs>
            <w:rPr>
              <w:ins w:id="56" w:author="Luciano Caixeta Moreira" w:date="2012-05-17T14:21:00Z"/>
              <w:rFonts w:eastAsiaTheme="minorEastAsia"/>
              <w:noProof/>
            </w:rPr>
          </w:pPr>
          <w:ins w:id="57"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"_Toc325027812"</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Compressão de dados</w:t>
            </w:r>
            <w:r>
              <w:rPr>
                <w:noProof/>
                <w:webHidden/>
              </w:rPr>
              <w:tab/>
            </w:r>
            <w:r>
              <w:rPr>
                <w:noProof/>
                <w:webHidden/>
              </w:rPr>
              <w:fldChar w:fldCharType="begin"/>
            </w:r>
            <w:r>
              <w:rPr>
                <w:noProof/>
                <w:webHidden/>
              </w:rPr>
              <w:instrText xml:space="preserve"> PAGEREF _Toc325027812 \h </w:instrText>
            </w:r>
          </w:ins>
          <w:r>
            <w:rPr>
              <w:noProof/>
              <w:webHidden/>
            </w:rPr>
          </w:r>
          <w:r>
            <w:rPr>
              <w:noProof/>
              <w:webHidden/>
            </w:rPr>
            <w:fldChar w:fldCharType="separate"/>
          </w:r>
          <w:ins w:id="58" w:author="fabiano" w:date="2015-11-19T15:20:00Z">
            <w:r w:rsidR="005D7B21">
              <w:rPr>
                <w:noProof/>
                <w:webHidden/>
              </w:rPr>
              <w:t>16</w:t>
            </w:r>
          </w:ins>
          <w:ins w:id="59" w:author="Luciano Caixeta Moreira" w:date="2012-05-17T14:21:00Z">
            <w:r>
              <w:rPr>
                <w:noProof/>
                <w:webHidden/>
              </w:rPr>
              <w:fldChar w:fldCharType="end"/>
            </w:r>
            <w:r w:rsidRPr="00D91CE6">
              <w:rPr>
                <w:rStyle w:val="Hyperlink"/>
                <w:noProof/>
              </w:rPr>
              <w:fldChar w:fldCharType="end"/>
            </w:r>
          </w:ins>
        </w:p>
        <w:p w14:paraId="2C47E935" w14:textId="40B89EAE" w:rsidR="001F456C" w:rsidRDefault="001F456C">
          <w:pPr>
            <w:pStyle w:val="TOC3"/>
            <w:tabs>
              <w:tab w:val="right" w:leader="dot" w:pos="9350"/>
            </w:tabs>
            <w:rPr>
              <w:ins w:id="60" w:author="Luciano Caixeta Moreira" w:date="2012-05-17T14:21:00Z"/>
              <w:rFonts w:eastAsiaTheme="minorEastAsia"/>
              <w:noProof/>
            </w:rPr>
          </w:pPr>
          <w:ins w:id="61"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"_Toc325027813"</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Melhoria das consultas</w:t>
            </w:r>
            <w:r>
              <w:rPr>
                <w:noProof/>
                <w:webHidden/>
              </w:rPr>
              <w:tab/>
            </w:r>
            <w:r>
              <w:rPr>
                <w:noProof/>
                <w:webHidden/>
              </w:rPr>
              <w:fldChar w:fldCharType="begin"/>
            </w:r>
            <w:r>
              <w:rPr>
                <w:noProof/>
                <w:webHidden/>
              </w:rPr>
              <w:instrText xml:space="preserve"> PAGEREF _Toc325027813 \h </w:instrText>
            </w:r>
          </w:ins>
          <w:r>
            <w:rPr>
              <w:noProof/>
              <w:webHidden/>
            </w:rPr>
          </w:r>
          <w:r>
            <w:rPr>
              <w:noProof/>
              <w:webHidden/>
            </w:rPr>
            <w:fldChar w:fldCharType="separate"/>
          </w:r>
          <w:ins w:id="62" w:author="fabiano" w:date="2015-11-19T15:20:00Z">
            <w:r w:rsidR="005D7B21">
              <w:rPr>
                <w:noProof/>
                <w:webHidden/>
              </w:rPr>
              <w:t>17</w:t>
            </w:r>
          </w:ins>
          <w:ins w:id="63" w:author="Luciano Caixeta Moreira" w:date="2012-05-17T14:21:00Z">
            <w:r>
              <w:rPr>
                <w:noProof/>
                <w:webHidden/>
              </w:rPr>
              <w:fldChar w:fldCharType="end"/>
            </w:r>
            <w:r w:rsidRPr="00D91CE6">
              <w:rPr>
                <w:rStyle w:val="Hyperlink"/>
                <w:noProof/>
              </w:rPr>
              <w:fldChar w:fldCharType="end"/>
            </w:r>
          </w:ins>
        </w:p>
        <w:p w14:paraId="5DCA5318" w14:textId="3C040D89" w:rsidR="001F456C" w:rsidRDefault="001F456C">
          <w:pPr>
            <w:pStyle w:val="TOC3"/>
            <w:tabs>
              <w:tab w:val="right" w:leader="dot" w:pos="9350"/>
            </w:tabs>
            <w:rPr>
              <w:ins w:id="64" w:author="Luciano Caixeta Moreira" w:date="2012-05-17T14:21:00Z"/>
              <w:rFonts w:eastAsiaTheme="minorEastAsia"/>
              <w:noProof/>
            </w:rPr>
          </w:pPr>
          <w:ins w:id="65"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"_Toc325027814"</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 xml:space="preserve">Particionamento (expurgo de dados da </w:t>
            </w:r>
            <w:del w:id="66" w:author="fabiano" w:date="2012-12-17T17:38:00Z">
              <w:r w:rsidRPr="00D91CE6" w:rsidDel="003004BB">
                <w:rPr>
                  <w:rStyle w:val="Hyperlink"/>
                  <w:noProof/>
                  <w:lang w:val="pt-BR"/>
                </w:rPr>
                <w:delText>SeriesTick</w:delText>
              </w:r>
            </w:del>
          </w:ins>
          <w:ins w:id="67" w:author="fabiano" w:date="2012-12-17T17:38:00Z">
            <w:r w:rsidR="003004BB">
              <w:rPr>
                <w:rStyle w:val="Hyperlink"/>
                <w:noProof/>
                <w:lang w:val="pt-BR"/>
              </w:rPr>
              <w:t>&lt;Tabela&gt;</w:t>
            </w:r>
          </w:ins>
          <w:ins w:id="68" w:author="Luciano Caixeta Moreira" w:date="2012-05-17T14:21:00Z">
            <w:r w:rsidRPr="00D91CE6">
              <w:rPr>
                <w:rStyle w:val="Hyperlink"/>
                <w:noProof/>
                <w:lang w:val="pt-BR"/>
              </w:rPr>
              <w:t>)</w:t>
            </w:r>
            <w:r>
              <w:rPr>
                <w:noProof/>
                <w:webHidden/>
              </w:rPr>
              <w:tab/>
            </w:r>
            <w:r>
              <w:rPr>
                <w:noProof/>
                <w:webHidden/>
              </w:rPr>
              <w:fldChar w:fldCharType="begin"/>
            </w:r>
            <w:r>
              <w:rPr>
                <w:noProof/>
                <w:webHidden/>
              </w:rPr>
              <w:instrText xml:space="preserve"> PAGEREF _Toc325027814 \h </w:instrText>
            </w:r>
          </w:ins>
          <w:r>
            <w:rPr>
              <w:noProof/>
              <w:webHidden/>
            </w:rPr>
          </w:r>
          <w:r>
            <w:rPr>
              <w:noProof/>
              <w:webHidden/>
            </w:rPr>
            <w:fldChar w:fldCharType="separate"/>
          </w:r>
          <w:ins w:id="69" w:author="fabiano" w:date="2015-11-19T15:20:00Z">
            <w:r w:rsidR="005D7B21">
              <w:rPr>
                <w:noProof/>
                <w:webHidden/>
              </w:rPr>
              <w:t>20</w:t>
            </w:r>
          </w:ins>
          <w:ins w:id="70" w:author="Luciano Caixeta Moreira" w:date="2012-05-17T14:21:00Z">
            <w:r>
              <w:rPr>
                <w:noProof/>
                <w:webHidden/>
              </w:rPr>
              <w:fldChar w:fldCharType="end"/>
            </w:r>
            <w:r w:rsidRPr="00D91CE6">
              <w:rPr>
                <w:rStyle w:val="Hyperlink"/>
                <w:noProof/>
              </w:rPr>
              <w:fldChar w:fldCharType="end"/>
            </w:r>
          </w:ins>
        </w:p>
        <w:p w14:paraId="35E2AC71" w14:textId="3C714D53" w:rsidR="001F456C" w:rsidRDefault="001F456C">
          <w:pPr>
            <w:pStyle w:val="TOC3"/>
            <w:tabs>
              <w:tab w:val="right" w:leader="dot" w:pos="9350"/>
            </w:tabs>
            <w:rPr>
              <w:ins w:id="71" w:author="Luciano Caixeta Moreira" w:date="2012-05-17T14:21:00Z"/>
              <w:rFonts w:eastAsiaTheme="minorEastAsia"/>
              <w:noProof/>
            </w:rPr>
          </w:pPr>
          <w:ins w:id="72"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"_Toc325027815"</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Particionamento (remover particionamento atual)</w:t>
            </w:r>
            <w:r>
              <w:rPr>
                <w:noProof/>
                <w:webHidden/>
              </w:rPr>
              <w:tab/>
            </w:r>
            <w:r>
              <w:rPr>
                <w:noProof/>
                <w:webHidden/>
              </w:rPr>
              <w:fldChar w:fldCharType="begin"/>
            </w:r>
            <w:r>
              <w:rPr>
                <w:noProof/>
                <w:webHidden/>
              </w:rPr>
              <w:instrText xml:space="preserve"> PAGEREF _Toc325027815 \h </w:instrText>
            </w:r>
          </w:ins>
          <w:r>
            <w:rPr>
              <w:noProof/>
              <w:webHidden/>
            </w:rPr>
          </w:r>
          <w:r>
            <w:rPr>
              <w:noProof/>
              <w:webHidden/>
            </w:rPr>
            <w:fldChar w:fldCharType="separate"/>
          </w:r>
          <w:ins w:id="73" w:author="fabiano" w:date="2015-11-19T15:20:00Z">
            <w:r w:rsidR="005D7B21">
              <w:rPr>
                <w:noProof/>
                <w:webHidden/>
              </w:rPr>
              <w:t>24</w:t>
            </w:r>
          </w:ins>
          <w:ins w:id="74" w:author="Luciano Caixeta Moreira" w:date="2012-05-17T14:21:00Z">
            <w:r>
              <w:rPr>
                <w:noProof/>
                <w:webHidden/>
              </w:rPr>
              <w:fldChar w:fldCharType="end"/>
            </w:r>
            <w:r w:rsidRPr="00D91CE6">
              <w:rPr>
                <w:rStyle w:val="Hyperlink"/>
                <w:noProof/>
              </w:rPr>
              <w:fldChar w:fldCharType="end"/>
            </w:r>
          </w:ins>
        </w:p>
        <w:p w14:paraId="53FE3408" w14:textId="41437BBE" w:rsidR="001F456C" w:rsidRDefault="001F456C">
          <w:pPr>
            <w:pStyle w:val="TOC2"/>
            <w:tabs>
              <w:tab w:val="right" w:leader="dot" w:pos="9350"/>
            </w:tabs>
            <w:rPr>
              <w:ins w:id="75" w:author="Luciano Caixeta Moreira" w:date="2012-05-17T14:21:00Z"/>
              <w:rFonts w:eastAsiaTheme="minorEastAsia"/>
              <w:noProof/>
            </w:rPr>
          </w:pPr>
          <w:ins w:id="76"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"_Toc325027816"</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Configurações gerais</w:t>
            </w:r>
            <w:r>
              <w:rPr>
                <w:noProof/>
                <w:webHidden/>
              </w:rPr>
              <w:tab/>
            </w:r>
            <w:r>
              <w:rPr>
                <w:noProof/>
                <w:webHidden/>
              </w:rPr>
              <w:fldChar w:fldCharType="begin"/>
            </w:r>
            <w:r>
              <w:rPr>
                <w:noProof/>
                <w:webHidden/>
              </w:rPr>
              <w:instrText xml:space="preserve"> PAGEREF _Toc325027816 \h </w:instrText>
            </w:r>
          </w:ins>
          <w:r>
            <w:rPr>
              <w:noProof/>
              <w:webHidden/>
            </w:rPr>
          </w:r>
          <w:r>
            <w:rPr>
              <w:noProof/>
              <w:webHidden/>
            </w:rPr>
            <w:fldChar w:fldCharType="separate"/>
          </w:r>
          <w:ins w:id="77" w:author="fabiano" w:date="2015-11-19T15:20:00Z">
            <w:r w:rsidR="005D7B21">
              <w:rPr>
                <w:noProof/>
                <w:webHidden/>
              </w:rPr>
              <w:t>24</w:t>
            </w:r>
          </w:ins>
          <w:ins w:id="78" w:author="Luciano Caixeta Moreira" w:date="2012-05-17T14:21:00Z">
            <w:r>
              <w:rPr>
                <w:noProof/>
                <w:webHidden/>
              </w:rPr>
              <w:fldChar w:fldCharType="end"/>
            </w:r>
            <w:r w:rsidRPr="00D91CE6">
              <w:rPr>
                <w:rStyle w:val="Hyperlink"/>
                <w:noProof/>
              </w:rPr>
              <w:fldChar w:fldCharType="end"/>
            </w:r>
          </w:ins>
        </w:p>
        <w:p w14:paraId="5A1EED99" w14:textId="707AA934" w:rsidR="001F456C" w:rsidRDefault="001F456C">
          <w:pPr>
            <w:pStyle w:val="TOC3"/>
            <w:tabs>
              <w:tab w:val="right" w:leader="dot" w:pos="9350"/>
            </w:tabs>
            <w:rPr>
              <w:ins w:id="79" w:author="Luciano Caixeta Moreira" w:date="2012-05-17T14:21:00Z"/>
              <w:rFonts w:eastAsiaTheme="minorEastAsia"/>
              <w:noProof/>
            </w:rPr>
          </w:pPr>
          <w:ins w:id="80"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"_Toc325027817"</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Recovery interval para 0</w:t>
            </w:r>
            <w:r>
              <w:rPr>
                <w:noProof/>
                <w:webHidden/>
              </w:rPr>
              <w:tab/>
            </w:r>
            <w:r>
              <w:rPr>
                <w:noProof/>
                <w:webHidden/>
              </w:rPr>
              <w:fldChar w:fldCharType="begin"/>
            </w:r>
            <w:r>
              <w:rPr>
                <w:noProof/>
                <w:webHidden/>
              </w:rPr>
              <w:instrText xml:space="preserve"> PAGEREF _Toc325027817 \h </w:instrText>
            </w:r>
          </w:ins>
          <w:r>
            <w:rPr>
              <w:noProof/>
              <w:webHidden/>
            </w:rPr>
          </w:r>
          <w:r>
            <w:rPr>
              <w:noProof/>
              <w:webHidden/>
            </w:rPr>
            <w:fldChar w:fldCharType="separate"/>
          </w:r>
          <w:ins w:id="81" w:author="fabiano" w:date="2015-11-19T15:20:00Z">
            <w:r w:rsidR="005D7B21">
              <w:rPr>
                <w:noProof/>
                <w:webHidden/>
              </w:rPr>
              <w:t>24</w:t>
            </w:r>
          </w:ins>
          <w:ins w:id="82" w:author="Luciano Caixeta Moreira" w:date="2012-05-17T14:21:00Z">
            <w:r>
              <w:rPr>
                <w:noProof/>
                <w:webHidden/>
              </w:rPr>
              <w:fldChar w:fldCharType="end"/>
            </w:r>
            <w:r w:rsidRPr="00D91CE6">
              <w:rPr>
                <w:rStyle w:val="Hyperlink"/>
                <w:noProof/>
              </w:rPr>
              <w:fldChar w:fldCharType="end"/>
            </w:r>
          </w:ins>
        </w:p>
        <w:p w14:paraId="6F8DE67D" w14:textId="7D1902F1" w:rsidR="001F456C" w:rsidRDefault="001F456C">
          <w:pPr>
            <w:pStyle w:val="TOC3"/>
            <w:tabs>
              <w:tab w:val="right" w:leader="dot" w:pos="9350"/>
            </w:tabs>
            <w:rPr>
              <w:ins w:id="83" w:author="Luciano Caixeta Moreira" w:date="2012-05-17T14:21:00Z"/>
              <w:rFonts w:eastAsiaTheme="minorEastAsia"/>
              <w:noProof/>
            </w:rPr>
          </w:pPr>
          <w:ins w:id="84"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"_Toc325027818"</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TEMPDB</w:t>
            </w:r>
            <w:r>
              <w:rPr>
                <w:noProof/>
                <w:webHidden/>
              </w:rPr>
              <w:tab/>
            </w:r>
            <w:r>
              <w:rPr>
                <w:noProof/>
                <w:webHidden/>
              </w:rPr>
              <w:fldChar w:fldCharType="begin"/>
            </w:r>
            <w:r>
              <w:rPr>
                <w:noProof/>
                <w:webHidden/>
              </w:rPr>
              <w:instrText xml:space="preserve"> PAGEREF _Toc325027818 \h </w:instrText>
            </w:r>
          </w:ins>
          <w:r>
            <w:rPr>
              <w:noProof/>
              <w:webHidden/>
            </w:rPr>
          </w:r>
          <w:r>
            <w:rPr>
              <w:noProof/>
              <w:webHidden/>
            </w:rPr>
            <w:fldChar w:fldCharType="separate"/>
          </w:r>
          <w:ins w:id="85" w:author="fabiano" w:date="2015-11-19T15:20:00Z">
            <w:r w:rsidR="005D7B21">
              <w:rPr>
                <w:noProof/>
                <w:webHidden/>
              </w:rPr>
              <w:t>25</w:t>
            </w:r>
          </w:ins>
          <w:ins w:id="86" w:author="Luciano Caixeta Moreira" w:date="2012-05-17T14:21:00Z">
            <w:r>
              <w:rPr>
                <w:noProof/>
                <w:webHidden/>
              </w:rPr>
              <w:fldChar w:fldCharType="end"/>
            </w:r>
            <w:r w:rsidRPr="00D91CE6">
              <w:rPr>
                <w:rStyle w:val="Hyperlink"/>
                <w:noProof/>
              </w:rPr>
              <w:fldChar w:fldCharType="end"/>
            </w:r>
          </w:ins>
        </w:p>
        <w:p w14:paraId="31D0366F" w14:textId="755762D1" w:rsidR="001F456C" w:rsidRDefault="001F456C">
          <w:pPr>
            <w:pStyle w:val="TOC2"/>
            <w:tabs>
              <w:tab w:val="right" w:leader="dot" w:pos="9350"/>
            </w:tabs>
            <w:rPr>
              <w:ins w:id="87" w:author="Luciano Caixeta Moreira" w:date="2012-05-17T14:21:00Z"/>
              <w:rFonts w:eastAsiaTheme="minorEastAsia"/>
              <w:noProof/>
            </w:rPr>
          </w:pPr>
          <w:ins w:id="88"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"_Toc325027819"</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Configurações Hardware</w:t>
            </w:r>
            <w:r>
              <w:rPr>
                <w:noProof/>
                <w:webHidden/>
              </w:rPr>
              <w:tab/>
            </w:r>
            <w:r>
              <w:rPr>
                <w:noProof/>
                <w:webHidden/>
              </w:rPr>
              <w:fldChar w:fldCharType="begin"/>
            </w:r>
            <w:r>
              <w:rPr>
                <w:noProof/>
                <w:webHidden/>
              </w:rPr>
              <w:instrText xml:space="preserve"> PAGEREF _Toc325027819 \h </w:instrText>
            </w:r>
          </w:ins>
          <w:r>
            <w:rPr>
              <w:noProof/>
              <w:webHidden/>
            </w:rPr>
          </w:r>
          <w:r>
            <w:rPr>
              <w:noProof/>
              <w:webHidden/>
            </w:rPr>
            <w:fldChar w:fldCharType="separate"/>
          </w:r>
          <w:ins w:id="89" w:author="fabiano" w:date="2015-11-19T15:20:00Z">
            <w:r w:rsidR="005D7B21">
              <w:rPr>
                <w:noProof/>
                <w:webHidden/>
              </w:rPr>
              <w:t>25</w:t>
            </w:r>
          </w:ins>
          <w:ins w:id="90" w:author="Luciano Caixeta Moreira" w:date="2012-05-17T14:21:00Z">
            <w:r>
              <w:rPr>
                <w:noProof/>
                <w:webHidden/>
              </w:rPr>
              <w:fldChar w:fldCharType="end"/>
            </w:r>
            <w:r w:rsidRPr="00D91CE6">
              <w:rPr>
                <w:rStyle w:val="Hyperlink"/>
                <w:noProof/>
              </w:rPr>
              <w:fldChar w:fldCharType="end"/>
            </w:r>
          </w:ins>
        </w:p>
        <w:p w14:paraId="1BC4FEE4" w14:textId="5133A0F9" w:rsidR="001F456C" w:rsidRDefault="001F456C">
          <w:pPr>
            <w:pStyle w:val="TOC3"/>
            <w:tabs>
              <w:tab w:val="right" w:leader="dot" w:pos="9350"/>
            </w:tabs>
            <w:rPr>
              <w:ins w:id="91" w:author="Luciano Caixeta Moreira" w:date="2012-05-17T14:21:00Z"/>
              <w:rFonts w:eastAsiaTheme="minorEastAsia"/>
              <w:noProof/>
            </w:rPr>
          </w:pPr>
          <w:ins w:id="92" w:author="Luciano Caixeta Moreira" w:date="2012-05-17T14:21:00Z">
            <w:r w:rsidRPr="00D91CE6">
              <w:rPr>
                <w:rStyle w:val="Hyperlink"/>
                <w:noProof/>
              </w:rPr>
              <w:fldChar w:fldCharType="begin"/>
            </w:r>
            <w:r w:rsidRPr="00D91CE6">
              <w:rPr>
                <w:rStyle w:val="Hyperlink"/>
                <w:noProof/>
              </w:rPr>
              <w:instrText xml:space="preserve"> </w:instrText>
            </w:r>
            <w:r>
              <w:rPr>
                <w:noProof/>
              </w:rPr>
              <w:instrText>HYPERLINK \l "_Toc325027820"</w:instrText>
            </w:r>
            <w:r w:rsidRPr="00D91CE6">
              <w:rPr>
                <w:rStyle w:val="Hyperlink"/>
                <w:noProof/>
              </w:rPr>
              <w:instrText xml:space="preserve"> </w:instrText>
            </w:r>
            <w:r w:rsidRPr="00D91CE6">
              <w:rPr>
                <w:rStyle w:val="Hyperlink"/>
                <w:noProof/>
              </w:rPr>
              <w:fldChar w:fldCharType="separate"/>
            </w:r>
            <w:r w:rsidRPr="00D91CE6">
              <w:rPr>
                <w:rStyle w:val="Hyperlink"/>
                <w:noProof/>
                <w:lang w:val="pt-BR"/>
              </w:rPr>
              <w:t>HyperThreading</w:t>
            </w:r>
            <w:r>
              <w:rPr>
                <w:noProof/>
                <w:webHidden/>
              </w:rPr>
              <w:tab/>
            </w:r>
            <w:r>
              <w:rPr>
                <w:noProof/>
                <w:webHidden/>
              </w:rPr>
              <w:fldChar w:fldCharType="begin"/>
            </w:r>
            <w:r>
              <w:rPr>
                <w:noProof/>
                <w:webHidden/>
              </w:rPr>
              <w:instrText xml:space="preserve"> PAGEREF _Toc325027820 \h </w:instrText>
            </w:r>
          </w:ins>
          <w:r>
            <w:rPr>
              <w:noProof/>
              <w:webHidden/>
            </w:rPr>
          </w:r>
          <w:r>
            <w:rPr>
              <w:noProof/>
              <w:webHidden/>
            </w:rPr>
            <w:fldChar w:fldCharType="separate"/>
          </w:r>
          <w:ins w:id="93" w:author="fabiano" w:date="2015-11-19T15:20:00Z">
            <w:r w:rsidR="005D7B21">
              <w:rPr>
                <w:noProof/>
                <w:webHidden/>
              </w:rPr>
              <w:t>25</w:t>
            </w:r>
          </w:ins>
          <w:ins w:id="94" w:author="Luciano Caixeta Moreira" w:date="2012-05-17T14:21:00Z">
            <w:r>
              <w:rPr>
                <w:noProof/>
                <w:webHidden/>
              </w:rPr>
              <w:fldChar w:fldCharType="end"/>
            </w:r>
            <w:r w:rsidRPr="00D91CE6">
              <w:rPr>
                <w:rStyle w:val="Hyperlink"/>
                <w:noProof/>
              </w:rPr>
              <w:fldChar w:fldCharType="end"/>
            </w:r>
          </w:ins>
        </w:p>
        <w:p w14:paraId="6F733E00" w14:textId="77777777" w:rsidR="008801AF" w:rsidDel="004309A0" w:rsidRDefault="008801AF">
          <w:pPr>
            <w:pStyle w:val="TOC1"/>
            <w:tabs>
              <w:tab w:val="right" w:leader="dot" w:pos="9350"/>
            </w:tabs>
            <w:rPr>
              <w:del w:id="95" w:author="Luciano Caixeta Moreira" w:date="2012-05-17T14:07:00Z"/>
              <w:rFonts w:eastAsiaTheme="minorEastAsia"/>
              <w:noProof/>
              <w:lang w:val="pt-BR" w:eastAsia="pt-BR"/>
            </w:rPr>
          </w:pPr>
          <w:del w:id="96" w:author="Luciano Caixeta Moreira" w:date="2012-05-17T14:07:00Z">
            <w:r w:rsidRPr="004309A0" w:rsidDel="004309A0">
              <w:rPr>
                <w:rPrChange w:id="97" w:author="Luciano Caixeta Moreira" w:date="2012-05-17T14:07:00Z">
                  <w:rPr>
                    <w:rStyle w:val="Hyperlink"/>
                    <w:noProof/>
                    <w:lang w:val="pt-BR"/>
                  </w:rPr>
                </w:rPrChange>
              </w:rPr>
              <w:delText>Resumo do serviço</w:delText>
            </w:r>
            <w:r w:rsidDel="004309A0">
              <w:rPr>
                <w:noProof/>
                <w:webHidden/>
              </w:rPr>
              <w:tab/>
              <w:delText>4</w:delText>
            </w:r>
          </w:del>
        </w:p>
        <w:p w14:paraId="331E89A6" w14:textId="77777777" w:rsidR="008801AF" w:rsidDel="004309A0" w:rsidRDefault="008801AF">
          <w:pPr>
            <w:pStyle w:val="TOC1"/>
            <w:tabs>
              <w:tab w:val="right" w:leader="dot" w:pos="9350"/>
            </w:tabs>
            <w:rPr>
              <w:del w:id="98" w:author="Luciano Caixeta Moreira" w:date="2012-05-17T14:07:00Z"/>
              <w:rFonts w:eastAsiaTheme="minorEastAsia"/>
              <w:noProof/>
              <w:lang w:val="pt-BR" w:eastAsia="pt-BR"/>
            </w:rPr>
          </w:pPr>
          <w:del w:id="99" w:author="Luciano Caixeta Moreira" w:date="2012-05-17T14:07:00Z">
            <w:r w:rsidRPr="004309A0" w:rsidDel="004309A0">
              <w:rPr>
                <w:rPrChange w:id="100" w:author="Luciano Caixeta Moreira" w:date="2012-05-17T14:07:00Z">
                  <w:rPr>
                    <w:rStyle w:val="Hyperlink"/>
                    <w:noProof/>
                    <w:lang w:val="pt-BR"/>
                  </w:rPr>
                </w:rPrChange>
              </w:rPr>
              <w:delText>Considerações gerais</w:delText>
            </w:r>
            <w:r w:rsidDel="004309A0">
              <w:rPr>
                <w:noProof/>
                <w:webHidden/>
              </w:rPr>
              <w:tab/>
              <w:delText>4</w:delText>
            </w:r>
          </w:del>
        </w:p>
        <w:p w14:paraId="359384B0" w14:textId="77777777" w:rsidR="008801AF" w:rsidDel="004309A0" w:rsidRDefault="008801AF">
          <w:pPr>
            <w:pStyle w:val="TOC1"/>
            <w:tabs>
              <w:tab w:val="right" w:leader="dot" w:pos="9350"/>
            </w:tabs>
            <w:rPr>
              <w:del w:id="101" w:author="Luciano Caixeta Moreira" w:date="2012-05-17T14:07:00Z"/>
              <w:rFonts w:eastAsiaTheme="minorEastAsia"/>
              <w:noProof/>
              <w:lang w:val="pt-BR" w:eastAsia="pt-BR"/>
            </w:rPr>
          </w:pPr>
          <w:del w:id="102" w:author="Luciano Caixeta Moreira" w:date="2012-05-17T14:07:00Z">
            <w:r w:rsidRPr="004309A0" w:rsidDel="004309A0">
              <w:rPr>
                <w:rPrChange w:id="103" w:author="Luciano Caixeta Moreira" w:date="2012-05-17T14:07:00Z">
                  <w:rPr>
                    <w:rStyle w:val="Hyperlink"/>
                    <w:noProof/>
                    <w:lang w:val="pt-BR"/>
                  </w:rPr>
                </w:rPrChange>
              </w:rPr>
              <w:delText>Processo atual</w:delText>
            </w:r>
            <w:r w:rsidDel="004309A0">
              <w:rPr>
                <w:noProof/>
                <w:webHidden/>
              </w:rPr>
              <w:tab/>
              <w:delText>4</w:delText>
            </w:r>
          </w:del>
        </w:p>
        <w:p w14:paraId="7756368A" w14:textId="77777777" w:rsidR="008801AF" w:rsidDel="004309A0" w:rsidRDefault="008801AF">
          <w:pPr>
            <w:pStyle w:val="TOC1"/>
            <w:tabs>
              <w:tab w:val="right" w:leader="dot" w:pos="9350"/>
            </w:tabs>
            <w:rPr>
              <w:del w:id="104" w:author="Luciano Caixeta Moreira" w:date="2012-05-17T14:07:00Z"/>
              <w:rFonts w:eastAsiaTheme="minorEastAsia"/>
              <w:noProof/>
              <w:lang w:val="pt-BR" w:eastAsia="pt-BR"/>
            </w:rPr>
          </w:pPr>
          <w:del w:id="105" w:author="Luciano Caixeta Moreira" w:date="2012-05-17T14:07:00Z">
            <w:r w:rsidRPr="004309A0" w:rsidDel="004309A0">
              <w:rPr>
                <w:rPrChange w:id="106" w:author="Luciano Caixeta Moreira" w:date="2012-05-17T14:07:00Z">
                  <w:rPr>
                    <w:rStyle w:val="Hyperlink"/>
                    <w:noProof/>
                    <w:lang w:val="pt-BR"/>
                  </w:rPr>
                </w:rPrChange>
              </w:rPr>
              <w:delText>Resultados finais</w:delText>
            </w:r>
            <w:r w:rsidDel="004309A0">
              <w:rPr>
                <w:noProof/>
                <w:webHidden/>
              </w:rPr>
              <w:tab/>
              <w:delText>5</w:delText>
            </w:r>
          </w:del>
        </w:p>
        <w:p w14:paraId="41774DD5" w14:textId="77777777" w:rsidR="008801AF" w:rsidDel="004309A0" w:rsidRDefault="008801AF">
          <w:pPr>
            <w:pStyle w:val="TOC1"/>
            <w:tabs>
              <w:tab w:val="right" w:leader="dot" w:pos="9350"/>
            </w:tabs>
            <w:rPr>
              <w:del w:id="107" w:author="Luciano Caixeta Moreira" w:date="2012-05-17T14:07:00Z"/>
              <w:rFonts w:eastAsiaTheme="minorEastAsia"/>
              <w:noProof/>
              <w:lang w:val="pt-BR" w:eastAsia="pt-BR"/>
            </w:rPr>
          </w:pPr>
          <w:del w:id="108" w:author="Luciano Caixeta Moreira" w:date="2012-05-17T14:07:00Z">
            <w:r w:rsidRPr="004309A0" w:rsidDel="004309A0">
              <w:rPr>
                <w:rPrChange w:id="109" w:author="Luciano Caixeta Moreira" w:date="2012-05-17T14:07:00Z">
                  <w:rPr>
                    <w:rStyle w:val="Hyperlink"/>
                    <w:noProof/>
                    <w:lang w:val="pt-BR"/>
                  </w:rPr>
                </w:rPrChange>
              </w:rPr>
              <w:delText>Alterações efetuadas</w:delText>
            </w:r>
            <w:r w:rsidDel="004309A0">
              <w:rPr>
                <w:noProof/>
                <w:webHidden/>
              </w:rPr>
              <w:tab/>
              <w:delText>6</w:delText>
            </w:r>
          </w:del>
        </w:p>
        <w:p w14:paraId="18F1CE68" w14:textId="77777777" w:rsidR="008801AF" w:rsidDel="004309A0" w:rsidRDefault="008801AF">
          <w:pPr>
            <w:pStyle w:val="TOC2"/>
            <w:tabs>
              <w:tab w:val="right" w:leader="dot" w:pos="9350"/>
            </w:tabs>
            <w:rPr>
              <w:del w:id="110" w:author="Luciano Caixeta Moreira" w:date="2012-05-17T14:07:00Z"/>
              <w:rFonts w:eastAsiaTheme="minorEastAsia"/>
              <w:noProof/>
              <w:lang w:val="pt-BR" w:eastAsia="pt-BR"/>
            </w:rPr>
          </w:pPr>
          <w:del w:id="111" w:author="Luciano Caixeta Moreira" w:date="2012-05-17T14:07:00Z">
            <w:r w:rsidRPr="004309A0" w:rsidDel="004309A0">
              <w:rPr>
                <w:rPrChange w:id="112" w:author="Luciano Caixeta Moreira" w:date="2012-05-17T14:07:00Z">
                  <w:rPr>
                    <w:rStyle w:val="Hyperlink"/>
                    <w:noProof/>
                    <w:lang w:val="pt-BR"/>
                  </w:rPr>
                </w:rPrChange>
              </w:rPr>
              <w:delText>Alterações na aplicação</w:delText>
            </w:r>
            <w:r w:rsidDel="004309A0">
              <w:rPr>
                <w:noProof/>
                <w:webHidden/>
              </w:rPr>
              <w:tab/>
              <w:delText>6</w:delText>
            </w:r>
          </w:del>
        </w:p>
        <w:p w14:paraId="0F882016" w14:textId="77777777" w:rsidR="008801AF" w:rsidDel="004309A0" w:rsidRDefault="008801AF">
          <w:pPr>
            <w:pStyle w:val="TOC3"/>
            <w:tabs>
              <w:tab w:val="right" w:leader="dot" w:pos="9350"/>
            </w:tabs>
            <w:rPr>
              <w:del w:id="113" w:author="Luciano Caixeta Moreira" w:date="2012-05-17T14:07:00Z"/>
              <w:rFonts w:eastAsiaTheme="minorEastAsia"/>
              <w:noProof/>
              <w:lang w:val="pt-BR" w:eastAsia="pt-BR"/>
            </w:rPr>
          </w:pPr>
          <w:del w:id="114" w:author="Luciano Caixeta Moreira" w:date="2012-05-17T14:07:00Z">
            <w:r w:rsidRPr="004309A0" w:rsidDel="004309A0">
              <w:rPr>
                <w:rPrChange w:id="115" w:author="Luciano Caixeta Moreira" w:date="2012-05-17T14:07:00Z">
                  <w:rPr>
                    <w:rStyle w:val="Hyperlink"/>
                    <w:noProof/>
                    <w:lang w:val="pt-BR"/>
                  </w:rPr>
                </w:rPrChange>
              </w:rPr>
              <w:delText>Paralelismo</w:delText>
            </w:r>
            <w:r w:rsidDel="004309A0">
              <w:rPr>
                <w:noProof/>
                <w:webHidden/>
              </w:rPr>
              <w:tab/>
              <w:delText>6</w:delText>
            </w:r>
          </w:del>
        </w:p>
        <w:p w14:paraId="74439739" w14:textId="77777777" w:rsidR="008801AF" w:rsidDel="004309A0" w:rsidRDefault="008801AF">
          <w:pPr>
            <w:pStyle w:val="TOC3"/>
            <w:tabs>
              <w:tab w:val="right" w:leader="dot" w:pos="9350"/>
            </w:tabs>
            <w:rPr>
              <w:del w:id="116" w:author="Luciano Caixeta Moreira" w:date="2012-05-17T14:07:00Z"/>
              <w:rFonts w:eastAsiaTheme="minorEastAsia"/>
              <w:noProof/>
              <w:lang w:val="pt-BR" w:eastAsia="pt-BR"/>
            </w:rPr>
          </w:pPr>
          <w:del w:id="117" w:author="Luciano Caixeta Moreira" w:date="2012-05-17T14:07:00Z">
            <w:r w:rsidRPr="004309A0" w:rsidDel="004309A0">
              <w:rPr>
                <w:rPrChange w:id="118" w:author="Luciano Caixeta Moreira" w:date="2012-05-17T14:07:00Z">
                  <w:rPr>
                    <w:rStyle w:val="Hyperlink"/>
                    <w:noProof/>
                    <w:lang w:val="pt-BR"/>
                  </w:rPr>
                </w:rPrChange>
              </w:rPr>
              <w:delText>Controle do paralelismo</w:delText>
            </w:r>
            <w:r w:rsidDel="004309A0">
              <w:rPr>
                <w:noProof/>
                <w:webHidden/>
              </w:rPr>
              <w:tab/>
              <w:delText>8</w:delText>
            </w:r>
          </w:del>
        </w:p>
        <w:p w14:paraId="600D5E7D" w14:textId="77777777" w:rsidR="008801AF" w:rsidDel="004309A0" w:rsidRDefault="008801AF">
          <w:pPr>
            <w:pStyle w:val="TOC3"/>
            <w:tabs>
              <w:tab w:val="right" w:leader="dot" w:pos="9350"/>
            </w:tabs>
            <w:rPr>
              <w:del w:id="119" w:author="Luciano Caixeta Moreira" w:date="2012-05-17T14:07:00Z"/>
              <w:rFonts w:eastAsiaTheme="minorEastAsia"/>
              <w:noProof/>
              <w:lang w:val="pt-BR" w:eastAsia="pt-BR"/>
            </w:rPr>
          </w:pPr>
          <w:del w:id="120" w:author="Luciano Caixeta Moreira" w:date="2012-05-17T14:07:00Z">
            <w:r w:rsidRPr="004309A0" w:rsidDel="004309A0">
              <w:rPr>
                <w:rPrChange w:id="121" w:author="Luciano Caixeta Moreira" w:date="2012-05-17T14:07:00Z">
                  <w:rPr>
                    <w:rStyle w:val="Hyperlink"/>
                    <w:noProof/>
                    <w:lang w:val="pt-BR"/>
                  </w:rPr>
                </w:rPrChange>
              </w:rPr>
              <w:delText>Quantidade de linhas, threads e BatchSize</w:delText>
            </w:r>
            <w:r w:rsidDel="004309A0">
              <w:rPr>
                <w:noProof/>
                <w:webHidden/>
              </w:rPr>
              <w:tab/>
              <w:delText>12</w:delText>
            </w:r>
          </w:del>
        </w:p>
        <w:p w14:paraId="7BEEDA1E" w14:textId="77777777" w:rsidR="008801AF" w:rsidDel="004309A0" w:rsidRDefault="008801AF">
          <w:pPr>
            <w:pStyle w:val="TOC2"/>
            <w:tabs>
              <w:tab w:val="right" w:leader="dot" w:pos="9350"/>
            </w:tabs>
            <w:rPr>
              <w:del w:id="122" w:author="Luciano Caixeta Moreira" w:date="2012-05-17T14:07:00Z"/>
              <w:rFonts w:eastAsiaTheme="minorEastAsia"/>
              <w:noProof/>
              <w:lang w:val="pt-BR" w:eastAsia="pt-BR"/>
            </w:rPr>
          </w:pPr>
          <w:del w:id="123" w:author="Luciano Caixeta Moreira" w:date="2012-05-17T14:07:00Z">
            <w:r w:rsidRPr="004309A0" w:rsidDel="004309A0">
              <w:rPr>
                <w:rPrChange w:id="124" w:author="Luciano Caixeta Moreira" w:date="2012-05-17T14:07:00Z">
                  <w:rPr>
                    <w:rStyle w:val="Hyperlink"/>
                    <w:noProof/>
                    <w:lang w:val="pt-BR"/>
                  </w:rPr>
                </w:rPrChange>
              </w:rPr>
              <w:delText>Configurações servidor SQL Server</w:delText>
            </w:r>
            <w:r w:rsidDel="004309A0">
              <w:rPr>
                <w:noProof/>
                <w:webHidden/>
              </w:rPr>
              <w:tab/>
              <w:delText>13</w:delText>
            </w:r>
          </w:del>
        </w:p>
        <w:p w14:paraId="1532A2A4" w14:textId="77777777" w:rsidR="008801AF" w:rsidDel="004309A0" w:rsidRDefault="008801AF">
          <w:pPr>
            <w:pStyle w:val="TOC3"/>
            <w:tabs>
              <w:tab w:val="right" w:leader="dot" w:pos="9350"/>
            </w:tabs>
            <w:rPr>
              <w:del w:id="125" w:author="Luciano Caixeta Moreira" w:date="2012-05-17T14:07:00Z"/>
              <w:rFonts w:eastAsiaTheme="minorEastAsia"/>
              <w:noProof/>
              <w:lang w:val="pt-BR" w:eastAsia="pt-BR"/>
            </w:rPr>
          </w:pPr>
          <w:del w:id="126" w:author="Luciano Caixeta Moreira" w:date="2012-05-17T14:07:00Z">
            <w:r w:rsidRPr="004309A0" w:rsidDel="004309A0">
              <w:rPr>
                <w:rPrChange w:id="127" w:author="Luciano Caixeta Moreira" w:date="2012-05-17T14:07:00Z">
                  <w:rPr>
                    <w:rStyle w:val="Hyperlink"/>
                    <w:noProof/>
                    <w:lang w:val="pt-BR"/>
                  </w:rPr>
                </w:rPrChange>
              </w:rPr>
              <w:delText>TRACEFLAG 610 e 2371</w:delText>
            </w:r>
            <w:r w:rsidDel="004309A0">
              <w:rPr>
                <w:noProof/>
                <w:webHidden/>
              </w:rPr>
              <w:tab/>
              <w:delText>13</w:delText>
            </w:r>
          </w:del>
        </w:p>
        <w:p w14:paraId="52963D3A" w14:textId="77777777" w:rsidR="008801AF" w:rsidDel="004309A0" w:rsidRDefault="008801AF">
          <w:pPr>
            <w:pStyle w:val="TOC3"/>
            <w:tabs>
              <w:tab w:val="right" w:leader="dot" w:pos="9350"/>
            </w:tabs>
            <w:rPr>
              <w:del w:id="128" w:author="Luciano Caixeta Moreira" w:date="2012-05-17T14:07:00Z"/>
              <w:rFonts w:eastAsiaTheme="minorEastAsia"/>
              <w:noProof/>
              <w:lang w:val="pt-BR" w:eastAsia="pt-BR"/>
            </w:rPr>
          </w:pPr>
          <w:del w:id="129" w:author="Luciano Caixeta Moreira" w:date="2012-05-17T14:07:00Z">
            <w:r w:rsidRPr="004309A0" w:rsidDel="004309A0">
              <w:rPr>
                <w:rPrChange w:id="130" w:author="Luciano Caixeta Moreira" w:date="2012-05-17T14:07:00Z">
                  <w:rPr>
                    <w:rStyle w:val="Hyperlink"/>
                    <w:noProof/>
                    <w:lang w:val="pt-BR"/>
                  </w:rPr>
                </w:rPrChange>
              </w:rPr>
              <w:delText>Service Pack 1</w:delText>
            </w:r>
            <w:r w:rsidDel="004309A0">
              <w:rPr>
                <w:noProof/>
                <w:webHidden/>
              </w:rPr>
              <w:tab/>
              <w:delText>15</w:delText>
            </w:r>
          </w:del>
        </w:p>
        <w:p w14:paraId="68B7B721" w14:textId="77777777" w:rsidR="008801AF" w:rsidDel="004309A0" w:rsidRDefault="008801AF">
          <w:pPr>
            <w:pStyle w:val="TOC3"/>
            <w:tabs>
              <w:tab w:val="right" w:leader="dot" w:pos="9350"/>
            </w:tabs>
            <w:rPr>
              <w:del w:id="131" w:author="Luciano Caixeta Moreira" w:date="2012-05-17T14:07:00Z"/>
              <w:rFonts w:eastAsiaTheme="minorEastAsia"/>
              <w:noProof/>
              <w:lang w:val="pt-BR" w:eastAsia="pt-BR"/>
            </w:rPr>
          </w:pPr>
          <w:del w:id="132" w:author="Luciano Caixeta Moreira" w:date="2012-05-17T14:07:00Z">
            <w:r w:rsidRPr="004309A0" w:rsidDel="004309A0">
              <w:rPr>
                <w:rPrChange w:id="133" w:author="Luciano Caixeta Moreira" w:date="2012-05-17T14:07:00Z">
                  <w:rPr>
                    <w:rStyle w:val="Hyperlink"/>
                    <w:noProof/>
                    <w:lang w:val="pt-BR"/>
                  </w:rPr>
                </w:rPrChange>
              </w:rPr>
              <w:delText>Read Commited Snapshot Isolation Level</w:delText>
            </w:r>
            <w:r w:rsidDel="004309A0">
              <w:rPr>
                <w:noProof/>
                <w:webHidden/>
              </w:rPr>
              <w:tab/>
              <w:delText>16</w:delText>
            </w:r>
          </w:del>
        </w:p>
        <w:p w14:paraId="6AF95DC1" w14:textId="77777777" w:rsidR="008801AF" w:rsidDel="004309A0" w:rsidRDefault="008801AF">
          <w:pPr>
            <w:pStyle w:val="TOC3"/>
            <w:tabs>
              <w:tab w:val="right" w:leader="dot" w:pos="9350"/>
            </w:tabs>
            <w:rPr>
              <w:del w:id="134" w:author="Luciano Caixeta Moreira" w:date="2012-05-17T14:07:00Z"/>
              <w:rFonts w:eastAsiaTheme="minorEastAsia"/>
              <w:noProof/>
              <w:lang w:val="pt-BR" w:eastAsia="pt-BR"/>
            </w:rPr>
          </w:pPr>
          <w:del w:id="135" w:author="Luciano Caixeta Moreira" w:date="2012-05-17T14:07:00Z">
            <w:r w:rsidRPr="004309A0" w:rsidDel="004309A0">
              <w:rPr>
                <w:rPrChange w:id="136" w:author="Luciano Caixeta Moreira" w:date="2012-05-17T14:07:00Z">
                  <w:rPr>
                    <w:rStyle w:val="Hyperlink"/>
                    <w:noProof/>
                    <w:lang w:val="pt-BR"/>
                  </w:rPr>
                </w:rPrChange>
              </w:rPr>
              <w:delText>Compressão de dados</w:delText>
            </w:r>
            <w:r w:rsidDel="004309A0">
              <w:rPr>
                <w:noProof/>
                <w:webHidden/>
              </w:rPr>
              <w:tab/>
              <w:delText>16</w:delText>
            </w:r>
          </w:del>
        </w:p>
        <w:p w14:paraId="7B8E9D1C" w14:textId="77777777" w:rsidR="008801AF" w:rsidDel="004309A0" w:rsidRDefault="008801AF">
          <w:pPr>
            <w:pStyle w:val="TOC3"/>
            <w:tabs>
              <w:tab w:val="right" w:leader="dot" w:pos="9350"/>
            </w:tabs>
            <w:rPr>
              <w:del w:id="137" w:author="Luciano Caixeta Moreira" w:date="2012-05-17T14:07:00Z"/>
              <w:rFonts w:eastAsiaTheme="minorEastAsia"/>
              <w:noProof/>
              <w:lang w:val="pt-BR" w:eastAsia="pt-BR"/>
            </w:rPr>
          </w:pPr>
          <w:del w:id="138" w:author="Luciano Caixeta Moreira" w:date="2012-05-17T14:07:00Z">
            <w:r w:rsidRPr="004309A0" w:rsidDel="004309A0">
              <w:rPr>
                <w:rPrChange w:id="139" w:author="Luciano Caixeta Moreira" w:date="2012-05-17T14:07:00Z">
                  <w:rPr>
                    <w:rStyle w:val="Hyperlink"/>
                    <w:noProof/>
                    <w:lang w:val="pt-BR"/>
                  </w:rPr>
                </w:rPrChange>
              </w:rPr>
              <w:delText>Melhoria das consultas</w:delText>
            </w:r>
            <w:r w:rsidDel="004309A0">
              <w:rPr>
                <w:noProof/>
                <w:webHidden/>
              </w:rPr>
              <w:tab/>
              <w:delText>18</w:delText>
            </w:r>
          </w:del>
        </w:p>
        <w:p w14:paraId="292E3FDF" w14:textId="77777777" w:rsidR="008801AF" w:rsidDel="004309A0" w:rsidRDefault="008801AF">
          <w:pPr>
            <w:pStyle w:val="TOC3"/>
            <w:tabs>
              <w:tab w:val="right" w:leader="dot" w:pos="9350"/>
            </w:tabs>
            <w:rPr>
              <w:del w:id="140" w:author="Luciano Caixeta Moreira" w:date="2012-05-17T14:07:00Z"/>
              <w:rFonts w:eastAsiaTheme="minorEastAsia"/>
              <w:noProof/>
              <w:lang w:val="pt-BR" w:eastAsia="pt-BR"/>
            </w:rPr>
          </w:pPr>
          <w:del w:id="141" w:author="Luciano Caixeta Moreira" w:date="2012-05-17T14:07:00Z">
            <w:r w:rsidRPr="004309A0" w:rsidDel="004309A0">
              <w:rPr>
                <w:rPrChange w:id="142" w:author="Luciano Caixeta Moreira" w:date="2012-05-17T14:07:00Z">
                  <w:rPr>
                    <w:rStyle w:val="Hyperlink"/>
                    <w:noProof/>
                    <w:lang w:val="pt-BR"/>
                  </w:rPr>
                </w:rPrChange>
              </w:rPr>
              <w:delText>Particionamento (expurgo de dados da SeriesTick)</w:delText>
            </w:r>
            <w:r w:rsidDel="004309A0">
              <w:rPr>
                <w:noProof/>
                <w:webHidden/>
              </w:rPr>
              <w:tab/>
              <w:delText>22</w:delText>
            </w:r>
          </w:del>
        </w:p>
        <w:p w14:paraId="6E551BDC" w14:textId="77777777" w:rsidR="008801AF" w:rsidDel="004309A0" w:rsidRDefault="008801AF">
          <w:pPr>
            <w:pStyle w:val="TOC3"/>
            <w:tabs>
              <w:tab w:val="right" w:leader="dot" w:pos="9350"/>
            </w:tabs>
            <w:rPr>
              <w:del w:id="143" w:author="Luciano Caixeta Moreira" w:date="2012-05-17T14:07:00Z"/>
              <w:rFonts w:eastAsiaTheme="minorEastAsia"/>
              <w:noProof/>
              <w:lang w:val="pt-BR" w:eastAsia="pt-BR"/>
            </w:rPr>
          </w:pPr>
          <w:del w:id="144" w:author="Luciano Caixeta Moreira" w:date="2012-05-17T14:07:00Z">
            <w:r w:rsidRPr="004309A0" w:rsidDel="004309A0">
              <w:rPr>
                <w:rPrChange w:id="145" w:author="Luciano Caixeta Moreira" w:date="2012-05-17T14:07:00Z">
                  <w:rPr>
                    <w:rStyle w:val="Hyperlink"/>
                    <w:noProof/>
                    <w:lang w:val="pt-BR"/>
                  </w:rPr>
                </w:rPrChange>
              </w:rPr>
              <w:delText>Particionamento (remover particionamento atual)</w:delText>
            </w:r>
            <w:r w:rsidDel="004309A0">
              <w:rPr>
                <w:noProof/>
                <w:webHidden/>
              </w:rPr>
              <w:tab/>
              <w:delText>22</w:delText>
            </w:r>
          </w:del>
        </w:p>
        <w:p w14:paraId="521ABC8F" w14:textId="77777777" w:rsidR="008801AF" w:rsidDel="004309A0" w:rsidRDefault="008801AF">
          <w:pPr>
            <w:pStyle w:val="TOC3"/>
            <w:tabs>
              <w:tab w:val="right" w:leader="dot" w:pos="9350"/>
            </w:tabs>
            <w:rPr>
              <w:del w:id="146" w:author="Luciano Caixeta Moreira" w:date="2012-05-17T14:07:00Z"/>
              <w:rFonts w:eastAsiaTheme="minorEastAsia"/>
              <w:noProof/>
              <w:lang w:val="pt-BR" w:eastAsia="pt-BR"/>
            </w:rPr>
          </w:pPr>
          <w:del w:id="147" w:author="Luciano Caixeta Moreira" w:date="2012-05-17T14:07:00Z">
            <w:r w:rsidRPr="004309A0" w:rsidDel="004309A0">
              <w:rPr>
                <w:rPrChange w:id="148" w:author="Luciano Caixeta Moreira" w:date="2012-05-17T14:07:00Z">
                  <w:rPr>
                    <w:rStyle w:val="Hyperlink"/>
                    <w:noProof/>
                    <w:lang w:val="pt-BR"/>
                  </w:rPr>
                </w:rPrChange>
              </w:rPr>
              <w:delText>Recovery interval para 0</w:delText>
            </w:r>
            <w:r w:rsidDel="004309A0">
              <w:rPr>
                <w:noProof/>
                <w:webHidden/>
              </w:rPr>
              <w:tab/>
              <w:delText>22</w:delText>
            </w:r>
          </w:del>
        </w:p>
        <w:p w14:paraId="66C09AAE" w14:textId="77777777" w:rsidR="008801AF" w:rsidDel="004309A0" w:rsidRDefault="008801AF">
          <w:pPr>
            <w:pStyle w:val="TOC3"/>
            <w:tabs>
              <w:tab w:val="right" w:leader="dot" w:pos="9350"/>
            </w:tabs>
            <w:rPr>
              <w:del w:id="149" w:author="Luciano Caixeta Moreira" w:date="2012-05-17T14:07:00Z"/>
              <w:rFonts w:eastAsiaTheme="minorEastAsia"/>
              <w:noProof/>
              <w:lang w:val="pt-BR" w:eastAsia="pt-BR"/>
            </w:rPr>
          </w:pPr>
          <w:del w:id="150" w:author="Luciano Caixeta Moreira" w:date="2012-05-17T14:07:00Z">
            <w:r w:rsidRPr="004309A0" w:rsidDel="004309A0">
              <w:rPr>
                <w:rPrChange w:id="151" w:author="Luciano Caixeta Moreira" w:date="2012-05-17T14:07:00Z">
                  <w:rPr>
                    <w:rStyle w:val="Hyperlink"/>
                    <w:noProof/>
                  </w:rPr>
                </w:rPrChange>
              </w:rPr>
              <w:delText>Cost Threshold for Parallelism</w:delText>
            </w:r>
            <w:r w:rsidDel="004309A0">
              <w:rPr>
                <w:noProof/>
                <w:webHidden/>
              </w:rPr>
              <w:tab/>
              <w:delText>22</w:delText>
            </w:r>
          </w:del>
        </w:p>
        <w:p w14:paraId="05FAF229" w14:textId="77777777" w:rsidR="008801AF" w:rsidDel="004309A0" w:rsidRDefault="008801AF">
          <w:pPr>
            <w:pStyle w:val="TOC3"/>
            <w:tabs>
              <w:tab w:val="right" w:leader="dot" w:pos="9350"/>
            </w:tabs>
            <w:rPr>
              <w:del w:id="152" w:author="Luciano Caixeta Moreira" w:date="2012-05-17T14:07:00Z"/>
              <w:rFonts w:eastAsiaTheme="minorEastAsia"/>
              <w:noProof/>
              <w:lang w:val="pt-BR" w:eastAsia="pt-BR"/>
            </w:rPr>
          </w:pPr>
          <w:del w:id="153" w:author="Luciano Caixeta Moreira" w:date="2012-05-17T14:07:00Z">
            <w:r w:rsidRPr="004309A0" w:rsidDel="004309A0">
              <w:rPr>
                <w:rPrChange w:id="154" w:author="Luciano Caixeta Moreira" w:date="2012-05-17T14:07:00Z">
                  <w:rPr>
                    <w:rStyle w:val="Hyperlink"/>
                    <w:noProof/>
                  </w:rPr>
                </w:rPrChange>
              </w:rPr>
              <w:delText>Network Packet Size</w:delText>
            </w:r>
            <w:r w:rsidDel="004309A0">
              <w:rPr>
                <w:noProof/>
                <w:webHidden/>
              </w:rPr>
              <w:tab/>
              <w:delText>22</w:delText>
            </w:r>
          </w:del>
        </w:p>
        <w:p w14:paraId="0728C66C" w14:textId="77777777" w:rsidR="008801AF" w:rsidDel="004309A0" w:rsidRDefault="008801AF">
          <w:pPr>
            <w:pStyle w:val="TOC3"/>
            <w:tabs>
              <w:tab w:val="right" w:leader="dot" w:pos="9350"/>
            </w:tabs>
            <w:rPr>
              <w:del w:id="155" w:author="Luciano Caixeta Moreira" w:date="2012-05-17T14:07:00Z"/>
              <w:rFonts w:eastAsiaTheme="minorEastAsia"/>
              <w:noProof/>
              <w:lang w:val="pt-BR" w:eastAsia="pt-BR"/>
            </w:rPr>
          </w:pPr>
          <w:del w:id="156" w:author="Luciano Caixeta Moreira" w:date="2012-05-17T14:07:00Z">
            <w:r w:rsidRPr="004309A0" w:rsidDel="004309A0">
              <w:rPr>
                <w:rPrChange w:id="157" w:author="Luciano Caixeta Moreira" w:date="2012-05-17T14:07:00Z">
                  <w:rPr>
                    <w:rStyle w:val="Hyperlink"/>
                    <w:noProof/>
                    <w:lang w:val="pt-BR"/>
                  </w:rPr>
                </w:rPrChange>
              </w:rPr>
              <w:delText>Min memory per query</w:delText>
            </w:r>
            <w:r w:rsidDel="004309A0">
              <w:rPr>
                <w:noProof/>
                <w:webHidden/>
              </w:rPr>
              <w:tab/>
              <w:delText>22</w:delText>
            </w:r>
          </w:del>
        </w:p>
        <w:p w14:paraId="4250C133" w14:textId="77777777" w:rsidR="008801AF" w:rsidDel="004309A0" w:rsidRDefault="008801AF">
          <w:pPr>
            <w:pStyle w:val="TOC3"/>
            <w:tabs>
              <w:tab w:val="right" w:leader="dot" w:pos="9350"/>
            </w:tabs>
            <w:rPr>
              <w:del w:id="158" w:author="Luciano Caixeta Moreira" w:date="2012-05-17T14:07:00Z"/>
              <w:rFonts w:eastAsiaTheme="minorEastAsia"/>
              <w:noProof/>
              <w:lang w:val="pt-BR" w:eastAsia="pt-BR"/>
            </w:rPr>
          </w:pPr>
          <w:del w:id="159" w:author="Luciano Caixeta Moreira" w:date="2012-05-17T14:07:00Z">
            <w:r w:rsidRPr="004309A0" w:rsidDel="004309A0">
              <w:rPr>
                <w:rPrChange w:id="160" w:author="Luciano Caixeta Moreira" w:date="2012-05-17T14:07:00Z">
                  <w:rPr>
                    <w:rStyle w:val="Hyperlink"/>
                    <w:noProof/>
                    <w:lang w:val="pt-BR"/>
                  </w:rPr>
                </w:rPrChange>
              </w:rPr>
              <w:delText>TEMPDB</w:delText>
            </w:r>
            <w:r w:rsidDel="004309A0">
              <w:rPr>
                <w:noProof/>
                <w:webHidden/>
              </w:rPr>
              <w:tab/>
              <w:delText>22</w:delText>
            </w:r>
          </w:del>
        </w:p>
        <w:p w14:paraId="2F10A290" w14:textId="77777777" w:rsidR="008801AF" w:rsidDel="004309A0" w:rsidRDefault="008801AF">
          <w:pPr>
            <w:pStyle w:val="TOC3"/>
            <w:tabs>
              <w:tab w:val="right" w:leader="dot" w:pos="9350"/>
            </w:tabs>
            <w:rPr>
              <w:del w:id="161" w:author="Luciano Caixeta Moreira" w:date="2012-05-17T14:07:00Z"/>
              <w:rFonts w:eastAsiaTheme="minorEastAsia"/>
              <w:noProof/>
              <w:lang w:val="pt-BR" w:eastAsia="pt-BR"/>
            </w:rPr>
          </w:pPr>
          <w:del w:id="162" w:author="Luciano Caixeta Moreira" w:date="2012-05-17T14:07:00Z">
            <w:r w:rsidRPr="004309A0" w:rsidDel="004309A0">
              <w:rPr>
                <w:rPrChange w:id="163" w:author="Luciano Caixeta Moreira" w:date="2012-05-17T14:07:00Z">
                  <w:rPr>
                    <w:rStyle w:val="Hyperlink"/>
                    <w:noProof/>
                    <w:lang w:val="pt-BR"/>
                  </w:rPr>
                </w:rPrChange>
              </w:rPr>
              <w:delText>Problema de deadlock causado pela requestSeriesMinute</w:delText>
            </w:r>
            <w:r w:rsidDel="004309A0">
              <w:rPr>
                <w:noProof/>
                <w:webHidden/>
              </w:rPr>
              <w:tab/>
              <w:delText>22</w:delText>
            </w:r>
          </w:del>
        </w:p>
        <w:p w14:paraId="2C392A68" w14:textId="77777777" w:rsidR="008801AF" w:rsidDel="004309A0" w:rsidRDefault="008801AF">
          <w:pPr>
            <w:pStyle w:val="TOC2"/>
            <w:tabs>
              <w:tab w:val="right" w:leader="dot" w:pos="9350"/>
            </w:tabs>
            <w:rPr>
              <w:del w:id="164" w:author="Luciano Caixeta Moreira" w:date="2012-05-17T14:07:00Z"/>
              <w:rFonts w:eastAsiaTheme="minorEastAsia"/>
              <w:noProof/>
              <w:lang w:val="pt-BR" w:eastAsia="pt-BR"/>
            </w:rPr>
          </w:pPr>
          <w:del w:id="165" w:author="Luciano Caixeta Moreira" w:date="2012-05-17T14:07:00Z">
            <w:r w:rsidRPr="004309A0" w:rsidDel="004309A0">
              <w:rPr>
                <w:rPrChange w:id="166" w:author="Luciano Caixeta Moreira" w:date="2012-05-17T14:07:00Z">
                  <w:rPr>
                    <w:rStyle w:val="Hyperlink"/>
                    <w:noProof/>
                  </w:rPr>
                </w:rPrChange>
              </w:rPr>
              <w:delText>Configurações Hardware</w:delText>
            </w:r>
            <w:r w:rsidDel="004309A0">
              <w:rPr>
                <w:noProof/>
                <w:webHidden/>
              </w:rPr>
              <w:tab/>
              <w:delText>22</w:delText>
            </w:r>
          </w:del>
        </w:p>
        <w:p w14:paraId="281CA52F" w14:textId="77777777" w:rsidR="008801AF" w:rsidDel="004309A0" w:rsidRDefault="008801AF">
          <w:pPr>
            <w:pStyle w:val="TOC3"/>
            <w:tabs>
              <w:tab w:val="right" w:leader="dot" w:pos="9350"/>
            </w:tabs>
            <w:rPr>
              <w:del w:id="167" w:author="Luciano Caixeta Moreira" w:date="2012-05-17T14:07:00Z"/>
              <w:rFonts w:eastAsiaTheme="minorEastAsia"/>
              <w:noProof/>
              <w:lang w:val="pt-BR" w:eastAsia="pt-BR"/>
            </w:rPr>
          </w:pPr>
          <w:del w:id="168" w:author="Luciano Caixeta Moreira" w:date="2012-05-17T14:07:00Z">
            <w:r w:rsidRPr="004309A0" w:rsidDel="004309A0">
              <w:rPr>
                <w:rPrChange w:id="169" w:author="Luciano Caixeta Moreira" w:date="2012-05-17T14:07:00Z">
                  <w:rPr>
                    <w:rStyle w:val="Hyperlink"/>
                    <w:noProof/>
                    <w:lang w:val="pt-BR"/>
                  </w:rPr>
                </w:rPrChange>
              </w:rPr>
              <w:delText>HyperThreading</w:delText>
            </w:r>
            <w:r w:rsidDel="004309A0">
              <w:rPr>
                <w:noProof/>
                <w:webHidden/>
              </w:rPr>
              <w:tab/>
              <w:delText>22</w:delText>
            </w:r>
          </w:del>
        </w:p>
        <w:p w14:paraId="6DF9C7E6" w14:textId="77777777" w:rsidR="008801AF" w:rsidDel="004309A0" w:rsidRDefault="008801AF">
          <w:pPr>
            <w:pStyle w:val="TOC3"/>
            <w:tabs>
              <w:tab w:val="right" w:leader="dot" w:pos="9350"/>
            </w:tabs>
            <w:rPr>
              <w:del w:id="170" w:author="Luciano Caixeta Moreira" w:date="2012-05-17T14:07:00Z"/>
              <w:rFonts w:eastAsiaTheme="minorEastAsia"/>
              <w:noProof/>
              <w:lang w:val="pt-BR" w:eastAsia="pt-BR"/>
            </w:rPr>
          </w:pPr>
          <w:del w:id="171" w:author="Luciano Caixeta Moreira" w:date="2012-05-17T14:07:00Z">
            <w:r w:rsidRPr="004309A0" w:rsidDel="004309A0">
              <w:rPr>
                <w:rPrChange w:id="172" w:author="Luciano Caixeta Moreira" w:date="2012-05-17T14:07:00Z">
                  <w:rPr>
                    <w:rStyle w:val="Hyperlink"/>
                    <w:noProof/>
                    <w:lang w:val="pt-BR"/>
                  </w:rPr>
                </w:rPrChange>
              </w:rPr>
              <w:delText>Falta de cache de escrita</w:delText>
            </w:r>
            <w:r w:rsidDel="004309A0">
              <w:rPr>
                <w:noProof/>
                <w:webHidden/>
              </w:rPr>
              <w:tab/>
              <w:delText>22</w:delText>
            </w:r>
          </w:del>
        </w:p>
        <w:p w14:paraId="2276BBDE" w14:textId="77777777" w:rsidR="0091226F" w:rsidRDefault="0091226F">
          <w:r>
            <w:rPr>
              <w:b/>
              <w:bCs/>
              <w:lang w:val="pt-BR"/>
            </w:rPr>
            <w:fldChar w:fldCharType="end"/>
          </w:r>
        </w:p>
      </w:sdtContent>
    </w:sdt>
    <w:p w14:paraId="4011EA1F" w14:textId="77777777" w:rsidR="0091226F" w:rsidRDefault="0091226F">
      <w:pPr>
        <w:rPr>
          <w:rFonts w:asciiTheme="majorHAnsi" w:eastAsiaTheme="majorEastAsia" w:hAnsiTheme="majorHAnsi" w:cstheme="majorBidi"/>
          <w:b/>
          <w:bCs/>
          <w:color w:val="365F91" w:themeColor="accent1" w:themeShade="BF"/>
          <w:sz w:val="28"/>
          <w:szCs w:val="28"/>
          <w:lang w:val="pt-BR"/>
        </w:rPr>
      </w:pPr>
    </w:p>
    <w:p w14:paraId="0A4F8321" w14:textId="77777777" w:rsidR="004309A0" w:rsidRDefault="004309A0">
      <w:pPr>
        <w:rPr>
          <w:ins w:id="173" w:author="Luciano Caixeta Moreira" w:date="2012-05-17T14:07:00Z"/>
          <w:rFonts w:asciiTheme="majorHAnsi" w:eastAsiaTheme="majorEastAsia" w:hAnsiTheme="majorHAnsi" w:cstheme="majorBidi"/>
          <w:b/>
          <w:bCs/>
          <w:color w:val="365F91" w:themeColor="accent1" w:themeShade="BF"/>
          <w:sz w:val="28"/>
          <w:szCs w:val="28"/>
          <w:lang w:val="pt-BR"/>
        </w:rPr>
      </w:pPr>
      <w:ins w:id="174" w:author="Luciano Caixeta Moreira" w:date="2012-05-17T14:07:00Z">
        <w:r>
          <w:rPr>
            <w:lang w:val="pt-BR"/>
          </w:rPr>
          <w:br w:type="page"/>
        </w:r>
      </w:ins>
    </w:p>
    <w:p w14:paraId="276630A1" w14:textId="77777777" w:rsidR="0091226F" w:rsidRDefault="00224D1C" w:rsidP="0091226F">
      <w:pPr>
        <w:pStyle w:val="Heading1"/>
        <w:rPr>
          <w:lang w:val="pt-BR"/>
        </w:rPr>
      </w:pPr>
      <w:bookmarkStart w:id="175" w:name="_Toc325027799"/>
      <w:r>
        <w:rPr>
          <w:lang w:val="pt-BR"/>
        </w:rPr>
        <w:lastRenderedPageBreak/>
        <w:t>Resumo</w:t>
      </w:r>
      <w:r w:rsidR="0091226F">
        <w:rPr>
          <w:lang w:val="pt-BR"/>
        </w:rPr>
        <w:t xml:space="preserve"> do serviço</w:t>
      </w:r>
      <w:bookmarkEnd w:id="175"/>
    </w:p>
    <w:p w14:paraId="16644757" w14:textId="77777777" w:rsidR="00A43D25" w:rsidRDefault="00A43D25" w:rsidP="0091226F">
      <w:pPr>
        <w:ind w:firstLine="720"/>
        <w:rPr>
          <w:lang w:val="pt-BR"/>
        </w:rPr>
      </w:pPr>
    </w:p>
    <w:p w14:paraId="20118696" w14:textId="77777777" w:rsidR="0091226F" w:rsidRDefault="0091226F" w:rsidP="00224D1C">
      <w:pPr>
        <w:ind w:firstLine="720"/>
        <w:jc w:val="both"/>
        <w:rPr>
          <w:lang w:val="pt-BR"/>
        </w:rPr>
      </w:pPr>
      <w:r>
        <w:rPr>
          <w:lang w:val="pt-BR"/>
        </w:rPr>
        <w:t xml:space="preserve">Durante </w:t>
      </w:r>
      <w:r w:rsidR="003F1693">
        <w:rPr>
          <w:lang w:val="pt-BR"/>
        </w:rPr>
        <w:t xml:space="preserve">duas semanas a </w:t>
      </w:r>
      <w:r>
        <w:rPr>
          <w:lang w:val="pt-BR"/>
        </w:rPr>
        <w:t xml:space="preserve">Sr. Nimbus esteve atuando junto ao </w:t>
      </w:r>
      <w:del w:id="176" w:author="fabiano" w:date="2012-12-17T17:37:00Z">
        <w:r w:rsidR="003F1693" w:rsidDel="003004BB">
          <w:rPr>
            <w:lang w:val="pt-BR"/>
          </w:rPr>
          <w:delText>Valor Econômico</w:delText>
        </w:r>
      </w:del>
      <w:ins w:id="177" w:author="fabiano" w:date="2012-12-17T17:37:00Z">
        <w:r w:rsidR="003004BB">
          <w:rPr>
            <w:lang w:val="pt-BR"/>
          </w:rPr>
          <w:t>&lt;cliente&gt;</w:t>
        </w:r>
      </w:ins>
      <w:r w:rsidR="003F1693">
        <w:rPr>
          <w:lang w:val="pt-BR"/>
        </w:rPr>
        <w:t xml:space="preserve"> </w:t>
      </w:r>
      <w:r>
        <w:rPr>
          <w:lang w:val="pt-BR"/>
        </w:rPr>
        <w:t xml:space="preserve">para analisar a situação do ambiente </w:t>
      </w:r>
      <w:r w:rsidR="00A43D25">
        <w:rPr>
          <w:lang w:val="pt-BR"/>
        </w:rPr>
        <w:t xml:space="preserve">SQL Server 2008 </w:t>
      </w:r>
      <w:r w:rsidR="003F1693">
        <w:rPr>
          <w:lang w:val="pt-BR"/>
        </w:rPr>
        <w:t xml:space="preserve">R2 </w:t>
      </w:r>
      <w:r w:rsidR="00A43D25">
        <w:rPr>
          <w:lang w:val="pt-BR"/>
        </w:rPr>
        <w:t>com o objetivo de sugerir melhorias no ambiente</w:t>
      </w:r>
      <w:r w:rsidR="003F1693">
        <w:rPr>
          <w:lang w:val="pt-BR"/>
        </w:rPr>
        <w:t xml:space="preserve"> a fim de obter máxima performance para inserção de</w:t>
      </w:r>
      <w:bookmarkStart w:id="178" w:name="_GoBack"/>
      <w:bookmarkEnd w:id="178"/>
      <w:r w:rsidR="003F1693">
        <w:rPr>
          <w:lang w:val="pt-BR"/>
        </w:rPr>
        <w:t xml:space="preserve"> dados e consultas no SQL Server. E</w:t>
      </w:r>
      <w:r w:rsidR="00A43D25">
        <w:rPr>
          <w:lang w:val="pt-BR"/>
        </w:rPr>
        <w:t>ste relatório é o resultado deste serviço e contém todas as recomendações para o ambiente, bem como a análise de algumas alternativas propostas pela equipe da Sr. Nimbus</w:t>
      </w:r>
      <w:r w:rsidR="00AF0AD8">
        <w:rPr>
          <w:lang w:val="pt-BR"/>
        </w:rPr>
        <w:t xml:space="preserve">, alternativas estas que devem ser testadas e seguidas pela equipe do </w:t>
      </w:r>
      <w:del w:id="179" w:author="fabiano" w:date="2012-12-17T17:37:00Z">
        <w:r w:rsidR="00AF0AD8" w:rsidDel="003004BB">
          <w:rPr>
            <w:lang w:val="pt-BR"/>
          </w:rPr>
          <w:delText>Valor Econômico</w:delText>
        </w:r>
      </w:del>
      <w:ins w:id="180" w:author="fabiano" w:date="2012-12-17T17:37:00Z">
        <w:r w:rsidR="003004BB">
          <w:rPr>
            <w:lang w:val="pt-BR"/>
          </w:rPr>
          <w:t>&lt;cliente&gt;</w:t>
        </w:r>
      </w:ins>
      <w:r w:rsidR="00AF0AD8">
        <w:rPr>
          <w:lang w:val="pt-BR"/>
        </w:rPr>
        <w:t>.</w:t>
      </w:r>
    </w:p>
    <w:p w14:paraId="5B64E1E3" w14:textId="77777777" w:rsidR="00A43D25" w:rsidRPr="00224D1C" w:rsidRDefault="00A43D25" w:rsidP="00224D1C">
      <w:pPr>
        <w:ind w:firstLine="720"/>
        <w:jc w:val="both"/>
        <w:rPr>
          <w:b/>
          <w:lang w:val="pt-BR"/>
        </w:rPr>
      </w:pPr>
      <w:r>
        <w:rPr>
          <w:lang w:val="pt-BR"/>
        </w:rPr>
        <w:t>Neste projeto a consultoria foi executada pelos profissionais</w:t>
      </w:r>
      <w:r w:rsidR="00224D1C">
        <w:rPr>
          <w:lang w:val="pt-BR"/>
        </w:rPr>
        <w:t>:</w:t>
      </w:r>
      <w:r>
        <w:rPr>
          <w:lang w:val="pt-BR"/>
        </w:rPr>
        <w:t xml:space="preserve"> Fabiano Amorim – responsável pela consultoria - e Luciano Moreira</w:t>
      </w:r>
      <w:r w:rsidR="00224D1C">
        <w:rPr>
          <w:lang w:val="pt-BR"/>
        </w:rPr>
        <w:t>. Foram necessárias</w:t>
      </w:r>
      <w:r>
        <w:rPr>
          <w:lang w:val="pt-BR"/>
        </w:rPr>
        <w:t xml:space="preserve"> um total de</w:t>
      </w:r>
      <w:r w:rsidR="00224D1C">
        <w:rPr>
          <w:lang w:val="pt-BR"/>
        </w:rPr>
        <w:t xml:space="preserve"> </w:t>
      </w:r>
      <w:r w:rsidR="001F2025">
        <w:rPr>
          <w:lang w:val="pt-BR"/>
        </w:rPr>
        <w:t>96</w:t>
      </w:r>
      <w:r w:rsidR="00224D1C">
        <w:rPr>
          <w:lang w:val="pt-BR"/>
        </w:rPr>
        <w:t xml:space="preserve"> </w:t>
      </w:r>
      <w:r w:rsidR="001F2025">
        <w:rPr>
          <w:lang w:val="pt-BR"/>
        </w:rPr>
        <w:t>horas para execução do serviço.</w:t>
      </w:r>
    </w:p>
    <w:p w14:paraId="483AA08C" w14:textId="77777777" w:rsidR="009C7752" w:rsidRDefault="009C7752" w:rsidP="009C7752">
      <w:pPr>
        <w:pStyle w:val="Heading1"/>
        <w:rPr>
          <w:lang w:val="pt-BR"/>
        </w:rPr>
      </w:pPr>
      <w:bookmarkStart w:id="181" w:name="_Toc325027800"/>
      <w:r>
        <w:rPr>
          <w:lang w:val="pt-BR"/>
        </w:rPr>
        <w:t>Considerações gerais</w:t>
      </w:r>
      <w:bookmarkEnd w:id="181"/>
    </w:p>
    <w:p w14:paraId="0C2E07F5" w14:textId="77777777" w:rsidR="00A13FF7" w:rsidRDefault="00A13FF7" w:rsidP="00224D1C">
      <w:pPr>
        <w:ind w:firstLine="720"/>
        <w:jc w:val="both"/>
        <w:rPr>
          <w:lang w:val="pt-BR"/>
        </w:rPr>
      </w:pPr>
    </w:p>
    <w:p w14:paraId="5CF40776" w14:textId="77777777" w:rsidR="00D75568" w:rsidRDefault="00653760" w:rsidP="00224D1C">
      <w:pPr>
        <w:ind w:firstLine="720"/>
        <w:jc w:val="both"/>
        <w:rPr>
          <w:lang w:val="pt-BR"/>
        </w:rPr>
      </w:pPr>
      <w:r>
        <w:rPr>
          <w:lang w:val="pt-BR"/>
        </w:rPr>
        <w:t>O principal objetivo do projeto consiste em inserir a maior quantidade de linhas possíveis em tabelas que serão utilizadas pela aplicação para consulta de diversas informações.</w:t>
      </w:r>
      <w:r w:rsidR="00642F5D">
        <w:rPr>
          <w:lang w:val="pt-BR"/>
        </w:rPr>
        <w:t xml:space="preserve"> </w:t>
      </w:r>
      <w:r w:rsidR="00E938C9">
        <w:rPr>
          <w:lang w:val="pt-BR"/>
        </w:rPr>
        <w:t>A</w:t>
      </w:r>
      <w:r w:rsidR="00642F5D">
        <w:rPr>
          <w:lang w:val="pt-BR"/>
        </w:rPr>
        <w:t>lém de receber uma carga de dados extremamente gra</w:t>
      </w:r>
      <w:r w:rsidR="007E38E6">
        <w:rPr>
          <w:lang w:val="pt-BR"/>
        </w:rPr>
        <w:t>n</w:t>
      </w:r>
      <w:r w:rsidR="00642F5D">
        <w:rPr>
          <w:lang w:val="pt-BR"/>
        </w:rPr>
        <w:t>de, as tabelas devem continuar acessíveis para consulta.</w:t>
      </w:r>
    </w:p>
    <w:p w14:paraId="18CF2252" w14:textId="77777777" w:rsidR="00473146" w:rsidRDefault="00642F5D" w:rsidP="00224D1C">
      <w:pPr>
        <w:ind w:firstLine="720"/>
        <w:jc w:val="both"/>
        <w:rPr>
          <w:lang w:val="pt-BR"/>
        </w:rPr>
      </w:pPr>
      <w:r>
        <w:rPr>
          <w:lang w:val="pt-BR"/>
        </w:rPr>
        <w:t xml:space="preserve">Existem alguns pontos chaves em relação </w:t>
      </w:r>
      <w:r w:rsidR="007F5C04">
        <w:rPr>
          <w:lang w:val="pt-BR"/>
        </w:rPr>
        <w:t>à</w:t>
      </w:r>
      <w:r>
        <w:rPr>
          <w:lang w:val="pt-BR"/>
        </w:rPr>
        <w:t xml:space="preserve"> inserção de dados massiva no SQL Server, </w:t>
      </w:r>
      <w:r w:rsidR="00544245">
        <w:rPr>
          <w:lang w:val="pt-BR"/>
        </w:rPr>
        <w:t xml:space="preserve">ao longo deste relatório iremos </w:t>
      </w:r>
      <w:r>
        <w:rPr>
          <w:lang w:val="pt-BR"/>
        </w:rPr>
        <w:t xml:space="preserve">destacar e explicar </w:t>
      </w:r>
      <w:r w:rsidR="003D7C81">
        <w:rPr>
          <w:lang w:val="pt-BR"/>
        </w:rPr>
        <w:t>todas as alterações</w:t>
      </w:r>
      <w:r w:rsidR="00C65B93">
        <w:rPr>
          <w:lang w:val="pt-BR"/>
        </w:rPr>
        <w:t xml:space="preserve"> e testes efetuados no ambiente, a fim de que as técnicas sejam replicadas no ambiente de produção, e as devidas alterações sejam efetuadas na aplicação que envia os dados para o servidor SQL Server.</w:t>
      </w:r>
      <w:r w:rsidR="003D7C81">
        <w:rPr>
          <w:lang w:val="pt-BR"/>
        </w:rPr>
        <w:t xml:space="preserve"> </w:t>
      </w:r>
    </w:p>
    <w:p w14:paraId="5D645F35" w14:textId="77777777" w:rsidR="00473146" w:rsidRDefault="00473146" w:rsidP="00473146">
      <w:pPr>
        <w:pStyle w:val="Heading1"/>
        <w:rPr>
          <w:lang w:val="pt-BR"/>
        </w:rPr>
      </w:pPr>
      <w:bookmarkStart w:id="182" w:name="_Toc325027801"/>
      <w:r>
        <w:rPr>
          <w:lang w:val="pt-BR"/>
        </w:rPr>
        <w:t>Processo atual</w:t>
      </w:r>
      <w:bookmarkEnd w:id="182"/>
    </w:p>
    <w:p w14:paraId="6EA54FAA" w14:textId="77777777" w:rsidR="00A13FF7" w:rsidRDefault="00A13FF7" w:rsidP="00A13FF7">
      <w:pPr>
        <w:rPr>
          <w:lang w:val="pt-BR"/>
        </w:rPr>
      </w:pPr>
    </w:p>
    <w:p w14:paraId="56EE1DAC" w14:textId="77777777" w:rsidR="00A13FF7" w:rsidRDefault="00A13FF7" w:rsidP="00A13FF7">
      <w:pPr>
        <w:rPr>
          <w:lang w:val="pt-BR"/>
        </w:rPr>
      </w:pPr>
      <w:r>
        <w:rPr>
          <w:lang w:val="pt-BR"/>
        </w:rPr>
        <w:tab/>
        <w:t xml:space="preserve">Atualmente o processo de inserção de dados consegue inserir uma média de 2 mil linhas por segundo, com picos de </w:t>
      </w:r>
      <w:r w:rsidRPr="003A02CC">
        <w:rPr>
          <w:b/>
          <w:i/>
          <w:lang w:val="pt-BR"/>
        </w:rPr>
        <w:t>2.8</w:t>
      </w:r>
      <w:r>
        <w:rPr>
          <w:lang w:val="pt-BR"/>
        </w:rPr>
        <w:t xml:space="preserve"> mil linhas. Abaixo podemos visualizar um gráfico capturado no ambiente de testes quando o software enviava os comandos de insert para o banco de dados:</w:t>
      </w:r>
    </w:p>
    <w:p w14:paraId="07F54580" w14:textId="77777777" w:rsidR="003359FA" w:rsidRDefault="003359FA">
      <w:pPr>
        <w:ind w:left="-900"/>
        <w:jc w:val="center"/>
        <w:rPr>
          <w:lang w:val="pt-BR"/>
        </w:rPr>
        <w:pPrChange w:id="183" w:author="Luciano Caixeta Moreira" w:date="2012-05-17T14:08:00Z">
          <w:pPr>
            <w:jc w:val="center"/>
          </w:pPr>
        </w:pPrChange>
      </w:pPr>
      <w:r>
        <w:rPr>
          <w:noProof/>
        </w:rPr>
        <w:lastRenderedPageBreak/>
        <w:drawing>
          <wp:inline distT="0" distB="0" distL="0" distR="0" wp14:anchorId="1B617EC0" wp14:editId="06485B41">
            <wp:extent cx="6668219" cy="2375195"/>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96453" cy="2385252"/>
                    </a:xfrm>
                    <a:prstGeom prst="rect">
                      <a:avLst/>
                    </a:prstGeom>
                  </pic:spPr>
                </pic:pic>
              </a:graphicData>
            </a:graphic>
          </wp:inline>
        </w:drawing>
      </w:r>
    </w:p>
    <w:p w14:paraId="6777F632" w14:textId="77777777" w:rsidR="003359FA" w:rsidRDefault="003359FA" w:rsidP="003359FA">
      <w:pPr>
        <w:rPr>
          <w:lang w:val="pt-BR"/>
        </w:rPr>
      </w:pPr>
      <w:r>
        <w:rPr>
          <w:lang w:val="pt-BR"/>
        </w:rPr>
        <w:t xml:space="preserve">O gráfico acima exibe o número máximo de </w:t>
      </w:r>
      <w:r w:rsidRPr="003A02CC">
        <w:rPr>
          <w:b/>
          <w:i/>
          <w:lang w:val="pt-BR"/>
        </w:rPr>
        <w:t>2.838</w:t>
      </w:r>
      <w:r w:rsidR="00444DDA">
        <w:rPr>
          <w:b/>
          <w:i/>
          <w:lang w:val="pt-BR"/>
        </w:rPr>
        <w:t>,04</w:t>
      </w:r>
      <w:r>
        <w:rPr>
          <w:lang w:val="pt-BR"/>
        </w:rPr>
        <w:t xml:space="preserve"> linhas inseridas por segundo.</w:t>
      </w:r>
    </w:p>
    <w:p w14:paraId="002CCCEF" w14:textId="77777777" w:rsidR="00E26580" w:rsidRPr="00A13FF7" w:rsidRDefault="00181EE2" w:rsidP="003359FA">
      <w:pPr>
        <w:rPr>
          <w:lang w:val="pt-BR"/>
        </w:rPr>
      </w:pPr>
      <w:r>
        <w:rPr>
          <w:lang w:val="pt-BR"/>
        </w:rPr>
        <w:t>Outros t</w:t>
      </w:r>
      <w:r w:rsidR="00E26580">
        <w:rPr>
          <w:lang w:val="pt-BR"/>
        </w:rPr>
        <w:t xml:space="preserve">estes pontuais utilizando o comando BULK INSERT e efetuados pela equipe do Valor exibiram um número </w:t>
      </w:r>
      <w:r w:rsidR="00455F42">
        <w:rPr>
          <w:lang w:val="pt-BR"/>
        </w:rPr>
        <w:t xml:space="preserve">máximo </w:t>
      </w:r>
      <w:r w:rsidR="00E26580">
        <w:rPr>
          <w:lang w:val="pt-BR"/>
        </w:rPr>
        <w:t>de 8 mil linhas por segundo.</w:t>
      </w:r>
    </w:p>
    <w:p w14:paraId="51BEAE76" w14:textId="77777777" w:rsidR="002D72C6" w:rsidRPr="000361C6" w:rsidRDefault="002D72C6" w:rsidP="002D72C6">
      <w:pPr>
        <w:pStyle w:val="Heading1"/>
        <w:rPr>
          <w:lang w:val="pt-BR"/>
        </w:rPr>
      </w:pPr>
      <w:bookmarkStart w:id="184" w:name="_Toc325027802"/>
      <w:r w:rsidRPr="000361C6">
        <w:rPr>
          <w:lang w:val="pt-BR"/>
        </w:rPr>
        <w:t>Resultados</w:t>
      </w:r>
      <w:r w:rsidR="00D30BFF" w:rsidRPr="000361C6">
        <w:rPr>
          <w:lang w:val="pt-BR"/>
        </w:rPr>
        <w:t xml:space="preserve"> finais</w:t>
      </w:r>
      <w:bookmarkEnd w:id="184"/>
    </w:p>
    <w:p w14:paraId="1B37C335" w14:textId="77777777" w:rsidR="002D72C6" w:rsidRPr="000361C6" w:rsidRDefault="002D72C6" w:rsidP="002D72C6">
      <w:pPr>
        <w:rPr>
          <w:lang w:val="pt-BR"/>
        </w:rPr>
      </w:pPr>
    </w:p>
    <w:p w14:paraId="45487E0D" w14:textId="77777777" w:rsidR="002D72C6" w:rsidRDefault="002D72C6" w:rsidP="002D72C6">
      <w:pPr>
        <w:rPr>
          <w:lang w:val="pt-BR"/>
        </w:rPr>
      </w:pPr>
      <w:r w:rsidRPr="000361C6">
        <w:rPr>
          <w:lang w:val="pt-BR"/>
        </w:rPr>
        <w:tab/>
      </w:r>
      <w:r w:rsidRPr="002D72C6">
        <w:rPr>
          <w:lang w:val="pt-BR"/>
        </w:rPr>
        <w:t>Após e</w:t>
      </w:r>
      <w:r>
        <w:rPr>
          <w:lang w:val="pt-BR"/>
        </w:rPr>
        <w:t>fetuar várias alterações</w:t>
      </w:r>
      <w:r w:rsidR="009B0763">
        <w:rPr>
          <w:lang w:val="pt-BR"/>
        </w:rPr>
        <w:t xml:space="preserve"> no servidor e na aplicação que envia os dados para o servidor SQL Server, conseguimos atingir um pico de </w:t>
      </w:r>
      <w:r w:rsidR="009B0763" w:rsidRPr="009B0763">
        <w:rPr>
          <w:b/>
          <w:i/>
          <w:lang w:val="pt-BR"/>
        </w:rPr>
        <w:t>798</w:t>
      </w:r>
      <w:r w:rsidR="009B0763">
        <w:rPr>
          <w:b/>
          <w:i/>
          <w:lang w:val="pt-BR"/>
        </w:rPr>
        <w:t>.</w:t>
      </w:r>
      <w:r w:rsidR="00873B86">
        <w:rPr>
          <w:b/>
          <w:i/>
          <w:lang w:val="pt-BR"/>
        </w:rPr>
        <w:t>967</w:t>
      </w:r>
      <w:r w:rsidR="000361C6">
        <w:rPr>
          <w:b/>
          <w:i/>
          <w:lang w:val="pt-BR"/>
        </w:rPr>
        <w:t>,88</w:t>
      </w:r>
      <w:r w:rsidR="009B0763" w:rsidRPr="009B0763">
        <w:rPr>
          <w:b/>
          <w:i/>
          <w:lang w:val="pt-BR"/>
        </w:rPr>
        <w:t xml:space="preserve"> </w:t>
      </w:r>
      <w:r w:rsidR="009B0763">
        <w:rPr>
          <w:lang w:val="pt-BR"/>
        </w:rPr>
        <w:t>linhas inseridas em apenas 1 segundo</w:t>
      </w:r>
      <w:r w:rsidR="00994B6E">
        <w:rPr>
          <w:lang w:val="pt-BR"/>
        </w:rPr>
        <w:t>.</w:t>
      </w:r>
      <w:r w:rsidR="00C37AFE">
        <w:rPr>
          <w:lang w:val="pt-BR"/>
        </w:rPr>
        <w:t xml:space="preserve"> </w:t>
      </w:r>
      <w:r w:rsidR="00FD7EB7">
        <w:rPr>
          <w:lang w:val="pt-BR"/>
        </w:rPr>
        <w:t xml:space="preserve">Para isso, </w:t>
      </w:r>
      <w:r w:rsidR="00C37AFE">
        <w:rPr>
          <w:lang w:val="pt-BR"/>
        </w:rPr>
        <w:t xml:space="preserve">os recursos de hardware disponíveis são </w:t>
      </w:r>
      <w:r w:rsidR="008B15A2">
        <w:rPr>
          <w:lang w:val="pt-BR"/>
        </w:rPr>
        <w:t xml:space="preserve">bem </w:t>
      </w:r>
      <w:r w:rsidR="00C37AFE">
        <w:rPr>
          <w:lang w:val="pt-BR"/>
        </w:rPr>
        <w:t>utilizados.</w:t>
      </w:r>
    </w:p>
    <w:p w14:paraId="0918A29A" w14:textId="77777777" w:rsidR="00022F92" w:rsidRDefault="00022F92" w:rsidP="002D72C6">
      <w:pPr>
        <w:rPr>
          <w:lang w:val="pt-BR"/>
        </w:rPr>
      </w:pPr>
      <w:r>
        <w:rPr>
          <w:lang w:val="pt-BR"/>
        </w:rPr>
        <w:tab/>
        <w:t>O gráfico abaixo exibe o número mencionado acima:</w:t>
      </w:r>
    </w:p>
    <w:p w14:paraId="11229450" w14:textId="77777777" w:rsidR="00022F92" w:rsidRDefault="002B10E7" w:rsidP="00873B86">
      <w:pPr>
        <w:jc w:val="center"/>
        <w:rPr>
          <w:lang w:val="pt-BR"/>
        </w:rPr>
      </w:pPr>
      <w:r>
        <w:rPr>
          <w:noProof/>
        </w:rPr>
        <mc:AlternateContent>
          <mc:Choice Requires="wps">
            <w:drawing>
              <wp:anchor distT="0" distB="0" distL="114300" distR="114300" simplePos="0" relativeHeight="251661312" behindDoc="0" locked="0" layoutInCell="1" allowOverlap="1" wp14:anchorId="20E17560" wp14:editId="0460B686">
                <wp:simplePos x="0" y="0"/>
                <wp:positionH relativeFrom="column">
                  <wp:posOffset>4528868</wp:posOffset>
                </wp:positionH>
                <wp:positionV relativeFrom="paragraph">
                  <wp:posOffset>1962629</wp:posOffset>
                </wp:positionV>
                <wp:extent cx="163902" cy="526212"/>
                <wp:effectExtent l="76200" t="38100" r="64770" b="83820"/>
                <wp:wrapNone/>
                <wp:docPr id="9" name="Conector de seta reta 9"/>
                <wp:cNvGraphicFramePr/>
                <a:graphic xmlns:a="http://schemas.openxmlformats.org/drawingml/2006/main">
                  <a:graphicData uri="http://schemas.microsoft.com/office/word/2010/wordprocessingShape">
                    <wps:wsp>
                      <wps:cNvCnPr/>
                      <wps:spPr>
                        <a:xfrm>
                          <a:off x="0" y="0"/>
                          <a:ext cx="163902" cy="526212"/>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A6F641" id="_x0000_t32" coordsize="21600,21600" o:spt="32" o:oned="t" path="m,l21600,21600e" filled="f">
                <v:path arrowok="t" fillok="f" o:connecttype="none"/>
                <o:lock v:ext="edit" shapetype="t"/>
              </v:shapetype>
              <v:shape id="Conector de seta reta 9" o:spid="_x0000_s1026" type="#_x0000_t32" style="position:absolute;margin-left:356.6pt;margin-top:154.55pt;width:12.9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" strokecolor="#c0504d [3205]" strokeweight="3pt">
                <v:stroke endarrow="open"/>
                <v:shadow on="t" color="black" opacity="22937f" origin=",.5" offset="0,.63889mm"/>
              </v:shape>
            </w:pict>
          </mc:Fallback>
        </mc:AlternateContent>
      </w:r>
      <w:r>
        <w:rPr>
          <w:noProof/>
        </w:rPr>
        <w:drawing>
          <wp:inline distT="0" distB="0" distL="0" distR="0" wp14:anchorId="0D46F392" wp14:editId="75FAE70D">
            <wp:extent cx="5650302" cy="2686734"/>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3781" cy="2688388"/>
                    </a:xfrm>
                    <a:prstGeom prst="rect">
                      <a:avLst/>
                    </a:prstGeom>
                    <a:noFill/>
                    <a:ln>
                      <a:noFill/>
                    </a:ln>
                  </pic:spPr>
                </pic:pic>
              </a:graphicData>
            </a:graphic>
          </wp:inline>
        </w:drawing>
      </w:r>
    </w:p>
    <w:p w14:paraId="76A07489" w14:textId="77777777" w:rsidR="007E2189" w:rsidRDefault="007E2189" w:rsidP="007E2189">
      <w:pPr>
        <w:rPr>
          <w:lang w:val="pt-BR"/>
        </w:rPr>
      </w:pPr>
    </w:p>
    <w:p w14:paraId="04A3A3CF" w14:textId="77777777" w:rsidR="007E2189" w:rsidRDefault="007E2189" w:rsidP="007E2189">
      <w:pPr>
        <w:rPr>
          <w:lang w:val="pt-BR"/>
        </w:rPr>
      </w:pPr>
      <w:r>
        <w:rPr>
          <w:lang w:val="pt-BR"/>
        </w:rPr>
        <w:lastRenderedPageBreak/>
        <w:t>O gráfico acima foi capturado quando a aplicação utilizada para simular os testes estava rodando.</w:t>
      </w:r>
    </w:p>
    <w:p w14:paraId="14CFEF61" w14:textId="77777777" w:rsidR="007E2189" w:rsidRDefault="007E2189" w:rsidP="007E2189">
      <w:pPr>
        <w:rPr>
          <w:lang w:val="pt-BR"/>
        </w:rPr>
      </w:pPr>
      <w:r>
        <w:rPr>
          <w:lang w:val="pt-BR"/>
        </w:rPr>
        <w:tab/>
        <w:t>Durante os testes, utilizando o BCP para ler diretamente dos arqu</w:t>
      </w:r>
      <w:r w:rsidR="00564117">
        <w:rPr>
          <w:lang w:val="pt-BR"/>
        </w:rPr>
        <w:t>ivos textos</w:t>
      </w:r>
      <w:r>
        <w:rPr>
          <w:lang w:val="pt-BR"/>
        </w:rPr>
        <w:t>, conseguimos um número ainda maior, conforme podemos visualizar no gráfico abaixo conseguimos importar 3</w:t>
      </w:r>
      <w:r w:rsidR="00D50246">
        <w:rPr>
          <w:lang w:val="pt-BR"/>
        </w:rPr>
        <w:t>.</w:t>
      </w:r>
      <w:r>
        <w:rPr>
          <w:lang w:val="pt-BR"/>
        </w:rPr>
        <w:t>6</w:t>
      </w:r>
      <w:r w:rsidR="00D50246">
        <w:rPr>
          <w:lang w:val="pt-BR"/>
        </w:rPr>
        <w:t xml:space="preserve"> milhões</w:t>
      </w:r>
      <w:r>
        <w:rPr>
          <w:lang w:val="pt-BR"/>
        </w:rPr>
        <w:t>, obtendo</w:t>
      </w:r>
      <w:ins w:id="185" w:author="Luciano Caixeta Moreira" w:date="2012-05-17T14:08:00Z">
        <w:r w:rsidR="00AC772E">
          <w:rPr>
            <w:lang w:val="pt-BR"/>
          </w:rPr>
          <w:t xml:space="preserve"> </w:t>
        </w:r>
      </w:ins>
      <w:del w:id="186" w:author="Luciano Caixeta Moreira" w:date="2012-05-17T14:08:00Z">
        <w:r w:rsidDel="00AC772E">
          <w:rPr>
            <w:lang w:val="pt-BR"/>
          </w:rPr>
          <w:delText xml:space="preserve"> </w:delText>
        </w:r>
      </w:del>
      <w:r>
        <w:rPr>
          <w:lang w:val="pt-BR"/>
        </w:rPr>
        <w:t xml:space="preserve">picos de </w:t>
      </w:r>
      <w:r w:rsidRPr="009E0778">
        <w:rPr>
          <w:b/>
          <w:i/>
          <w:lang w:val="pt-BR"/>
        </w:rPr>
        <w:t>1.228</w:t>
      </w:r>
      <w:r w:rsidR="009E0778" w:rsidRPr="009E0778">
        <w:rPr>
          <w:b/>
          <w:i/>
          <w:lang w:val="pt-BR"/>
        </w:rPr>
        <w:t>.959,52</w:t>
      </w:r>
      <w:r>
        <w:rPr>
          <w:lang w:val="pt-BR"/>
        </w:rPr>
        <w:t xml:space="preserve"> milhões de inserts por segundo.</w:t>
      </w:r>
    </w:p>
    <w:p w14:paraId="081F120A" w14:textId="77777777" w:rsidR="007E2189" w:rsidRDefault="007E2189" w:rsidP="007E2189">
      <w:pPr>
        <w:rPr>
          <w:lang w:val="pt-BR"/>
        </w:rPr>
      </w:pPr>
      <w:r>
        <w:rPr>
          <w:noProof/>
        </w:rPr>
        <mc:AlternateContent>
          <mc:Choice Requires="wps">
            <w:drawing>
              <wp:anchor distT="0" distB="0" distL="114300" distR="114300" simplePos="0" relativeHeight="251659264" behindDoc="0" locked="0" layoutInCell="1" allowOverlap="1" wp14:anchorId="357ED4B6" wp14:editId="5DB30EAD">
                <wp:simplePos x="0" y="0"/>
                <wp:positionH relativeFrom="column">
                  <wp:posOffset>2118660</wp:posOffset>
                </wp:positionH>
                <wp:positionV relativeFrom="paragraph">
                  <wp:posOffset>1710702</wp:posOffset>
                </wp:positionV>
                <wp:extent cx="871268" cy="172528"/>
                <wp:effectExtent l="57150" t="38100" r="24130" b="151765"/>
                <wp:wrapNone/>
                <wp:docPr id="4" name="Conector de seta reta 4"/>
                <wp:cNvGraphicFramePr/>
                <a:graphic xmlns:a="http://schemas.openxmlformats.org/drawingml/2006/main">
                  <a:graphicData uri="http://schemas.microsoft.com/office/word/2010/wordprocessingShape">
                    <wps:wsp>
                      <wps:cNvCnPr/>
                      <wps:spPr>
                        <a:xfrm>
                          <a:off x="0" y="0"/>
                          <a:ext cx="871268" cy="172528"/>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6A0DD" id="Conector de seta reta 4" o:spid="_x0000_s1026" type="#_x0000_t32" style="position:absolute;margin-left:166.8pt;margin-top:134.7pt;width:68.6pt;height:1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" strokecolor="#c0504d [3205]" strokeweight="3pt">
                <v:stroke endarrow="open"/>
                <v:shadow on="t" color="black" opacity="22937f" origin=",.5" offset="0,.63889mm"/>
              </v:shape>
            </w:pict>
          </mc:Fallback>
        </mc:AlternateContent>
      </w:r>
      <w:r>
        <w:rPr>
          <w:noProof/>
        </w:rPr>
        <w:drawing>
          <wp:inline distT="0" distB="0" distL="0" distR="0" wp14:anchorId="3946E468" wp14:editId="6FB53049">
            <wp:extent cx="5788025" cy="2889885"/>
            <wp:effectExtent l="0" t="0" r="3175"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8025" cy="2889885"/>
                    </a:xfrm>
                    <a:prstGeom prst="rect">
                      <a:avLst/>
                    </a:prstGeom>
                    <a:noFill/>
                    <a:ln>
                      <a:noFill/>
                    </a:ln>
                  </pic:spPr>
                </pic:pic>
              </a:graphicData>
            </a:graphic>
          </wp:inline>
        </w:drawing>
      </w:r>
    </w:p>
    <w:p w14:paraId="2B03CD25" w14:textId="77777777" w:rsidR="000F7193" w:rsidRDefault="000F7193" w:rsidP="007E2189">
      <w:pPr>
        <w:rPr>
          <w:lang w:val="pt-BR"/>
        </w:rPr>
      </w:pPr>
      <w:r>
        <w:rPr>
          <w:lang w:val="pt-BR"/>
        </w:rPr>
        <w:tab/>
        <w:t>A intenção do gráfico acima é exibir que o SQL Server consegue inserir um número ainda maior do que o necessário para o projeto.</w:t>
      </w:r>
    </w:p>
    <w:p w14:paraId="4BE1D12B" w14:textId="77777777" w:rsidR="00AC772E" w:rsidRDefault="00AC772E">
      <w:pPr>
        <w:rPr>
          <w:ins w:id="187" w:author="Luciano Caixeta Moreira" w:date="2012-05-17T14:16:00Z"/>
          <w:rFonts w:asciiTheme="majorHAnsi" w:eastAsiaTheme="majorEastAsia" w:hAnsiTheme="majorHAnsi" w:cstheme="majorBidi"/>
          <w:b/>
          <w:bCs/>
          <w:color w:val="365F91" w:themeColor="accent1" w:themeShade="BF"/>
          <w:sz w:val="28"/>
          <w:szCs w:val="28"/>
          <w:lang w:val="pt-BR"/>
        </w:rPr>
      </w:pPr>
      <w:ins w:id="188" w:author="Luciano Caixeta Moreira" w:date="2012-05-17T14:16:00Z">
        <w:r>
          <w:rPr>
            <w:lang w:val="pt-BR"/>
          </w:rPr>
          <w:br w:type="page"/>
        </w:r>
      </w:ins>
    </w:p>
    <w:p w14:paraId="31223876" w14:textId="77777777" w:rsidR="007F59EB" w:rsidRDefault="00164A24" w:rsidP="00222C0A">
      <w:pPr>
        <w:pStyle w:val="Heading1"/>
        <w:rPr>
          <w:lang w:val="pt-BR"/>
        </w:rPr>
      </w:pPr>
      <w:bookmarkStart w:id="189" w:name="_Toc325027803"/>
      <w:r>
        <w:rPr>
          <w:lang w:val="pt-BR"/>
        </w:rPr>
        <w:lastRenderedPageBreak/>
        <w:t>Alterações efetuadas</w:t>
      </w:r>
      <w:ins w:id="190" w:author="Luciano Caixeta Moreira" w:date="2012-05-17T14:18:00Z">
        <w:r w:rsidR="00300129">
          <w:rPr>
            <w:lang w:val="pt-BR"/>
          </w:rPr>
          <w:t xml:space="preserve"> e sugeridas</w:t>
        </w:r>
      </w:ins>
      <w:bookmarkEnd w:id="189"/>
    </w:p>
    <w:p w14:paraId="08DCD88B" w14:textId="77777777" w:rsidR="00817D9C" w:rsidRDefault="00817D9C" w:rsidP="00817D9C">
      <w:pPr>
        <w:pStyle w:val="Heading2"/>
        <w:rPr>
          <w:lang w:val="pt-BR"/>
        </w:rPr>
      </w:pPr>
      <w:bookmarkStart w:id="191" w:name="_Toc325027804"/>
      <w:r>
        <w:rPr>
          <w:lang w:val="pt-BR"/>
        </w:rPr>
        <w:t xml:space="preserve">Alterações </w:t>
      </w:r>
      <w:r w:rsidR="007D3D7B">
        <w:rPr>
          <w:lang w:val="pt-BR"/>
        </w:rPr>
        <w:t>na a</w:t>
      </w:r>
      <w:r>
        <w:rPr>
          <w:lang w:val="pt-BR"/>
        </w:rPr>
        <w:t>plicação</w:t>
      </w:r>
      <w:bookmarkEnd w:id="191"/>
    </w:p>
    <w:p w14:paraId="1B6BFF86" w14:textId="77777777" w:rsidR="005A391A" w:rsidRDefault="005A391A" w:rsidP="00E909E3">
      <w:pPr>
        <w:pStyle w:val="Heading3"/>
        <w:rPr>
          <w:lang w:val="pt-BR"/>
        </w:rPr>
      </w:pPr>
      <w:bookmarkStart w:id="192" w:name="_Toc325027805"/>
      <w:r>
        <w:rPr>
          <w:lang w:val="pt-BR"/>
        </w:rPr>
        <w:t>Paralelismo</w:t>
      </w:r>
      <w:bookmarkEnd w:id="192"/>
    </w:p>
    <w:p w14:paraId="193685E8" w14:textId="77777777" w:rsidR="005A391A" w:rsidRDefault="005A391A">
      <w:pPr>
        <w:jc w:val="both"/>
        <w:rPr>
          <w:lang w:val="pt-BR"/>
        </w:rPr>
        <w:pPrChange w:id="193" w:author="Luciano Caixeta Moreira" w:date="2012-05-17T14:08:00Z">
          <w:pPr/>
        </w:pPrChange>
      </w:pPr>
      <w:r>
        <w:rPr>
          <w:lang w:val="pt-BR"/>
        </w:rPr>
        <w:tab/>
        <w:t xml:space="preserve">Um dos pontos chave em relação </w:t>
      </w:r>
      <w:r w:rsidR="00047BE9">
        <w:rPr>
          <w:lang w:val="pt-BR"/>
        </w:rPr>
        <w:t>à</w:t>
      </w:r>
      <w:r>
        <w:rPr>
          <w:lang w:val="pt-BR"/>
        </w:rPr>
        <w:t xml:space="preserve"> carga massiva de dados no SQL Server é o uso de operações em paralelo.</w:t>
      </w:r>
    </w:p>
    <w:p w14:paraId="5BBBE108" w14:textId="77777777" w:rsidR="00035441" w:rsidRDefault="003C20A9">
      <w:pPr>
        <w:jc w:val="both"/>
        <w:rPr>
          <w:lang w:val="pt-BR"/>
        </w:rPr>
        <w:pPrChange w:id="194" w:author="Luciano Caixeta Moreira" w:date="2012-05-17T14:08:00Z">
          <w:pPr/>
        </w:pPrChange>
      </w:pPr>
      <w:r>
        <w:rPr>
          <w:lang w:val="pt-BR"/>
        </w:rPr>
        <w:tab/>
        <w:t>Para obter máxima performance nas operações de carga, as operações devem ser dividas em vários operações e enviadas para o SQL Server em simultâneo</w:t>
      </w:r>
      <w:r w:rsidR="00BD70B6">
        <w:rPr>
          <w:lang w:val="pt-BR"/>
        </w:rPr>
        <w:t>. Somente desta forma conseguimos utilizar todo o poder de processamento e escrita do hardware</w:t>
      </w:r>
      <w:r w:rsidR="0037612B">
        <w:rPr>
          <w:lang w:val="pt-BR"/>
        </w:rPr>
        <w:t xml:space="preserve"> disponível.</w:t>
      </w:r>
      <w:r w:rsidR="00C63DAC">
        <w:rPr>
          <w:lang w:val="pt-BR"/>
        </w:rPr>
        <w:t xml:space="preserve"> </w:t>
      </w:r>
      <w:r w:rsidR="00035441">
        <w:rPr>
          <w:lang w:val="pt-BR"/>
        </w:rPr>
        <w:t xml:space="preserve">Operações </w:t>
      </w:r>
      <w:r w:rsidR="00783371">
        <w:rPr>
          <w:lang w:val="pt-BR"/>
        </w:rPr>
        <w:t>sequenciais</w:t>
      </w:r>
      <w:r w:rsidR="00035441">
        <w:rPr>
          <w:lang w:val="pt-BR"/>
        </w:rPr>
        <w:t>, não conseguem utilizar todos os recursos que o hardware oferece.</w:t>
      </w:r>
    </w:p>
    <w:p w14:paraId="51B4E23F" w14:textId="77777777" w:rsidR="00A904AF" w:rsidRDefault="00A904AF">
      <w:pPr>
        <w:jc w:val="both"/>
        <w:rPr>
          <w:lang w:val="pt-BR"/>
        </w:rPr>
        <w:pPrChange w:id="195" w:author="Luciano Caixeta Moreira" w:date="2012-05-17T14:09:00Z">
          <w:pPr/>
        </w:pPrChange>
      </w:pPr>
      <w:r>
        <w:rPr>
          <w:lang w:val="pt-BR"/>
        </w:rPr>
        <w:tab/>
        <w:t xml:space="preserve">Para confirmar esta hipótese, </w:t>
      </w:r>
      <w:r w:rsidR="00A962C3">
        <w:rPr>
          <w:lang w:val="pt-BR"/>
        </w:rPr>
        <w:t>inicialmente utilizamos um</w:t>
      </w:r>
      <w:r w:rsidR="006F4A9E">
        <w:rPr>
          <w:lang w:val="pt-BR"/>
        </w:rPr>
        <w:t xml:space="preserve">a </w:t>
      </w:r>
      <w:r w:rsidR="004309A0">
        <w:fldChar w:fldCharType="begin"/>
      </w:r>
      <w:r w:rsidR="004309A0" w:rsidRPr="004309A0">
        <w:rPr>
          <w:lang w:val="pt-BR"/>
        </w:rPr>
        <w:instrText xml:space="preserve"> HYPERLINK "http://www.codeproject.com/Articles/29356/Asynchronous-T-SQL-Execution-Without-Service-Broke" </w:instrText>
      </w:r>
      <w:r w:rsidR="004309A0">
        <w:fldChar w:fldCharType="separate"/>
      </w:r>
      <w:r w:rsidR="006F4A9E" w:rsidRPr="006F4A9E">
        <w:rPr>
          <w:rStyle w:val="Hyperlink"/>
          <w:lang w:val="pt-BR"/>
        </w:rPr>
        <w:t>API</w:t>
      </w:r>
      <w:r w:rsidR="004309A0">
        <w:rPr>
          <w:rStyle w:val="Hyperlink"/>
          <w:lang w:val="pt-BR"/>
        </w:rPr>
        <w:fldChar w:fldCharType="end"/>
      </w:r>
      <w:r w:rsidR="006F4A9E">
        <w:rPr>
          <w:lang w:val="pt-BR"/>
        </w:rPr>
        <w:t xml:space="preserve"> escrita em CLR (</w:t>
      </w:r>
      <w:r w:rsidR="006F4A9E" w:rsidRPr="006F4A9E">
        <w:rPr>
          <w:lang w:val="pt-BR"/>
        </w:rPr>
        <w:t>Common Language Runtime</w:t>
      </w:r>
      <w:r w:rsidR="006F4A9E">
        <w:rPr>
          <w:lang w:val="pt-BR"/>
        </w:rPr>
        <w:t>)</w:t>
      </w:r>
      <w:r w:rsidR="00E6465A">
        <w:rPr>
          <w:lang w:val="pt-BR"/>
        </w:rPr>
        <w:t xml:space="preserve"> para importar vários arquivos texto</w:t>
      </w:r>
      <w:r w:rsidR="00F144CC">
        <w:rPr>
          <w:lang w:val="pt-BR"/>
        </w:rPr>
        <w:t xml:space="preserve"> para a tabela </w:t>
      </w:r>
      <w:del w:id="196" w:author="fabiano" w:date="2012-12-17T17:38:00Z">
        <w:r w:rsidR="00F144CC" w:rsidDel="003004BB">
          <w:rPr>
            <w:lang w:val="pt-BR"/>
          </w:rPr>
          <w:delText>TopBook</w:delText>
        </w:r>
      </w:del>
      <w:ins w:id="197" w:author="fabiano" w:date="2012-12-17T17:38:00Z">
        <w:r w:rsidR="003004BB">
          <w:rPr>
            <w:lang w:val="pt-BR"/>
          </w:rPr>
          <w:t>&lt;Tabela&gt;</w:t>
        </w:r>
      </w:ins>
      <w:r w:rsidR="00F144CC">
        <w:rPr>
          <w:lang w:val="pt-BR"/>
        </w:rPr>
        <w:t xml:space="preserve"> no banco de dados </w:t>
      </w:r>
      <w:del w:id="198" w:author="fabiano" w:date="2012-12-17T17:38:00Z">
        <w:r w:rsidR="006C3ADD" w:rsidDel="003004BB">
          <w:rPr>
            <w:lang w:val="pt-BR"/>
          </w:rPr>
          <w:delText>Des_</w:delText>
        </w:r>
        <w:r w:rsidR="00F144CC" w:rsidRPr="00F144CC" w:rsidDel="003004BB">
          <w:rPr>
            <w:lang w:val="pt-BR"/>
          </w:rPr>
          <w:delText>DataQuotesBMFBovespa</w:delText>
        </w:r>
      </w:del>
      <w:ins w:id="199" w:author="fabiano" w:date="2012-12-17T17:38:00Z">
        <w:r w:rsidR="003004BB">
          <w:rPr>
            <w:lang w:val="pt-BR"/>
          </w:rPr>
          <w:t>&lt;BANCO&gt;</w:t>
        </w:r>
      </w:ins>
      <w:r w:rsidR="002B33EA">
        <w:rPr>
          <w:lang w:val="pt-BR"/>
        </w:rPr>
        <w:t>.</w:t>
      </w:r>
    </w:p>
    <w:p w14:paraId="23586BC5" w14:textId="77777777" w:rsidR="003F2F9F" w:rsidRDefault="003F2F9F" w:rsidP="005A391A">
      <w:pPr>
        <w:rPr>
          <w:lang w:val="pt-BR"/>
        </w:rPr>
      </w:pPr>
      <w:r>
        <w:rPr>
          <w:lang w:val="pt-BR"/>
        </w:rPr>
        <w:tab/>
        <w:t>Segue abaixo o script utilizado para efetuar esta tarefa:</w:t>
      </w:r>
    </w:p>
    <w:p w14:paraId="122B3917" w14:textId="77777777" w:rsid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Pr>
          <w:rFonts w:ascii="Consolas" w:hAnsi="Consolas" w:cs="Consolas"/>
          <w:color w:val="008000"/>
          <w:sz w:val="19"/>
          <w:szCs w:val="19"/>
          <w:lang w:val="pt-BR"/>
        </w:rPr>
        <w:t>-- Seta parâmetros das threads</w:t>
      </w:r>
    </w:p>
    <w:p w14:paraId="1F39D6A3" w14:textId="77777777" w:rsidR="00744563" w:rsidRPr="00EC7B9B"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sidRPr="00EC7B9B">
        <w:rPr>
          <w:rFonts w:ascii="Consolas" w:hAnsi="Consolas" w:cs="Consolas"/>
          <w:color w:val="0000FF"/>
          <w:sz w:val="19"/>
          <w:szCs w:val="19"/>
          <w:lang w:val="pt-BR"/>
        </w:rPr>
        <w:t>EXEC</w:t>
      </w:r>
      <w:r w:rsidRPr="00EC7B9B">
        <w:rPr>
          <w:rFonts w:ascii="Consolas" w:hAnsi="Consolas" w:cs="Consolas"/>
          <w:color w:val="171717"/>
          <w:sz w:val="19"/>
          <w:szCs w:val="19"/>
          <w:lang w:val="pt-BR"/>
        </w:rPr>
        <w:t xml:space="preserve"> </w:t>
      </w:r>
      <w:del w:id="200" w:author="fabiano" w:date="2012-12-17T17:38:00Z">
        <w:r w:rsidRPr="00EC7B9B" w:rsidDel="003004BB">
          <w:rPr>
            <w:rFonts w:ascii="Consolas" w:hAnsi="Consolas" w:cs="Consolas"/>
            <w:color w:val="008080"/>
            <w:sz w:val="19"/>
            <w:szCs w:val="19"/>
            <w:lang w:val="pt-BR"/>
          </w:rPr>
          <w:delText>Des_DataQuotesBMFBovespa</w:delText>
        </w:r>
      </w:del>
      <w:ins w:id="201" w:author="fabiano" w:date="2012-12-17T17:38:00Z">
        <w:r w:rsidR="003004BB" w:rsidRPr="00EC7B9B">
          <w:rPr>
            <w:rFonts w:ascii="Consolas" w:hAnsi="Consolas" w:cs="Consolas"/>
            <w:color w:val="008080"/>
            <w:sz w:val="19"/>
            <w:szCs w:val="19"/>
            <w:lang w:val="pt-BR"/>
          </w:rPr>
          <w:t>&lt;BANCO&gt;</w:t>
        </w:r>
      </w:ins>
      <w:r w:rsidRPr="00EC7B9B">
        <w:rPr>
          <w:rFonts w:ascii="Consolas" w:hAnsi="Consolas" w:cs="Consolas"/>
          <w:color w:val="808080"/>
          <w:sz w:val="19"/>
          <w:szCs w:val="19"/>
          <w:lang w:val="pt-BR"/>
        </w:rPr>
        <w:t>.</w:t>
      </w:r>
      <w:r w:rsidRPr="00EC7B9B">
        <w:rPr>
          <w:rFonts w:ascii="Consolas" w:hAnsi="Consolas" w:cs="Consolas"/>
          <w:color w:val="008080"/>
          <w:sz w:val="19"/>
          <w:szCs w:val="19"/>
          <w:lang w:val="pt-BR"/>
        </w:rPr>
        <w:t>dbo</w:t>
      </w:r>
      <w:r w:rsidRPr="00EC7B9B">
        <w:rPr>
          <w:rFonts w:ascii="Consolas" w:hAnsi="Consolas" w:cs="Consolas"/>
          <w:color w:val="808080"/>
          <w:sz w:val="19"/>
          <w:szCs w:val="19"/>
          <w:lang w:val="pt-BR"/>
        </w:rPr>
        <w:t>.</w:t>
      </w:r>
      <w:r w:rsidRPr="00EC7B9B">
        <w:rPr>
          <w:rFonts w:ascii="Consolas" w:hAnsi="Consolas" w:cs="Consolas"/>
          <w:color w:val="008080"/>
          <w:sz w:val="19"/>
          <w:szCs w:val="19"/>
          <w:lang w:val="pt-BR"/>
        </w:rPr>
        <w:t>Parallel_Declare</w:t>
      </w:r>
      <w:r w:rsidRPr="00EC7B9B">
        <w:rPr>
          <w:rFonts w:ascii="Consolas" w:hAnsi="Consolas" w:cs="Consolas"/>
          <w:color w:val="0000FF"/>
          <w:sz w:val="19"/>
          <w:szCs w:val="19"/>
          <w:lang w:val="pt-BR"/>
        </w:rPr>
        <w:t xml:space="preserve"> </w:t>
      </w:r>
      <w:r w:rsidRPr="00EC7B9B">
        <w:rPr>
          <w:rFonts w:ascii="Consolas" w:hAnsi="Consolas" w:cs="Consolas"/>
          <w:color w:val="FF0000"/>
          <w:sz w:val="19"/>
          <w:szCs w:val="19"/>
          <w:lang w:val="pt-BR"/>
        </w:rPr>
        <w:t>'BlocoInserts'</w:t>
      </w:r>
    </w:p>
    <w:p w14:paraId="08EBF64C" w14:textId="77777777" w:rsidR="00744563" w:rsidRPr="003004BB"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Change w:id="202" w:author="fabiano" w:date="2012-12-17T17:38:00Z">
            <w:rPr>
              <w:rFonts w:ascii="Consolas" w:hAnsi="Consolas" w:cs="Consolas"/>
              <w:color w:val="171717"/>
              <w:sz w:val="19"/>
              <w:szCs w:val="19"/>
              <w:lang w:val="pt-BR"/>
            </w:rPr>
          </w:rPrChange>
        </w:rPr>
      </w:pPr>
      <w:r w:rsidRPr="003004BB">
        <w:rPr>
          <w:rFonts w:ascii="Consolas" w:hAnsi="Consolas" w:cs="Consolas"/>
          <w:color w:val="0000FF"/>
          <w:sz w:val="19"/>
          <w:szCs w:val="19"/>
          <w:rPrChange w:id="203" w:author="fabiano" w:date="2012-12-17T17:38:00Z">
            <w:rPr>
              <w:rFonts w:ascii="Consolas" w:hAnsi="Consolas" w:cs="Consolas"/>
              <w:color w:val="0000FF"/>
              <w:sz w:val="19"/>
              <w:szCs w:val="19"/>
              <w:lang w:val="pt-BR"/>
            </w:rPr>
          </w:rPrChange>
        </w:rPr>
        <w:t>EXEC</w:t>
      </w:r>
      <w:r w:rsidRPr="003004BB">
        <w:rPr>
          <w:rFonts w:ascii="Consolas" w:hAnsi="Consolas" w:cs="Consolas"/>
          <w:color w:val="171717"/>
          <w:sz w:val="19"/>
          <w:szCs w:val="19"/>
          <w:rPrChange w:id="204" w:author="fabiano" w:date="2012-12-17T17:38:00Z">
            <w:rPr>
              <w:rFonts w:ascii="Consolas" w:hAnsi="Consolas" w:cs="Consolas"/>
              <w:color w:val="171717"/>
              <w:sz w:val="19"/>
              <w:szCs w:val="19"/>
              <w:lang w:val="pt-BR"/>
            </w:rPr>
          </w:rPrChange>
        </w:rPr>
        <w:t xml:space="preserve"> </w:t>
      </w:r>
      <w:del w:id="205" w:author="fabiano" w:date="2012-12-17T17:38:00Z">
        <w:r w:rsidRPr="003004BB" w:rsidDel="003004BB">
          <w:rPr>
            <w:rFonts w:ascii="Consolas" w:hAnsi="Consolas" w:cs="Consolas"/>
            <w:color w:val="008080"/>
            <w:sz w:val="19"/>
            <w:szCs w:val="19"/>
            <w:rPrChange w:id="206" w:author="fabiano" w:date="2012-12-17T17:38:00Z">
              <w:rPr>
                <w:rFonts w:ascii="Consolas" w:hAnsi="Consolas" w:cs="Consolas"/>
                <w:color w:val="008080"/>
                <w:sz w:val="19"/>
                <w:szCs w:val="19"/>
                <w:lang w:val="pt-BR"/>
              </w:rPr>
            </w:rPrChange>
          </w:rPr>
          <w:delText>Des_DataQuotesBMFBovespa</w:delText>
        </w:r>
      </w:del>
      <w:ins w:id="207" w:author="fabiano" w:date="2012-12-17T17:38:00Z">
        <w:r w:rsidR="003004BB" w:rsidRPr="003004BB">
          <w:rPr>
            <w:rFonts w:ascii="Consolas" w:hAnsi="Consolas" w:cs="Consolas"/>
            <w:color w:val="008080"/>
            <w:sz w:val="19"/>
            <w:szCs w:val="19"/>
            <w:rPrChange w:id="208" w:author="fabiano" w:date="2012-12-17T17:38:00Z">
              <w:rPr>
                <w:rFonts w:ascii="Consolas" w:hAnsi="Consolas" w:cs="Consolas"/>
                <w:color w:val="008080"/>
                <w:sz w:val="19"/>
                <w:szCs w:val="19"/>
                <w:lang w:val="pt-BR"/>
              </w:rPr>
            </w:rPrChange>
          </w:rPr>
          <w:t>&lt;BANCO&gt;</w:t>
        </w:r>
      </w:ins>
      <w:r w:rsidRPr="003004BB">
        <w:rPr>
          <w:rFonts w:ascii="Consolas" w:hAnsi="Consolas" w:cs="Consolas"/>
          <w:color w:val="808080"/>
          <w:sz w:val="19"/>
          <w:szCs w:val="19"/>
          <w:rPrChange w:id="209" w:author="fabiano" w:date="2012-12-17T17:38:00Z">
            <w:rPr>
              <w:rFonts w:ascii="Consolas" w:hAnsi="Consolas" w:cs="Consolas"/>
              <w:color w:val="808080"/>
              <w:sz w:val="19"/>
              <w:szCs w:val="19"/>
              <w:lang w:val="pt-BR"/>
            </w:rPr>
          </w:rPrChange>
        </w:rPr>
        <w:t>.</w:t>
      </w:r>
      <w:r w:rsidRPr="003004BB">
        <w:rPr>
          <w:rFonts w:ascii="Consolas" w:hAnsi="Consolas" w:cs="Consolas"/>
          <w:color w:val="008080"/>
          <w:sz w:val="19"/>
          <w:szCs w:val="19"/>
          <w:rPrChange w:id="210" w:author="fabiano" w:date="2012-12-17T17:38:00Z">
            <w:rPr>
              <w:rFonts w:ascii="Consolas" w:hAnsi="Consolas" w:cs="Consolas"/>
              <w:color w:val="008080"/>
              <w:sz w:val="19"/>
              <w:szCs w:val="19"/>
              <w:lang w:val="pt-BR"/>
            </w:rPr>
          </w:rPrChange>
        </w:rPr>
        <w:t>dbo</w:t>
      </w:r>
      <w:r w:rsidRPr="003004BB">
        <w:rPr>
          <w:rFonts w:ascii="Consolas" w:hAnsi="Consolas" w:cs="Consolas"/>
          <w:color w:val="808080"/>
          <w:sz w:val="19"/>
          <w:szCs w:val="19"/>
          <w:rPrChange w:id="211" w:author="fabiano" w:date="2012-12-17T17:38:00Z">
            <w:rPr>
              <w:rFonts w:ascii="Consolas" w:hAnsi="Consolas" w:cs="Consolas"/>
              <w:color w:val="808080"/>
              <w:sz w:val="19"/>
              <w:szCs w:val="19"/>
              <w:lang w:val="pt-BR"/>
            </w:rPr>
          </w:rPrChange>
        </w:rPr>
        <w:t>.</w:t>
      </w:r>
      <w:r w:rsidRPr="003004BB">
        <w:rPr>
          <w:rFonts w:ascii="Consolas" w:hAnsi="Consolas" w:cs="Consolas"/>
          <w:color w:val="008080"/>
          <w:sz w:val="19"/>
          <w:szCs w:val="19"/>
          <w:rPrChange w:id="212" w:author="fabiano" w:date="2012-12-17T17:38:00Z">
            <w:rPr>
              <w:rFonts w:ascii="Consolas" w:hAnsi="Consolas" w:cs="Consolas"/>
              <w:color w:val="008080"/>
              <w:sz w:val="19"/>
              <w:szCs w:val="19"/>
              <w:lang w:val="pt-BR"/>
            </w:rPr>
          </w:rPrChange>
        </w:rPr>
        <w:t>Parallel_SetOption_MaxThreads</w:t>
      </w:r>
      <w:r w:rsidRPr="003004BB">
        <w:rPr>
          <w:rFonts w:ascii="Consolas" w:hAnsi="Consolas" w:cs="Consolas"/>
          <w:color w:val="0000FF"/>
          <w:sz w:val="19"/>
          <w:szCs w:val="19"/>
          <w:rPrChange w:id="213" w:author="fabiano" w:date="2012-12-17T17:38:00Z">
            <w:rPr>
              <w:rFonts w:ascii="Consolas" w:hAnsi="Consolas" w:cs="Consolas"/>
              <w:color w:val="0000FF"/>
              <w:sz w:val="19"/>
              <w:szCs w:val="19"/>
              <w:lang w:val="pt-BR"/>
            </w:rPr>
          </w:rPrChange>
        </w:rPr>
        <w:t xml:space="preserve"> </w:t>
      </w:r>
      <w:r w:rsidRPr="003004BB">
        <w:rPr>
          <w:rFonts w:ascii="Consolas" w:hAnsi="Consolas" w:cs="Consolas"/>
          <w:color w:val="171717"/>
          <w:sz w:val="19"/>
          <w:szCs w:val="19"/>
          <w:rPrChange w:id="214" w:author="fabiano" w:date="2012-12-17T17:38:00Z">
            <w:rPr>
              <w:rFonts w:ascii="Consolas" w:hAnsi="Consolas" w:cs="Consolas"/>
              <w:color w:val="171717"/>
              <w:sz w:val="19"/>
              <w:szCs w:val="19"/>
              <w:lang w:val="pt-BR"/>
            </w:rPr>
          </w:rPrChange>
        </w:rPr>
        <w:t>16</w:t>
      </w:r>
    </w:p>
    <w:p w14:paraId="5F54753C"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0000FF"/>
          <w:sz w:val="19"/>
          <w:szCs w:val="19"/>
        </w:rPr>
        <w:t>EXEC</w:t>
      </w:r>
      <w:r w:rsidRPr="00744563">
        <w:rPr>
          <w:rFonts w:ascii="Consolas" w:hAnsi="Consolas" w:cs="Consolas"/>
          <w:color w:val="171717"/>
          <w:sz w:val="19"/>
          <w:szCs w:val="19"/>
        </w:rPr>
        <w:t xml:space="preserve"> </w:t>
      </w:r>
      <w:del w:id="215" w:author="fabiano" w:date="2012-12-17T17:38:00Z">
        <w:r w:rsidRPr="00744563" w:rsidDel="003004BB">
          <w:rPr>
            <w:rFonts w:ascii="Consolas" w:hAnsi="Consolas" w:cs="Consolas"/>
            <w:color w:val="008080"/>
            <w:sz w:val="19"/>
            <w:szCs w:val="19"/>
          </w:rPr>
          <w:delText>Des_DataQuotesBMFBovespa</w:delText>
        </w:r>
      </w:del>
      <w:ins w:id="216" w:author="fabiano" w:date="2012-12-17T17:38:00Z">
        <w:r w:rsidR="003004BB">
          <w:rPr>
            <w:rFonts w:ascii="Consolas" w:hAnsi="Consolas" w:cs="Consolas"/>
            <w:color w:val="008080"/>
            <w:sz w:val="19"/>
            <w:szCs w:val="19"/>
          </w:rPr>
          <w:t>&lt;BANCO&gt;</w:t>
        </w:r>
      </w:ins>
      <w:r w:rsidRPr="00744563">
        <w:rPr>
          <w:rFonts w:ascii="Consolas" w:hAnsi="Consolas" w:cs="Consolas"/>
          <w:color w:val="808080"/>
          <w:sz w:val="19"/>
          <w:szCs w:val="19"/>
        </w:rPr>
        <w:t>.</w:t>
      </w:r>
      <w:r w:rsidRPr="00744563">
        <w:rPr>
          <w:rFonts w:ascii="Consolas" w:hAnsi="Consolas" w:cs="Consolas"/>
          <w:color w:val="008080"/>
          <w:sz w:val="19"/>
          <w:szCs w:val="19"/>
        </w:rPr>
        <w:t>dbo</w:t>
      </w:r>
      <w:r w:rsidRPr="00744563">
        <w:rPr>
          <w:rFonts w:ascii="Consolas" w:hAnsi="Consolas" w:cs="Consolas"/>
          <w:color w:val="808080"/>
          <w:sz w:val="19"/>
          <w:szCs w:val="19"/>
        </w:rPr>
        <w:t>.</w:t>
      </w:r>
      <w:r w:rsidRPr="00744563">
        <w:rPr>
          <w:rFonts w:ascii="Consolas" w:hAnsi="Consolas" w:cs="Consolas"/>
          <w:color w:val="008080"/>
          <w:sz w:val="19"/>
          <w:szCs w:val="19"/>
        </w:rPr>
        <w:t>Parallel_SetOption_CommandTimeout</w:t>
      </w:r>
      <w:r w:rsidRPr="00744563">
        <w:rPr>
          <w:rFonts w:ascii="Consolas" w:hAnsi="Consolas" w:cs="Consolas"/>
          <w:color w:val="0000FF"/>
          <w:sz w:val="19"/>
          <w:szCs w:val="19"/>
        </w:rPr>
        <w:t xml:space="preserve"> </w:t>
      </w:r>
      <w:r w:rsidRPr="00744563">
        <w:rPr>
          <w:rFonts w:ascii="Consolas" w:hAnsi="Consolas" w:cs="Consolas"/>
          <w:color w:val="171717"/>
          <w:sz w:val="19"/>
          <w:szCs w:val="19"/>
        </w:rPr>
        <w:t>30</w:t>
      </w:r>
    </w:p>
    <w:p w14:paraId="46225E68"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p>
    <w:p w14:paraId="2F8C8CEE"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008000"/>
          <w:sz w:val="19"/>
          <w:szCs w:val="19"/>
        </w:rPr>
        <w:t>-- Gera threads</w:t>
      </w:r>
    </w:p>
    <w:p w14:paraId="3E075570"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0000FF"/>
          <w:sz w:val="19"/>
          <w:szCs w:val="19"/>
        </w:rPr>
        <w:t>DECLARE</w:t>
      </w:r>
      <w:r w:rsidRPr="00744563">
        <w:rPr>
          <w:rFonts w:ascii="Consolas" w:hAnsi="Consolas" w:cs="Consolas"/>
          <w:color w:val="171717"/>
          <w:sz w:val="19"/>
          <w:szCs w:val="19"/>
        </w:rPr>
        <w:t xml:space="preserve"> </w:t>
      </w:r>
      <w:r w:rsidRPr="00744563">
        <w:rPr>
          <w:rFonts w:ascii="Consolas" w:hAnsi="Consolas" w:cs="Consolas"/>
          <w:color w:val="008080"/>
          <w:sz w:val="19"/>
          <w:szCs w:val="19"/>
        </w:rPr>
        <w:t>@i</w:t>
      </w:r>
      <w:r w:rsidRPr="00744563">
        <w:rPr>
          <w:rFonts w:ascii="Consolas" w:hAnsi="Consolas" w:cs="Consolas"/>
          <w:color w:val="171717"/>
          <w:sz w:val="19"/>
          <w:szCs w:val="19"/>
        </w:rPr>
        <w:t xml:space="preserve"> </w:t>
      </w:r>
      <w:r w:rsidRPr="00744563">
        <w:rPr>
          <w:rFonts w:ascii="Consolas" w:hAnsi="Consolas" w:cs="Consolas"/>
          <w:color w:val="0000FF"/>
          <w:sz w:val="19"/>
          <w:szCs w:val="19"/>
        </w:rPr>
        <w:t>Int</w:t>
      </w:r>
      <w:r w:rsidRPr="00744563">
        <w:rPr>
          <w:rFonts w:ascii="Consolas" w:hAnsi="Consolas" w:cs="Consolas"/>
          <w:color w:val="171717"/>
          <w:sz w:val="19"/>
          <w:szCs w:val="19"/>
        </w:rPr>
        <w:t xml:space="preserve"> </w:t>
      </w:r>
      <w:r w:rsidRPr="00744563">
        <w:rPr>
          <w:rFonts w:ascii="Consolas" w:hAnsi="Consolas" w:cs="Consolas"/>
          <w:color w:val="808080"/>
          <w:sz w:val="19"/>
          <w:szCs w:val="19"/>
        </w:rPr>
        <w:t>=</w:t>
      </w:r>
      <w:r w:rsidRPr="00744563">
        <w:rPr>
          <w:rFonts w:ascii="Consolas" w:hAnsi="Consolas" w:cs="Consolas"/>
          <w:color w:val="171717"/>
          <w:sz w:val="19"/>
          <w:szCs w:val="19"/>
        </w:rPr>
        <w:t xml:space="preserve"> 1</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r w:rsidRPr="00744563">
        <w:rPr>
          <w:rFonts w:ascii="Consolas" w:hAnsi="Consolas" w:cs="Consolas"/>
          <w:color w:val="008080"/>
          <w:sz w:val="19"/>
          <w:szCs w:val="19"/>
        </w:rPr>
        <w:t>@SQL</w:t>
      </w:r>
      <w:r w:rsidRPr="00744563">
        <w:rPr>
          <w:rFonts w:ascii="Consolas" w:hAnsi="Consolas" w:cs="Consolas"/>
          <w:color w:val="171717"/>
          <w:sz w:val="19"/>
          <w:szCs w:val="19"/>
        </w:rPr>
        <w:t xml:space="preserve"> </w:t>
      </w:r>
      <w:r w:rsidRPr="00744563">
        <w:rPr>
          <w:rFonts w:ascii="Consolas" w:hAnsi="Consolas" w:cs="Consolas"/>
          <w:color w:val="0000FF"/>
          <w:sz w:val="19"/>
          <w:szCs w:val="19"/>
        </w:rPr>
        <w:t>VarChar</w:t>
      </w:r>
      <w:r w:rsidRPr="00744563">
        <w:rPr>
          <w:rFonts w:ascii="Consolas" w:hAnsi="Consolas" w:cs="Consolas"/>
          <w:color w:val="808080"/>
          <w:sz w:val="19"/>
          <w:szCs w:val="19"/>
        </w:rPr>
        <w:t>(</w:t>
      </w:r>
      <w:r w:rsidRPr="00744563">
        <w:rPr>
          <w:rFonts w:ascii="Consolas" w:hAnsi="Consolas" w:cs="Consolas"/>
          <w:color w:val="171717"/>
          <w:sz w:val="19"/>
          <w:szCs w:val="19"/>
        </w:rPr>
        <w:t>8000</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r w:rsidRPr="00744563">
        <w:rPr>
          <w:rFonts w:ascii="Consolas" w:hAnsi="Consolas" w:cs="Consolas"/>
          <w:color w:val="008080"/>
          <w:sz w:val="19"/>
          <w:szCs w:val="19"/>
        </w:rPr>
        <w:t>@ParralelName</w:t>
      </w:r>
      <w:r w:rsidRPr="00744563">
        <w:rPr>
          <w:rFonts w:ascii="Consolas" w:hAnsi="Consolas" w:cs="Consolas"/>
          <w:color w:val="171717"/>
          <w:sz w:val="19"/>
          <w:szCs w:val="19"/>
        </w:rPr>
        <w:t xml:space="preserve"> </w:t>
      </w:r>
      <w:r w:rsidRPr="00744563">
        <w:rPr>
          <w:rFonts w:ascii="Consolas" w:hAnsi="Consolas" w:cs="Consolas"/>
          <w:color w:val="0000FF"/>
          <w:sz w:val="19"/>
          <w:szCs w:val="19"/>
        </w:rPr>
        <w:t>VarChar</w:t>
      </w:r>
      <w:r w:rsidRPr="00744563">
        <w:rPr>
          <w:rFonts w:ascii="Consolas" w:hAnsi="Consolas" w:cs="Consolas"/>
          <w:color w:val="808080"/>
          <w:sz w:val="19"/>
          <w:szCs w:val="19"/>
        </w:rPr>
        <w:t>(</w:t>
      </w:r>
      <w:r w:rsidRPr="00744563">
        <w:rPr>
          <w:rFonts w:ascii="Consolas" w:hAnsi="Consolas" w:cs="Consolas"/>
          <w:color w:val="171717"/>
          <w:sz w:val="19"/>
          <w:szCs w:val="19"/>
        </w:rPr>
        <w:t>80</w:t>
      </w:r>
      <w:r w:rsidRPr="00744563">
        <w:rPr>
          <w:rFonts w:ascii="Consolas" w:hAnsi="Consolas" w:cs="Consolas"/>
          <w:color w:val="808080"/>
          <w:sz w:val="19"/>
          <w:szCs w:val="19"/>
        </w:rPr>
        <w:t>)</w:t>
      </w:r>
    </w:p>
    <w:p w14:paraId="3A656E66" w14:textId="77777777" w:rsid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Pr>
          <w:rFonts w:ascii="Consolas" w:hAnsi="Consolas" w:cs="Consolas"/>
          <w:color w:val="0000FF"/>
          <w:sz w:val="19"/>
          <w:szCs w:val="19"/>
          <w:lang w:val="pt-BR"/>
        </w:rPr>
        <w:t>WHILE</w:t>
      </w:r>
      <w:r>
        <w:rPr>
          <w:rFonts w:ascii="Consolas" w:hAnsi="Consolas" w:cs="Consolas"/>
          <w:color w:val="171717"/>
          <w:sz w:val="19"/>
          <w:szCs w:val="19"/>
          <w:lang w:val="pt-BR"/>
        </w:rPr>
        <w:t xml:space="preserve"> </w:t>
      </w:r>
      <w:r>
        <w:rPr>
          <w:rFonts w:ascii="Consolas" w:hAnsi="Consolas" w:cs="Consolas"/>
          <w:color w:val="008080"/>
          <w:sz w:val="19"/>
          <w:szCs w:val="19"/>
          <w:lang w:val="pt-BR"/>
        </w:rPr>
        <w:t>@i</w:t>
      </w:r>
      <w:r>
        <w:rPr>
          <w:rFonts w:ascii="Consolas" w:hAnsi="Consolas" w:cs="Consolas"/>
          <w:color w:val="171717"/>
          <w:sz w:val="19"/>
          <w:szCs w:val="19"/>
          <w:lang w:val="pt-BR"/>
        </w:rPr>
        <w:t xml:space="preserve"> </w:t>
      </w:r>
      <w:r>
        <w:rPr>
          <w:rFonts w:ascii="Consolas" w:hAnsi="Consolas" w:cs="Consolas"/>
          <w:color w:val="808080"/>
          <w:sz w:val="19"/>
          <w:szCs w:val="19"/>
          <w:lang w:val="pt-BR"/>
        </w:rPr>
        <w:t>&lt;=</w:t>
      </w:r>
      <w:r>
        <w:rPr>
          <w:rFonts w:ascii="Consolas" w:hAnsi="Consolas" w:cs="Consolas"/>
          <w:color w:val="171717"/>
          <w:sz w:val="19"/>
          <w:szCs w:val="19"/>
          <w:lang w:val="pt-BR"/>
        </w:rPr>
        <w:t xml:space="preserve"> 16 </w:t>
      </w:r>
      <w:r>
        <w:rPr>
          <w:rFonts w:ascii="Consolas" w:hAnsi="Consolas" w:cs="Consolas"/>
          <w:color w:val="008000"/>
          <w:sz w:val="19"/>
          <w:szCs w:val="19"/>
          <w:lang w:val="pt-BR"/>
        </w:rPr>
        <w:t>-- Existem 16 arquivos na pasta</w:t>
      </w:r>
    </w:p>
    <w:p w14:paraId="6049082F"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0000FF"/>
          <w:sz w:val="19"/>
          <w:szCs w:val="19"/>
        </w:rPr>
        <w:t>BEGIN</w:t>
      </w:r>
    </w:p>
    <w:p w14:paraId="6CCBD7B3"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171717"/>
          <w:sz w:val="19"/>
          <w:szCs w:val="19"/>
        </w:rPr>
        <w:t xml:space="preserve">  </w:t>
      </w:r>
      <w:r w:rsidRPr="00744563">
        <w:rPr>
          <w:rFonts w:ascii="Consolas" w:hAnsi="Consolas" w:cs="Consolas"/>
          <w:color w:val="0000FF"/>
          <w:sz w:val="19"/>
          <w:szCs w:val="19"/>
        </w:rPr>
        <w:t>SET</w:t>
      </w:r>
      <w:r w:rsidRPr="00744563">
        <w:rPr>
          <w:rFonts w:ascii="Consolas" w:hAnsi="Consolas" w:cs="Consolas"/>
          <w:color w:val="171717"/>
          <w:sz w:val="19"/>
          <w:szCs w:val="19"/>
        </w:rPr>
        <w:t xml:space="preserve"> </w:t>
      </w:r>
      <w:r w:rsidRPr="00744563">
        <w:rPr>
          <w:rFonts w:ascii="Consolas" w:hAnsi="Consolas" w:cs="Consolas"/>
          <w:color w:val="008080"/>
          <w:sz w:val="19"/>
          <w:szCs w:val="19"/>
        </w:rPr>
        <w:t>@ParralelName</w:t>
      </w:r>
      <w:r w:rsidRPr="00744563">
        <w:rPr>
          <w:rFonts w:ascii="Consolas" w:hAnsi="Consolas" w:cs="Consolas"/>
          <w:color w:val="171717"/>
          <w:sz w:val="19"/>
          <w:szCs w:val="19"/>
        </w:rPr>
        <w:t xml:space="preserve"> </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r w:rsidRPr="00744563">
        <w:rPr>
          <w:rFonts w:ascii="Consolas" w:hAnsi="Consolas" w:cs="Consolas"/>
          <w:color w:val="FF0000"/>
          <w:sz w:val="19"/>
          <w:szCs w:val="19"/>
        </w:rPr>
        <w:t>'SQL'</w:t>
      </w:r>
      <w:r w:rsidRPr="00744563">
        <w:rPr>
          <w:rFonts w:ascii="Consolas" w:hAnsi="Consolas" w:cs="Consolas"/>
          <w:color w:val="171717"/>
          <w:sz w:val="19"/>
          <w:szCs w:val="19"/>
        </w:rPr>
        <w:t xml:space="preserve"> </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r w:rsidRPr="00744563">
        <w:rPr>
          <w:rFonts w:ascii="Consolas" w:hAnsi="Consolas" w:cs="Consolas"/>
          <w:color w:val="FF00FF"/>
          <w:sz w:val="19"/>
          <w:szCs w:val="19"/>
        </w:rPr>
        <w:t>CONVERT</w:t>
      </w:r>
      <w:r w:rsidRPr="00744563">
        <w:rPr>
          <w:rFonts w:ascii="Consolas" w:hAnsi="Consolas" w:cs="Consolas"/>
          <w:color w:val="808080"/>
          <w:sz w:val="19"/>
          <w:szCs w:val="19"/>
        </w:rPr>
        <w:t>(</w:t>
      </w:r>
      <w:r w:rsidRPr="00744563">
        <w:rPr>
          <w:rFonts w:ascii="Consolas" w:hAnsi="Consolas" w:cs="Consolas"/>
          <w:color w:val="0000FF"/>
          <w:sz w:val="19"/>
          <w:szCs w:val="19"/>
        </w:rPr>
        <w:t>VarChar</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r w:rsidRPr="00744563">
        <w:rPr>
          <w:rFonts w:ascii="Consolas" w:hAnsi="Consolas" w:cs="Consolas"/>
          <w:color w:val="008080"/>
          <w:sz w:val="19"/>
          <w:szCs w:val="19"/>
        </w:rPr>
        <w:t>@i</w:t>
      </w:r>
      <w:r w:rsidRPr="00744563">
        <w:rPr>
          <w:rFonts w:ascii="Consolas" w:hAnsi="Consolas" w:cs="Consolas"/>
          <w:color w:val="808080"/>
          <w:sz w:val="19"/>
          <w:szCs w:val="19"/>
        </w:rPr>
        <w:t>);</w:t>
      </w:r>
    </w:p>
    <w:p w14:paraId="631EEC0E"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171717"/>
          <w:sz w:val="19"/>
          <w:szCs w:val="19"/>
        </w:rPr>
        <w:t xml:space="preserve">  </w:t>
      </w:r>
      <w:r w:rsidRPr="00744563">
        <w:rPr>
          <w:rFonts w:ascii="Consolas" w:hAnsi="Consolas" w:cs="Consolas"/>
          <w:color w:val="0000FF"/>
          <w:sz w:val="19"/>
          <w:szCs w:val="19"/>
        </w:rPr>
        <w:t>SET</w:t>
      </w:r>
      <w:r w:rsidRPr="00744563">
        <w:rPr>
          <w:rFonts w:ascii="Consolas" w:hAnsi="Consolas" w:cs="Consolas"/>
          <w:color w:val="171717"/>
          <w:sz w:val="19"/>
          <w:szCs w:val="19"/>
        </w:rPr>
        <w:t xml:space="preserve"> </w:t>
      </w:r>
      <w:r w:rsidRPr="00744563">
        <w:rPr>
          <w:rFonts w:ascii="Consolas" w:hAnsi="Consolas" w:cs="Consolas"/>
          <w:color w:val="008080"/>
          <w:sz w:val="19"/>
          <w:szCs w:val="19"/>
        </w:rPr>
        <w:t>@SQL</w:t>
      </w:r>
      <w:r w:rsidRPr="00744563">
        <w:rPr>
          <w:rFonts w:ascii="Consolas" w:hAnsi="Consolas" w:cs="Consolas"/>
          <w:color w:val="171717"/>
          <w:sz w:val="19"/>
          <w:szCs w:val="19"/>
        </w:rPr>
        <w:t xml:space="preserve"> </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r w:rsidRPr="00744563">
        <w:rPr>
          <w:rFonts w:ascii="Consolas" w:hAnsi="Consolas" w:cs="Consolas"/>
          <w:color w:val="FF0000"/>
          <w:sz w:val="19"/>
          <w:szCs w:val="19"/>
        </w:rPr>
        <w:t>'bcp "</w:t>
      </w:r>
      <w:del w:id="217" w:author="fabiano" w:date="2012-12-17T17:38:00Z">
        <w:r w:rsidRPr="00744563" w:rsidDel="003004BB">
          <w:rPr>
            <w:rFonts w:ascii="Consolas" w:hAnsi="Consolas" w:cs="Consolas"/>
            <w:color w:val="FF0000"/>
            <w:sz w:val="19"/>
            <w:szCs w:val="19"/>
          </w:rPr>
          <w:delText>Des_DataQuotesBMFBovespa</w:delText>
        </w:r>
      </w:del>
      <w:ins w:id="218" w:author="fabiano" w:date="2012-12-17T17:38:00Z">
        <w:r w:rsidR="003004BB">
          <w:rPr>
            <w:rFonts w:ascii="Consolas" w:hAnsi="Consolas" w:cs="Consolas"/>
            <w:color w:val="FF0000"/>
            <w:sz w:val="19"/>
            <w:szCs w:val="19"/>
          </w:rPr>
          <w:t>&lt;BANCO&gt;</w:t>
        </w:r>
      </w:ins>
      <w:r w:rsidRPr="00744563">
        <w:rPr>
          <w:rFonts w:ascii="Consolas" w:hAnsi="Consolas" w:cs="Consolas"/>
          <w:color w:val="FF0000"/>
          <w:sz w:val="19"/>
          <w:szCs w:val="19"/>
        </w:rPr>
        <w:t>.dbo.</w:t>
      </w:r>
      <w:del w:id="219" w:author="fabiano" w:date="2012-12-17T17:38:00Z">
        <w:r w:rsidRPr="00744563" w:rsidDel="003004BB">
          <w:rPr>
            <w:rFonts w:ascii="Consolas" w:hAnsi="Consolas" w:cs="Consolas"/>
            <w:color w:val="FF0000"/>
            <w:sz w:val="19"/>
            <w:szCs w:val="19"/>
          </w:rPr>
          <w:delText>TopBook</w:delText>
        </w:r>
      </w:del>
      <w:ins w:id="220" w:author="fabiano" w:date="2012-12-17T17:38:00Z">
        <w:r w:rsidR="003004BB">
          <w:rPr>
            <w:rFonts w:ascii="Consolas" w:hAnsi="Consolas" w:cs="Consolas"/>
            <w:color w:val="FF0000"/>
            <w:sz w:val="19"/>
            <w:szCs w:val="19"/>
          </w:rPr>
          <w:t>&lt;Tabela&gt;</w:t>
        </w:r>
      </w:ins>
      <w:r w:rsidRPr="00744563">
        <w:rPr>
          <w:rFonts w:ascii="Consolas" w:hAnsi="Consolas" w:cs="Consolas"/>
          <w:color w:val="FF0000"/>
          <w:sz w:val="19"/>
          <w:szCs w:val="19"/>
        </w:rPr>
        <w:t>" in "F:\SYSDBs\SrNimbus\TMP\</w:t>
      </w:r>
      <w:del w:id="221" w:author="fabiano" w:date="2012-12-17T17:38:00Z">
        <w:r w:rsidRPr="00744563" w:rsidDel="003004BB">
          <w:rPr>
            <w:rFonts w:ascii="Consolas" w:hAnsi="Consolas" w:cs="Consolas"/>
            <w:color w:val="FF0000"/>
            <w:sz w:val="19"/>
            <w:szCs w:val="19"/>
          </w:rPr>
          <w:delText>TopBook</w:delText>
        </w:r>
      </w:del>
      <w:ins w:id="222" w:author="fabiano" w:date="2012-12-17T17:38:00Z">
        <w:r w:rsidR="003004BB">
          <w:rPr>
            <w:rFonts w:ascii="Consolas" w:hAnsi="Consolas" w:cs="Consolas"/>
            <w:color w:val="FF0000"/>
            <w:sz w:val="19"/>
            <w:szCs w:val="19"/>
          </w:rPr>
          <w:t>&lt;Tabela&gt;</w:t>
        </w:r>
      </w:ins>
      <w:r w:rsidRPr="00744563">
        <w:rPr>
          <w:rFonts w:ascii="Consolas" w:hAnsi="Consolas" w:cs="Consolas"/>
          <w:color w:val="FF0000"/>
          <w:sz w:val="19"/>
          <w:szCs w:val="19"/>
        </w:rPr>
        <w:t>TMP'</w:t>
      </w:r>
      <w:r w:rsidRPr="00744563">
        <w:rPr>
          <w:rFonts w:ascii="Consolas" w:hAnsi="Consolas" w:cs="Consolas"/>
          <w:color w:val="808080"/>
          <w:sz w:val="19"/>
          <w:szCs w:val="19"/>
        </w:rPr>
        <w:t>+</w:t>
      </w:r>
      <w:r w:rsidRPr="00744563">
        <w:rPr>
          <w:rFonts w:ascii="Consolas" w:hAnsi="Consolas" w:cs="Consolas"/>
          <w:color w:val="FF00FF"/>
          <w:sz w:val="19"/>
          <w:szCs w:val="19"/>
        </w:rPr>
        <w:t>CONVERT</w:t>
      </w:r>
      <w:r w:rsidRPr="00744563">
        <w:rPr>
          <w:rFonts w:ascii="Consolas" w:hAnsi="Consolas" w:cs="Consolas"/>
          <w:color w:val="808080"/>
          <w:sz w:val="19"/>
          <w:szCs w:val="19"/>
        </w:rPr>
        <w:t>(</w:t>
      </w:r>
      <w:r w:rsidRPr="00744563">
        <w:rPr>
          <w:rFonts w:ascii="Consolas" w:hAnsi="Consolas" w:cs="Consolas"/>
          <w:color w:val="0000FF"/>
          <w:sz w:val="19"/>
          <w:szCs w:val="19"/>
        </w:rPr>
        <w:t>VarChar</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r w:rsidRPr="00744563">
        <w:rPr>
          <w:rFonts w:ascii="Consolas" w:hAnsi="Consolas" w:cs="Consolas"/>
          <w:color w:val="008080"/>
          <w:sz w:val="19"/>
          <w:szCs w:val="19"/>
        </w:rPr>
        <w:t>@i</w:t>
      </w:r>
      <w:r w:rsidRPr="00744563">
        <w:rPr>
          <w:rFonts w:ascii="Consolas" w:hAnsi="Consolas" w:cs="Consolas"/>
          <w:color w:val="808080"/>
          <w:sz w:val="19"/>
          <w:szCs w:val="19"/>
        </w:rPr>
        <w:t>)+</w:t>
      </w:r>
      <w:r w:rsidRPr="00744563">
        <w:rPr>
          <w:rFonts w:ascii="Consolas" w:hAnsi="Consolas" w:cs="Consolas"/>
          <w:color w:val="FF0000"/>
          <w:sz w:val="19"/>
          <w:szCs w:val="19"/>
        </w:rPr>
        <w:t xml:space="preserve">'.txt" -c </w:t>
      </w:r>
      <w:r w:rsidR="00821EF6" w:rsidRPr="008131C5">
        <w:rPr>
          <w:rFonts w:ascii="Courier New" w:hAnsi="Courier New" w:cs="Courier New"/>
          <w:noProof/>
          <w:color w:val="FF0000"/>
          <w:sz w:val="20"/>
          <w:szCs w:val="20"/>
        </w:rPr>
        <w:t>-T -b 50000</w:t>
      </w:r>
      <w:r w:rsidR="00821EF6" w:rsidRPr="00744563">
        <w:rPr>
          <w:rFonts w:ascii="Consolas" w:hAnsi="Consolas" w:cs="Consolas"/>
          <w:color w:val="FF0000"/>
          <w:sz w:val="19"/>
          <w:szCs w:val="19"/>
        </w:rPr>
        <w:t xml:space="preserve"> </w:t>
      </w:r>
      <w:r w:rsidRPr="00744563">
        <w:rPr>
          <w:rFonts w:ascii="Consolas" w:hAnsi="Consolas" w:cs="Consolas"/>
          <w:color w:val="FF0000"/>
          <w:sz w:val="19"/>
          <w:szCs w:val="19"/>
        </w:rPr>
        <w:t>-q -t, -S '</w:t>
      </w:r>
      <w:r w:rsidRPr="00744563">
        <w:rPr>
          <w:rFonts w:ascii="Consolas" w:hAnsi="Consolas" w:cs="Consolas"/>
          <w:color w:val="171717"/>
          <w:sz w:val="19"/>
          <w:szCs w:val="19"/>
        </w:rPr>
        <w:t xml:space="preserve"> </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r w:rsidRPr="00744563">
        <w:rPr>
          <w:rFonts w:ascii="Consolas" w:hAnsi="Consolas" w:cs="Consolas"/>
          <w:color w:val="FF00FF"/>
          <w:sz w:val="19"/>
          <w:szCs w:val="19"/>
        </w:rPr>
        <w:t>@@servername</w:t>
      </w:r>
    </w:p>
    <w:p w14:paraId="3452C302"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171717"/>
          <w:sz w:val="19"/>
          <w:szCs w:val="19"/>
        </w:rPr>
        <w:t xml:space="preserve">  </w:t>
      </w:r>
      <w:r w:rsidRPr="00744563">
        <w:rPr>
          <w:rFonts w:ascii="Consolas" w:hAnsi="Consolas" w:cs="Consolas"/>
          <w:color w:val="0000FF"/>
          <w:sz w:val="19"/>
          <w:szCs w:val="19"/>
        </w:rPr>
        <w:t>SET</w:t>
      </w:r>
      <w:r w:rsidRPr="00744563">
        <w:rPr>
          <w:rFonts w:ascii="Consolas" w:hAnsi="Consolas" w:cs="Consolas"/>
          <w:color w:val="171717"/>
          <w:sz w:val="19"/>
          <w:szCs w:val="19"/>
        </w:rPr>
        <w:t xml:space="preserve"> </w:t>
      </w:r>
      <w:r w:rsidRPr="00744563">
        <w:rPr>
          <w:rFonts w:ascii="Consolas" w:hAnsi="Consolas" w:cs="Consolas"/>
          <w:color w:val="008080"/>
          <w:sz w:val="19"/>
          <w:szCs w:val="19"/>
        </w:rPr>
        <w:t>@SQL</w:t>
      </w:r>
      <w:r w:rsidRPr="00744563">
        <w:rPr>
          <w:rFonts w:ascii="Consolas" w:hAnsi="Consolas" w:cs="Consolas"/>
          <w:color w:val="171717"/>
          <w:sz w:val="19"/>
          <w:szCs w:val="19"/>
        </w:rPr>
        <w:t xml:space="preserve"> </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r w:rsidRPr="00744563">
        <w:rPr>
          <w:rFonts w:ascii="Consolas" w:hAnsi="Consolas" w:cs="Consolas"/>
          <w:color w:val="FF0000"/>
          <w:sz w:val="19"/>
          <w:szCs w:val="19"/>
        </w:rPr>
        <w:t>'EXEC xp_cmdshell '</w:t>
      </w:r>
      <w:r w:rsidRPr="00744563">
        <w:rPr>
          <w:rFonts w:ascii="Consolas" w:hAnsi="Consolas" w:cs="Consolas"/>
          <w:color w:val="171717"/>
          <w:sz w:val="19"/>
          <w:szCs w:val="19"/>
        </w:rPr>
        <w:t xml:space="preserve"> </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r w:rsidRPr="00744563">
        <w:rPr>
          <w:rFonts w:ascii="Consolas" w:hAnsi="Consolas" w:cs="Consolas"/>
          <w:color w:val="FF0000"/>
          <w:sz w:val="19"/>
          <w:szCs w:val="19"/>
        </w:rPr>
        <w:t>''''</w:t>
      </w:r>
      <w:r w:rsidRPr="00744563">
        <w:rPr>
          <w:rFonts w:ascii="Consolas" w:hAnsi="Consolas" w:cs="Consolas"/>
          <w:color w:val="171717"/>
          <w:sz w:val="19"/>
          <w:szCs w:val="19"/>
        </w:rPr>
        <w:t xml:space="preserve"> </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r w:rsidRPr="00744563">
        <w:rPr>
          <w:rFonts w:ascii="Consolas" w:hAnsi="Consolas" w:cs="Consolas"/>
          <w:color w:val="008080"/>
          <w:sz w:val="19"/>
          <w:szCs w:val="19"/>
        </w:rPr>
        <w:t>@SQL</w:t>
      </w:r>
      <w:r w:rsidRPr="00744563">
        <w:rPr>
          <w:rFonts w:ascii="Consolas" w:hAnsi="Consolas" w:cs="Consolas"/>
          <w:color w:val="171717"/>
          <w:sz w:val="19"/>
          <w:szCs w:val="19"/>
        </w:rPr>
        <w:t xml:space="preserve"> </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r w:rsidRPr="00744563">
        <w:rPr>
          <w:rFonts w:ascii="Consolas" w:hAnsi="Consolas" w:cs="Consolas"/>
          <w:color w:val="FF0000"/>
          <w:sz w:val="19"/>
          <w:szCs w:val="19"/>
        </w:rPr>
        <w:t>''''</w:t>
      </w:r>
    </w:p>
    <w:p w14:paraId="660FE91C"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171717"/>
          <w:sz w:val="19"/>
          <w:szCs w:val="19"/>
        </w:rPr>
        <w:t xml:space="preserve">  </w:t>
      </w:r>
      <w:r w:rsidRPr="00744563">
        <w:rPr>
          <w:rFonts w:ascii="Consolas" w:hAnsi="Consolas" w:cs="Consolas"/>
          <w:color w:val="0000FF"/>
          <w:sz w:val="19"/>
          <w:szCs w:val="19"/>
        </w:rPr>
        <w:t>PRINT</w:t>
      </w:r>
      <w:r w:rsidRPr="00744563">
        <w:rPr>
          <w:rFonts w:ascii="Consolas" w:hAnsi="Consolas" w:cs="Consolas"/>
          <w:color w:val="171717"/>
          <w:sz w:val="19"/>
          <w:szCs w:val="19"/>
        </w:rPr>
        <w:t xml:space="preserve"> </w:t>
      </w:r>
      <w:r w:rsidRPr="00744563">
        <w:rPr>
          <w:rFonts w:ascii="Consolas" w:hAnsi="Consolas" w:cs="Consolas"/>
          <w:color w:val="008080"/>
          <w:sz w:val="19"/>
          <w:szCs w:val="19"/>
        </w:rPr>
        <w:t>@SQL</w:t>
      </w:r>
    </w:p>
    <w:p w14:paraId="0B6EB8A8"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171717"/>
          <w:sz w:val="19"/>
          <w:szCs w:val="19"/>
        </w:rPr>
        <w:t xml:space="preserve">  </w:t>
      </w:r>
      <w:r w:rsidRPr="00744563">
        <w:rPr>
          <w:rFonts w:ascii="Consolas" w:hAnsi="Consolas" w:cs="Consolas"/>
          <w:color w:val="0000FF"/>
          <w:sz w:val="19"/>
          <w:szCs w:val="19"/>
        </w:rPr>
        <w:t>EXEC</w:t>
      </w:r>
      <w:r w:rsidRPr="00744563">
        <w:rPr>
          <w:rFonts w:ascii="Consolas" w:hAnsi="Consolas" w:cs="Consolas"/>
          <w:color w:val="171717"/>
          <w:sz w:val="19"/>
          <w:szCs w:val="19"/>
        </w:rPr>
        <w:t xml:space="preserve"> </w:t>
      </w:r>
      <w:del w:id="223" w:author="fabiano" w:date="2012-12-17T17:38:00Z">
        <w:r w:rsidRPr="00744563" w:rsidDel="003004BB">
          <w:rPr>
            <w:rFonts w:ascii="Consolas" w:hAnsi="Consolas" w:cs="Consolas"/>
            <w:color w:val="008080"/>
            <w:sz w:val="19"/>
            <w:szCs w:val="19"/>
          </w:rPr>
          <w:delText>Des_DataQuotesBMFBovespa</w:delText>
        </w:r>
      </w:del>
      <w:ins w:id="224" w:author="fabiano" w:date="2012-12-17T17:38:00Z">
        <w:r w:rsidR="003004BB">
          <w:rPr>
            <w:rFonts w:ascii="Consolas" w:hAnsi="Consolas" w:cs="Consolas"/>
            <w:color w:val="008080"/>
            <w:sz w:val="19"/>
            <w:szCs w:val="19"/>
          </w:rPr>
          <w:t>&lt;BANCO&gt;</w:t>
        </w:r>
      </w:ins>
      <w:r w:rsidRPr="00744563">
        <w:rPr>
          <w:rFonts w:ascii="Consolas" w:hAnsi="Consolas" w:cs="Consolas"/>
          <w:color w:val="808080"/>
          <w:sz w:val="19"/>
          <w:szCs w:val="19"/>
        </w:rPr>
        <w:t>.</w:t>
      </w:r>
      <w:r w:rsidRPr="00744563">
        <w:rPr>
          <w:rFonts w:ascii="Consolas" w:hAnsi="Consolas" w:cs="Consolas"/>
          <w:color w:val="008080"/>
          <w:sz w:val="19"/>
          <w:szCs w:val="19"/>
        </w:rPr>
        <w:t>dbo</w:t>
      </w:r>
      <w:r w:rsidRPr="00744563">
        <w:rPr>
          <w:rFonts w:ascii="Consolas" w:hAnsi="Consolas" w:cs="Consolas"/>
          <w:color w:val="808080"/>
          <w:sz w:val="19"/>
          <w:szCs w:val="19"/>
        </w:rPr>
        <w:t>.</w:t>
      </w:r>
      <w:r w:rsidRPr="00744563">
        <w:rPr>
          <w:rFonts w:ascii="Consolas" w:hAnsi="Consolas" w:cs="Consolas"/>
          <w:color w:val="008080"/>
          <w:sz w:val="19"/>
          <w:szCs w:val="19"/>
        </w:rPr>
        <w:t>Parallel_AddSql</w:t>
      </w:r>
      <w:r w:rsidRPr="00744563">
        <w:rPr>
          <w:rFonts w:ascii="Consolas" w:hAnsi="Consolas" w:cs="Consolas"/>
          <w:color w:val="0000FF"/>
          <w:sz w:val="19"/>
          <w:szCs w:val="19"/>
        </w:rPr>
        <w:t xml:space="preserve"> </w:t>
      </w:r>
      <w:r w:rsidRPr="00744563">
        <w:rPr>
          <w:rFonts w:ascii="Consolas" w:hAnsi="Consolas" w:cs="Consolas"/>
          <w:color w:val="008080"/>
          <w:sz w:val="19"/>
          <w:szCs w:val="19"/>
        </w:rPr>
        <w:t>@ParralelName</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r w:rsidRPr="00744563">
        <w:rPr>
          <w:rFonts w:ascii="Consolas" w:hAnsi="Consolas" w:cs="Consolas"/>
          <w:color w:val="008080"/>
          <w:sz w:val="19"/>
          <w:szCs w:val="19"/>
        </w:rPr>
        <w:t>@SQL</w:t>
      </w:r>
    </w:p>
    <w:p w14:paraId="31AEC492" w14:textId="77777777" w:rsidR="00744563" w:rsidRPr="008801AF"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171717"/>
          <w:sz w:val="19"/>
          <w:szCs w:val="19"/>
        </w:rPr>
        <w:t xml:space="preserve">  </w:t>
      </w:r>
      <w:r w:rsidRPr="008801AF">
        <w:rPr>
          <w:rFonts w:ascii="Consolas" w:hAnsi="Consolas" w:cs="Consolas"/>
          <w:color w:val="0000FF"/>
          <w:sz w:val="19"/>
          <w:szCs w:val="19"/>
        </w:rPr>
        <w:t>SET</w:t>
      </w:r>
      <w:r w:rsidRPr="008801AF">
        <w:rPr>
          <w:rFonts w:ascii="Consolas" w:hAnsi="Consolas" w:cs="Consolas"/>
          <w:color w:val="171717"/>
          <w:sz w:val="19"/>
          <w:szCs w:val="19"/>
        </w:rPr>
        <w:t xml:space="preserve"> </w:t>
      </w:r>
      <w:r w:rsidRPr="008801AF">
        <w:rPr>
          <w:rFonts w:ascii="Consolas" w:hAnsi="Consolas" w:cs="Consolas"/>
          <w:color w:val="008080"/>
          <w:sz w:val="19"/>
          <w:szCs w:val="19"/>
        </w:rPr>
        <w:t>@i</w:t>
      </w:r>
      <w:r w:rsidRPr="008801AF">
        <w:rPr>
          <w:rFonts w:ascii="Consolas" w:hAnsi="Consolas" w:cs="Consolas"/>
          <w:color w:val="171717"/>
          <w:sz w:val="19"/>
          <w:szCs w:val="19"/>
        </w:rPr>
        <w:t xml:space="preserve"> </w:t>
      </w:r>
      <w:r w:rsidRPr="008801AF">
        <w:rPr>
          <w:rFonts w:ascii="Consolas" w:hAnsi="Consolas" w:cs="Consolas"/>
          <w:color w:val="808080"/>
          <w:sz w:val="19"/>
          <w:szCs w:val="19"/>
        </w:rPr>
        <w:t>+=</w:t>
      </w:r>
      <w:r w:rsidRPr="008801AF">
        <w:rPr>
          <w:rFonts w:ascii="Consolas" w:hAnsi="Consolas" w:cs="Consolas"/>
          <w:color w:val="171717"/>
          <w:sz w:val="19"/>
          <w:szCs w:val="19"/>
        </w:rPr>
        <w:t xml:space="preserve"> 1</w:t>
      </w:r>
      <w:r w:rsidRPr="008801AF">
        <w:rPr>
          <w:rFonts w:ascii="Consolas" w:hAnsi="Consolas" w:cs="Consolas"/>
          <w:color w:val="808080"/>
          <w:sz w:val="19"/>
          <w:szCs w:val="19"/>
        </w:rPr>
        <w:t>;</w:t>
      </w:r>
    </w:p>
    <w:p w14:paraId="18B7F014"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0000FF"/>
          <w:sz w:val="19"/>
          <w:szCs w:val="19"/>
        </w:rPr>
        <w:t>END</w:t>
      </w:r>
    </w:p>
    <w:p w14:paraId="6381FD57"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p>
    <w:p w14:paraId="0CE0D6CA"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008000"/>
          <w:sz w:val="19"/>
          <w:szCs w:val="19"/>
        </w:rPr>
        <w:t>-- Executa threads em simultaneo</w:t>
      </w:r>
    </w:p>
    <w:p w14:paraId="289CB13E"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0000FF"/>
          <w:sz w:val="19"/>
          <w:szCs w:val="19"/>
        </w:rPr>
        <w:t>DECLARE</w:t>
      </w:r>
      <w:r w:rsidRPr="00744563">
        <w:rPr>
          <w:rFonts w:ascii="Consolas" w:hAnsi="Consolas" w:cs="Consolas"/>
          <w:color w:val="171717"/>
          <w:sz w:val="19"/>
          <w:szCs w:val="19"/>
        </w:rPr>
        <w:t xml:space="preserve"> </w:t>
      </w:r>
      <w:r w:rsidRPr="00744563">
        <w:rPr>
          <w:rFonts w:ascii="Consolas" w:hAnsi="Consolas" w:cs="Consolas"/>
          <w:color w:val="008080"/>
          <w:sz w:val="19"/>
          <w:szCs w:val="19"/>
        </w:rPr>
        <w:t>@RC</w:t>
      </w:r>
      <w:r w:rsidRPr="00744563">
        <w:rPr>
          <w:rFonts w:ascii="Consolas" w:hAnsi="Consolas" w:cs="Consolas"/>
          <w:color w:val="171717"/>
          <w:sz w:val="19"/>
          <w:szCs w:val="19"/>
        </w:rPr>
        <w:t xml:space="preserve"> </w:t>
      </w:r>
      <w:r w:rsidRPr="00744563">
        <w:rPr>
          <w:rFonts w:ascii="Consolas" w:hAnsi="Consolas" w:cs="Consolas"/>
          <w:color w:val="0000FF"/>
          <w:sz w:val="19"/>
          <w:szCs w:val="19"/>
        </w:rPr>
        <w:t>int</w:t>
      </w:r>
    </w:p>
    <w:p w14:paraId="1E48514C"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0000FF"/>
          <w:sz w:val="19"/>
          <w:szCs w:val="19"/>
        </w:rPr>
        <w:t>EXEC</w:t>
      </w:r>
      <w:r w:rsidRPr="00744563">
        <w:rPr>
          <w:rFonts w:ascii="Consolas" w:hAnsi="Consolas" w:cs="Consolas"/>
          <w:color w:val="171717"/>
          <w:sz w:val="19"/>
          <w:szCs w:val="19"/>
        </w:rPr>
        <w:t xml:space="preserve"> </w:t>
      </w:r>
      <w:r w:rsidRPr="00744563">
        <w:rPr>
          <w:rFonts w:ascii="Consolas" w:hAnsi="Consolas" w:cs="Consolas"/>
          <w:color w:val="008080"/>
          <w:sz w:val="19"/>
          <w:szCs w:val="19"/>
        </w:rPr>
        <w:t>@RC</w:t>
      </w:r>
      <w:r w:rsidRPr="00744563">
        <w:rPr>
          <w:rFonts w:ascii="Consolas" w:hAnsi="Consolas" w:cs="Consolas"/>
          <w:color w:val="171717"/>
          <w:sz w:val="19"/>
          <w:szCs w:val="19"/>
        </w:rPr>
        <w:t xml:space="preserve"> </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del w:id="225" w:author="fabiano" w:date="2012-12-17T17:38:00Z">
        <w:r w:rsidRPr="00744563" w:rsidDel="003004BB">
          <w:rPr>
            <w:rFonts w:ascii="Consolas" w:hAnsi="Consolas" w:cs="Consolas"/>
            <w:color w:val="008080"/>
            <w:sz w:val="19"/>
            <w:szCs w:val="19"/>
          </w:rPr>
          <w:delText>Des_DataQuotesBMFBovespa</w:delText>
        </w:r>
      </w:del>
      <w:ins w:id="226" w:author="fabiano" w:date="2012-12-17T17:38:00Z">
        <w:r w:rsidR="003004BB">
          <w:rPr>
            <w:rFonts w:ascii="Consolas" w:hAnsi="Consolas" w:cs="Consolas"/>
            <w:color w:val="008080"/>
            <w:sz w:val="19"/>
            <w:szCs w:val="19"/>
          </w:rPr>
          <w:t>&lt;BANCO&gt;</w:t>
        </w:r>
      </w:ins>
      <w:r w:rsidRPr="00744563">
        <w:rPr>
          <w:rFonts w:ascii="Consolas" w:hAnsi="Consolas" w:cs="Consolas"/>
          <w:color w:val="808080"/>
          <w:sz w:val="19"/>
          <w:szCs w:val="19"/>
        </w:rPr>
        <w:t>.</w:t>
      </w:r>
      <w:r w:rsidRPr="00744563">
        <w:rPr>
          <w:rFonts w:ascii="Consolas" w:hAnsi="Consolas" w:cs="Consolas"/>
          <w:color w:val="008080"/>
          <w:sz w:val="19"/>
          <w:szCs w:val="19"/>
        </w:rPr>
        <w:t>dbo</w:t>
      </w:r>
      <w:r w:rsidRPr="00744563">
        <w:rPr>
          <w:rFonts w:ascii="Consolas" w:hAnsi="Consolas" w:cs="Consolas"/>
          <w:color w:val="808080"/>
          <w:sz w:val="19"/>
          <w:szCs w:val="19"/>
        </w:rPr>
        <w:t>.</w:t>
      </w:r>
      <w:r w:rsidRPr="00744563">
        <w:rPr>
          <w:rFonts w:ascii="Consolas" w:hAnsi="Consolas" w:cs="Consolas"/>
          <w:color w:val="008080"/>
          <w:sz w:val="19"/>
          <w:szCs w:val="19"/>
        </w:rPr>
        <w:t>Parallel_execute</w:t>
      </w:r>
    </w:p>
    <w:p w14:paraId="576385CF"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0000FF"/>
          <w:sz w:val="19"/>
          <w:szCs w:val="19"/>
        </w:rPr>
        <w:t>IF</w:t>
      </w:r>
      <w:r w:rsidRPr="00744563">
        <w:rPr>
          <w:rFonts w:ascii="Consolas" w:hAnsi="Consolas" w:cs="Consolas"/>
          <w:color w:val="171717"/>
          <w:sz w:val="19"/>
          <w:szCs w:val="19"/>
        </w:rPr>
        <w:t xml:space="preserve"> </w:t>
      </w:r>
      <w:r w:rsidRPr="00744563">
        <w:rPr>
          <w:rFonts w:ascii="Consolas" w:hAnsi="Consolas" w:cs="Consolas"/>
          <w:color w:val="008080"/>
          <w:sz w:val="19"/>
          <w:szCs w:val="19"/>
        </w:rPr>
        <w:t>@RC</w:t>
      </w:r>
      <w:r w:rsidRPr="00744563">
        <w:rPr>
          <w:rFonts w:ascii="Consolas" w:hAnsi="Consolas" w:cs="Consolas"/>
          <w:color w:val="171717"/>
          <w:sz w:val="19"/>
          <w:szCs w:val="19"/>
        </w:rPr>
        <w:t xml:space="preserve"> </w:t>
      </w:r>
      <w:r w:rsidRPr="00744563">
        <w:rPr>
          <w:rFonts w:ascii="Consolas" w:hAnsi="Consolas" w:cs="Consolas"/>
          <w:color w:val="808080"/>
          <w:sz w:val="19"/>
          <w:szCs w:val="19"/>
        </w:rPr>
        <w:t>!=</w:t>
      </w:r>
      <w:r w:rsidRPr="00744563">
        <w:rPr>
          <w:rFonts w:ascii="Consolas" w:hAnsi="Consolas" w:cs="Consolas"/>
          <w:color w:val="171717"/>
          <w:sz w:val="19"/>
          <w:szCs w:val="19"/>
        </w:rPr>
        <w:t xml:space="preserve"> 0</w:t>
      </w:r>
    </w:p>
    <w:p w14:paraId="20112EB1"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0000FF"/>
          <w:sz w:val="19"/>
          <w:szCs w:val="19"/>
        </w:rPr>
        <w:t>BEGIN</w:t>
      </w:r>
    </w:p>
    <w:p w14:paraId="4E3903A2"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171717"/>
          <w:sz w:val="19"/>
          <w:szCs w:val="19"/>
        </w:rPr>
        <w:t xml:space="preserve">    </w:t>
      </w:r>
      <w:r w:rsidRPr="00744563">
        <w:rPr>
          <w:rFonts w:ascii="Consolas" w:hAnsi="Consolas" w:cs="Consolas"/>
          <w:color w:val="0000FF"/>
          <w:sz w:val="19"/>
          <w:szCs w:val="19"/>
        </w:rPr>
        <w:t>DECLARE</w:t>
      </w:r>
      <w:r w:rsidRPr="00744563">
        <w:rPr>
          <w:rFonts w:ascii="Consolas" w:hAnsi="Consolas" w:cs="Consolas"/>
          <w:color w:val="171717"/>
          <w:sz w:val="19"/>
          <w:szCs w:val="19"/>
        </w:rPr>
        <w:t xml:space="preserve"> </w:t>
      </w:r>
      <w:r w:rsidRPr="00744563">
        <w:rPr>
          <w:rFonts w:ascii="Consolas" w:hAnsi="Consolas" w:cs="Consolas"/>
          <w:color w:val="008080"/>
          <w:sz w:val="19"/>
          <w:szCs w:val="19"/>
        </w:rPr>
        <w:t>@ErrorMessage</w:t>
      </w:r>
      <w:r w:rsidRPr="00744563">
        <w:rPr>
          <w:rFonts w:ascii="Consolas" w:hAnsi="Consolas" w:cs="Consolas"/>
          <w:color w:val="171717"/>
          <w:sz w:val="19"/>
          <w:szCs w:val="19"/>
        </w:rPr>
        <w:t xml:space="preserve"> </w:t>
      </w:r>
      <w:r w:rsidRPr="00744563">
        <w:rPr>
          <w:rFonts w:ascii="Consolas" w:hAnsi="Consolas" w:cs="Consolas"/>
          <w:color w:val="0000FF"/>
          <w:sz w:val="19"/>
          <w:szCs w:val="19"/>
        </w:rPr>
        <w:t>varchar</w:t>
      </w:r>
      <w:r w:rsidRPr="00744563">
        <w:rPr>
          <w:rFonts w:ascii="Consolas" w:hAnsi="Consolas" w:cs="Consolas"/>
          <w:color w:val="808080"/>
          <w:sz w:val="19"/>
          <w:szCs w:val="19"/>
        </w:rPr>
        <w:t>(</w:t>
      </w:r>
      <w:r w:rsidRPr="00744563">
        <w:rPr>
          <w:rFonts w:ascii="Consolas" w:hAnsi="Consolas" w:cs="Consolas"/>
          <w:color w:val="FF00FF"/>
          <w:sz w:val="19"/>
          <w:szCs w:val="19"/>
        </w:rPr>
        <w:t>MAX</w:t>
      </w:r>
      <w:r w:rsidRPr="00744563">
        <w:rPr>
          <w:rFonts w:ascii="Consolas" w:hAnsi="Consolas" w:cs="Consolas"/>
          <w:color w:val="808080"/>
          <w:sz w:val="19"/>
          <w:szCs w:val="19"/>
        </w:rPr>
        <w:t>)</w:t>
      </w:r>
    </w:p>
    <w:p w14:paraId="7C4D34B1" w14:textId="77777777" w:rsidR="00744563" w:rsidRP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744563">
        <w:rPr>
          <w:rFonts w:ascii="Consolas" w:hAnsi="Consolas" w:cs="Consolas"/>
          <w:color w:val="171717"/>
          <w:sz w:val="19"/>
          <w:szCs w:val="19"/>
        </w:rPr>
        <w:t xml:space="preserve">    </w:t>
      </w:r>
      <w:r w:rsidRPr="00744563">
        <w:rPr>
          <w:rFonts w:ascii="Consolas" w:hAnsi="Consolas" w:cs="Consolas"/>
          <w:color w:val="0000FF"/>
          <w:sz w:val="19"/>
          <w:szCs w:val="19"/>
        </w:rPr>
        <w:t>SET</w:t>
      </w:r>
      <w:r w:rsidRPr="00744563">
        <w:rPr>
          <w:rFonts w:ascii="Consolas" w:hAnsi="Consolas" w:cs="Consolas"/>
          <w:color w:val="171717"/>
          <w:sz w:val="19"/>
          <w:szCs w:val="19"/>
        </w:rPr>
        <w:t xml:space="preserve"> </w:t>
      </w:r>
      <w:r w:rsidRPr="00744563">
        <w:rPr>
          <w:rFonts w:ascii="Consolas" w:hAnsi="Consolas" w:cs="Consolas"/>
          <w:color w:val="008080"/>
          <w:sz w:val="19"/>
          <w:szCs w:val="19"/>
        </w:rPr>
        <w:t>@ErrorMessage</w:t>
      </w:r>
      <w:r w:rsidRPr="00744563">
        <w:rPr>
          <w:rFonts w:ascii="Consolas" w:hAnsi="Consolas" w:cs="Consolas"/>
          <w:color w:val="171717"/>
          <w:sz w:val="19"/>
          <w:szCs w:val="19"/>
        </w:rPr>
        <w:t xml:space="preserve"> </w:t>
      </w:r>
      <w:r w:rsidRPr="00744563">
        <w:rPr>
          <w:rFonts w:ascii="Consolas" w:hAnsi="Consolas" w:cs="Consolas"/>
          <w:color w:val="808080"/>
          <w:sz w:val="19"/>
          <w:szCs w:val="19"/>
        </w:rPr>
        <w:t>=</w:t>
      </w:r>
      <w:r w:rsidRPr="00744563">
        <w:rPr>
          <w:rFonts w:ascii="Consolas" w:hAnsi="Consolas" w:cs="Consolas"/>
          <w:color w:val="171717"/>
          <w:sz w:val="19"/>
          <w:szCs w:val="19"/>
        </w:rPr>
        <w:t xml:space="preserve"> </w:t>
      </w:r>
      <w:del w:id="227" w:author="fabiano" w:date="2012-12-17T17:38:00Z">
        <w:r w:rsidRPr="00744563" w:rsidDel="003004BB">
          <w:rPr>
            <w:rFonts w:ascii="Consolas" w:hAnsi="Consolas" w:cs="Consolas"/>
            <w:color w:val="008080"/>
            <w:sz w:val="19"/>
            <w:szCs w:val="19"/>
          </w:rPr>
          <w:delText>Des_DataQuotesBMFBovespa</w:delText>
        </w:r>
      </w:del>
      <w:ins w:id="228" w:author="fabiano" w:date="2012-12-17T17:38:00Z">
        <w:r w:rsidR="003004BB">
          <w:rPr>
            <w:rFonts w:ascii="Consolas" w:hAnsi="Consolas" w:cs="Consolas"/>
            <w:color w:val="008080"/>
            <w:sz w:val="19"/>
            <w:szCs w:val="19"/>
          </w:rPr>
          <w:t>&lt;BANCO&gt;</w:t>
        </w:r>
      </w:ins>
      <w:r w:rsidRPr="00744563">
        <w:rPr>
          <w:rFonts w:ascii="Consolas" w:hAnsi="Consolas" w:cs="Consolas"/>
          <w:color w:val="808080"/>
          <w:sz w:val="19"/>
          <w:szCs w:val="19"/>
        </w:rPr>
        <w:t>.</w:t>
      </w:r>
      <w:r w:rsidRPr="00744563">
        <w:rPr>
          <w:rFonts w:ascii="Consolas" w:hAnsi="Consolas" w:cs="Consolas"/>
          <w:color w:val="008080"/>
          <w:sz w:val="19"/>
          <w:szCs w:val="19"/>
        </w:rPr>
        <w:t>dbo</w:t>
      </w:r>
      <w:r w:rsidRPr="00744563">
        <w:rPr>
          <w:rFonts w:ascii="Consolas" w:hAnsi="Consolas" w:cs="Consolas"/>
          <w:color w:val="808080"/>
          <w:sz w:val="19"/>
          <w:szCs w:val="19"/>
        </w:rPr>
        <w:t>.</w:t>
      </w:r>
      <w:r w:rsidRPr="00744563">
        <w:rPr>
          <w:rFonts w:ascii="Consolas" w:hAnsi="Consolas" w:cs="Consolas"/>
          <w:color w:val="008080"/>
          <w:sz w:val="19"/>
          <w:szCs w:val="19"/>
        </w:rPr>
        <w:t>Parallel_GetErrorMessage</w:t>
      </w:r>
      <w:r w:rsidRPr="00744563">
        <w:rPr>
          <w:rFonts w:ascii="Consolas" w:hAnsi="Consolas" w:cs="Consolas"/>
          <w:color w:val="808080"/>
          <w:sz w:val="19"/>
          <w:szCs w:val="19"/>
        </w:rPr>
        <w:t>()</w:t>
      </w:r>
    </w:p>
    <w:p w14:paraId="38EB5825" w14:textId="77777777" w:rsid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sidRPr="00744563">
        <w:rPr>
          <w:rFonts w:ascii="Consolas" w:hAnsi="Consolas" w:cs="Consolas"/>
          <w:color w:val="171717"/>
          <w:sz w:val="19"/>
          <w:szCs w:val="19"/>
        </w:rPr>
        <w:t xml:space="preserve">    </w:t>
      </w:r>
      <w:r>
        <w:rPr>
          <w:rFonts w:ascii="Consolas" w:hAnsi="Consolas" w:cs="Consolas"/>
          <w:color w:val="0000FF"/>
          <w:sz w:val="19"/>
          <w:szCs w:val="19"/>
          <w:lang w:val="pt-BR"/>
        </w:rPr>
        <w:t>print</w:t>
      </w:r>
      <w:r>
        <w:rPr>
          <w:rFonts w:ascii="Consolas" w:hAnsi="Consolas" w:cs="Consolas"/>
          <w:color w:val="171717"/>
          <w:sz w:val="19"/>
          <w:szCs w:val="19"/>
          <w:lang w:val="pt-BR"/>
        </w:rPr>
        <w:t xml:space="preserve"> </w:t>
      </w:r>
      <w:r>
        <w:rPr>
          <w:rFonts w:ascii="Consolas" w:hAnsi="Consolas" w:cs="Consolas"/>
          <w:color w:val="008080"/>
          <w:sz w:val="19"/>
          <w:szCs w:val="19"/>
          <w:lang w:val="pt-BR"/>
        </w:rPr>
        <w:t>@ErrorMessage</w:t>
      </w:r>
    </w:p>
    <w:p w14:paraId="37A1685F" w14:textId="77777777" w:rsid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Pr>
          <w:rFonts w:ascii="Consolas" w:hAnsi="Consolas" w:cs="Consolas"/>
          <w:color w:val="0000FF"/>
          <w:sz w:val="19"/>
          <w:szCs w:val="19"/>
          <w:lang w:val="pt-BR"/>
        </w:rPr>
        <w:t>END</w:t>
      </w:r>
    </w:p>
    <w:p w14:paraId="462DD1B0" w14:textId="77777777" w:rsid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p>
    <w:p w14:paraId="66D22A39" w14:textId="77777777" w:rsid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Pr>
          <w:rFonts w:ascii="Consolas" w:hAnsi="Consolas" w:cs="Consolas"/>
          <w:color w:val="008000"/>
          <w:sz w:val="19"/>
          <w:szCs w:val="19"/>
          <w:lang w:val="pt-BR"/>
        </w:rPr>
        <w:t>-- Visualiza o resultado das threads</w:t>
      </w:r>
    </w:p>
    <w:p w14:paraId="27AAAC05" w14:textId="77777777" w:rsidR="00744563" w:rsidRPr="00EC7B9B"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EC7B9B">
        <w:rPr>
          <w:rFonts w:ascii="Consolas" w:hAnsi="Consolas" w:cs="Consolas"/>
          <w:color w:val="0000FF"/>
          <w:sz w:val="19"/>
          <w:szCs w:val="19"/>
        </w:rPr>
        <w:t>SELECT</w:t>
      </w:r>
      <w:r w:rsidRPr="00EC7B9B">
        <w:rPr>
          <w:rFonts w:ascii="Consolas" w:hAnsi="Consolas" w:cs="Consolas"/>
          <w:color w:val="171717"/>
          <w:sz w:val="19"/>
          <w:szCs w:val="19"/>
        </w:rPr>
        <w:t xml:space="preserve"> </w:t>
      </w:r>
      <w:r w:rsidRPr="00EC7B9B">
        <w:rPr>
          <w:rFonts w:ascii="Consolas" w:hAnsi="Consolas" w:cs="Consolas"/>
          <w:color w:val="808080"/>
          <w:sz w:val="19"/>
          <w:szCs w:val="19"/>
        </w:rPr>
        <w:t>*</w:t>
      </w:r>
      <w:r w:rsidRPr="00EC7B9B">
        <w:rPr>
          <w:rFonts w:ascii="Consolas" w:hAnsi="Consolas" w:cs="Consolas"/>
          <w:color w:val="171717"/>
          <w:sz w:val="19"/>
          <w:szCs w:val="19"/>
        </w:rPr>
        <w:t xml:space="preserve"> </w:t>
      </w:r>
      <w:r w:rsidRPr="00EC7B9B">
        <w:rPr>
          <w:rFonts w:ascii="Consolas" w:hAnsi="Consolas" w:cs="Consolas"/>
          <w:color w:val="0000FF"/>
          <w:sz w:val="19"/>
          <w:szCs w:val="19"/>
        </w:rPr>
        <w:t>FROM</w:t>
      </w:r>
      <w:r w:rsidRPr="00EC7B9B">
        <w:rPr>
          <w:rFonts w:ascii="Consolas" w:hAnsi="Consolas" w:cs="Consolas"/>
          <w:color w:val="171717"/>
          <w:sz w:val="19"/>
          <w:szCs w:val="19"/>
        </w:rPr>
        <w:t xml:space="preserve"> </w:t>
      </w:r>
      <w:del w:id="229" w:author="fabiano" w:date="2012-12-17T17:38:00Z">
        <w:r w:rsidRPr="00EC7B9B" w:rsidDel="003004BB">
          <w:rPr>
            <w:rFonts w:ascii="Consolas" w:hAnsi="Consolas" w:cs="Consolas"/>
            <w:color w:val="008080"/>
            <w:sz w:val="19"/>
            <w:szCs w:val="19"/>
          </w:rPr>
          <w:delText>Des_DataQuotesBMFBovespa</w:delText>
        </w:r>
      </w:del>
      <w:ins w:id="230" w:author="fabiano" w:date="2012-12-17T17:38:00Z">
        <w:r w:rsidR="003004BB" w:rsidRPr="00EC7B9B">
          <w:rPr>
            <w:rFonts w:ascii="Consolas" w:hAnsi="Consolas" w:cs="Consolas"/>
            <w:color w:val="008080"/>
            <w:sz w:val="19"/>
            <w:szCs w:val="19"/>
          </w:rPr>
          <w:t>&lt;BANCO&gt;</w:t>
        </w:r>
      </w:ins>
      <w:r w:rsidRPr="00EC7B9B">
        <w:rPr>
          <w:rFonts w:ascii="Consolas" w:hAnsi="Consolas" w:cs="Consolas"/>
          <w:color w:val="808080"/>
          <w:sz w:val="19"/>
          <w:szCs w:val="19"/>
        </w:rPr>
        <w:t>.</w:t>
      </w:r>
      <w:r w:rsidRPr="00EC7B9B">
        <w:rPr>
          <w:rFonts w:ascii="Consolas" w:hAnsi="Consolas" w:cs="Consolas"/>
          <w:color w:val="008080"/>
          <w:sz w:val="19"/>
          <w:szCs w:val="19"/>
        </w:rPr>
        <w:t>dbo</w:t>
      </w:r>
      <w:r w:rsidRPr="00EC7B9B">
        <w:rPr>
          <w:rFonts w:ascii="Consolas" w:hAnsi="Consolas" w:cs="Consolas"/>
          <w:color w:val="808080"/>
          <w:sz w:val="19"/>
          <w:szCs w:val="19"/>
        </w:rPr>
        <w:t>.</w:t>
      </w:r>
      <w:r w:rsidRPr="00EC7B9B">
        <w:rPr>
          <w:rFonts w:ascii="Consolas" w:hAnsi="Consolas" w:cs="Consolas"/>
          <w:color w:val="008080"/>
          <w:sz w:val="19"/>
          <w:szCs w:val="19"/>
        </w:rPr>
        <w:t>parallel_GetExecutionResult</w:t>
      </w:r>
      <w:r w:rsidRPr="00EC7B9B">
        <w:rPr>
          <w:rFonts w:ascii="Consolas" w:hAnsi="Consolas" w:cs="Consolas"/>
          <w:color w:val="808080"/>
          <w:sz w:val="19"/>
          <w:szCs w:val="19"/>
        </w:rPr>
        <w:t>()</w:t>
      </w:r>
    </w:p>
    <w:p w14:paraId="5995F117" w14:textId="77777777" w:rsidR="00744563" w:rsidRDefault="00744563" w:rsidP="00744563">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0000FF"/>
          <w:sz w:val="19"/>
          <w:szCs w:val="19"/>
          <w:lang w:val="pt-BR"/>
        </w:rPr>
      </w:pPr>
      <w:r>
        <w:rPr>
          <w:rFonts w:ascii="Consolas" w:hAnsi="Consolas" w:cs="Consolas"/>
          <w:color w:val="0000FF"/>
          <w:sz w:val="19"/>
          <w:szCs w:val="19"/>
          <w:lang w:val="pt-BR"/>
        </w:rPr>
        <w:t>GO</w:t>
      </w:r>
    </w:p>
    <w:p w14:paraId="684EDED0" w14:textId="77777777" w:rsidR="003F2F9F" w:rsidRDefault="003F2F9F">
      <w:pPr>
        <w:jc w:val="both"/>
        <w:rPr>
          <w:lang w:val="pt-BR"/>
        </w:rPr>
        <w:pPrChange w:id="231" w:author="Luciano Caixeta Moreira" w:date="2012-05-17T14:09:00Z">
          <w:pPr/>
        </w:pPrChange>
      </w:pPr>
    </w:p>
    <w:p w14:paraId="34C6BB23" w14:textId="77777777" w:rsidR="002B33EA" w:rsidRDefault="00744563">
      <w:pPr>
        <w:jc w:val="both"/>
        <w:rPr>
          <w:lang w:val="pt-BR"/>
        </w:rPr>
        <w:pPrChange w:id="232" w:author="Luciano Caixeta Moreira" w:date="2012-05-17T14:09:00Z">
          <w:pPr/>
        </w:pPrChange>
      </w:pPr>
      <w:r>
        <w:rPr>
          <w:lang w:val="pt-BR"/>
        </w:rPr>
        <w:lastRenderedPageBreak/>
        <w:tab/>
        <w:t xml:space="preserve">O script acima importa 16 arquivos </w:t>
      </w:r>
      <w:r w:rsidR="00020DCC">
        <w:rPr>
          <w:lang w:val="pt-BR"/>
        </w:rPr>
        <w:t xml:space="preserve">txt com </w:t>
      </w:r>
      <w:r>
        <w:rPr>
          <w:lang w:val="pt-BR"/>
        </w:rPr>
        <w:t>300 mil linhas cada</w:t>
      </w:r>
      <w:r w:rsidR="00CC2806">
        <w:rPr>
          <w:lang w:val="pt-BR"/>
        </w:rPr>
        <w:t xml:space="preserve"> para a tabela </w:t>
      </w:r>
      <w:del w:id="233" w:author="fabiano" w:date="2012-12-17T17:38:00Z">
        <w:r w:rsidR="00CC2806" w:rsidDel="003004BB">
          <w:rPr>
            <w:lang w:val="pt-BR"/>
          </w:rPr>
          <w:delText>TopBook</w:delText>
        </w:r>
      </w:del>
      <w:ins w:id="234" w:author="fabiano" w:date="2012-12-17T17:38:00Z">
        <w:r w:rsidR="003004BB">
          <w:rPr>
            <w:lang w:val="pt-BR"/>
          </w:rPr>
          <w:t>&lt;Tabela&gt;</w:t>
        </w:r>
      </w:ins>
      <w:r w:rsidR="00CC2806">
        <w:rPr>
          <w:lang w:val="pt-BR"/>
        </w:rPr>
        <w:t xml:space="preserve">, as operações de insert são executada </w:t>
      </w:r>
      <w:r w:rsidR="00020DCC">
        <w:rPr>
          <w:lang w:val="pt-BR"/>
        </w:rPr>
        <w:t>utilizando o utilitário nativo do SQL S</w:t>
      </w:r>
      <w:r w:rsidR="0016562B">
        <w:rPr>
          <w:lang w:val="pt-BR"/>
        </w:rPr>
        <w:t>erver para carga de dados o BCP. Os arquivos são importados em paralelo, o controle do paralelismo é efetuado pelos objetos em CLR</w:t>
      </w:r>
      <w:r w:rsidR="00596E16">
        <w:rPr>
          <w:lang w:val="pt-BR"/>
        </w:rPr>
        <w:t xml:space="preserve"> onde threads nativas do SQL Server são utilizadas.</w:t>
      </w:r>
    </w:p>
    <w:p w14:paraId="470604EE" w14:textId="77777777" w:rsidR="0016562B" w:rsidRDefault="0016562B">
      <w:pPr>
        <w:jc w:val="both"/>
        <w:rPr>
          <w:lang w:val="pt-BR"/>
        </w:rPr>
        <w:pPrChange w:id="235" w:author="Luciano Caixeta Moreira" w:date="2012-05-17T14:09:00Z">
          <w:pPr/>
        </w:pPrChange>
      </w:pPr>
      <w:r>
        <w:rPr>
          <w:lang w:val="pt-BR"/>
        </w:rPr>
        <w:tab/>
      </w:r>
      <w:r w:rsidR="00962EBE">
        <w:rPr>
          <w:lang w:val="pt-BR"/>
        </w:rPr>
        <w:t>Conforme podemos visualizar abaixo, u</w:t>
      </w:r>
      <w:r w:rsidR="003A13C7">
        <w:rPr>
          <w:lang w:val="pt-BR"/>
        </w:rPr>
        <w:t xml:space="preserve">tilizando o processo acima conseguimos comprovar que era possível chegar próximo do número </w:t>
      </w:r>
      <w:r w:rsidR="006F6101">
        <w:rPr>
          <w:lang w:val="pt-BR"/>
        </w:rPr>
        <w:t xml:space="preserve">de inserções </w:t>
      </w:r>
      <w:r w:rsidR="003A13C7">
        <w:rPr>
          <w:lang w:val="pt-BR"/>
        </w:rPr>
        <w:t>desejad</w:t>
      </w:r>
      <w:r w:rsidR="006F6101">
        <w:rPr>
          <w:lang w:val="pt-BR"/>
        </w:rPr>
        <w:t>as</w:t>
      </w:r>
      <w:r w:rsidR="003A13C7">
        <w:rPr>
          <w:lang w:val="pt-BR"/>
        </w:rPr>
        <w:t xml:space="preserve"> </w:t>
      </w:r>
      <w:r w:rsidR="009B4DA3">
        <w:rPr>
          <w:lang w:val="pt-BR"/>
        </w:rPr>
        <w:t>para execução do projeto, as 4.800.000,00</w:t>
      </w:r>
      <w:r w:rsidR="001D1C86">
        <w:rPr>
          <w:lang w:val="pt-BR"/>
        </w:rPr>
        <w:t xml:space="preserve"> de linhas foram inseridas na tabela em apenas 10 segundos</w:t>
      </w:r>
      <w:r w:rsidR="00AE070D">
        <w:rPr>
          <w:lang w:val="pt-BR"/>
        </w:rPr>
        <w:t>, obtendo uma média de 480.000</w:t>
      </w:r>
      <w:r w:rsidR="00042A85">
        <w:rPr>
          <w:lang w:val="pt-BR"/>
        </w:rPr>
        <w:t>,00</w:t>
      </w:r>
      <w:r w:rsidR="00AE070D">
        <w:rPr>
          <w:lang w:val="pt-BR"/>
        </w:rPr>
        <w:t xml:space="preserve"> inserts por segundo</w:t>
      </w:r>
      <w:r w:rsidR="005C3BFC">
        <w:rPr>
          <w:lang w:val="pt-BR"/>
        </w:rPr>
        <w:t xml:space="preserve"> e um pico de </w:t>
      </w:r>
      <w:r w:rsidR="005C3BFC" w:rsidRPr="00326ECF">
        <w:rPr>
          <w:b/>
          <w:i/>
          <w:lang w:val="pt-BR"/>
        </w:rPr>
        <w:t>515.961,15</w:t>
      </w:r>
      <w:r w:rsidR="005C3BFC">
        <w:rPr>
          <w:lang w:val="pt-BR"/>
        </w:rPr>
        <w:t xml:space="preserve"> inserts por segundo</w:t>
      </w:r>
      <w:r w:rsidR="00AE070D">
        <w:rPr>
          <w:lang w:val="pt-BR"/>
        </w:rPr>
        <w:t>.</w:t>
      </w:r>
    </w:p>
    <w:p w14:paraId="4CF808C9" w14:textId="77777777" w:rsidR="00345A22" w:rsidRDefault="008131C5">
      <w:pPr>
        <w:ind w:left="-720"/>
        <w:jc w:val="center"/>
        <w:rPr>
          <w:lang w:val="pt-BR"/>
        </w:rPr>
        <w:pPrChange w:id="236" w:author="Luciano Caixeta Moreira" w:date="2012-05-17T14:11:00Z">
          <w:pPr>
            <w:jc w:val="center"/>
          </w:pPr>
        </w:pPrChange>
      </w:pPr>
      <w:r>
        <w:rPr>
          <w:noProof/>
        </w:rPr>
        <w:drawing>
          <wp:inline distT="0" distB="0" distL="0" distR="0" wp14:anchorId="150A5DCD" wp14:editId="49BD4FEC">
            <wp:extent cx="6354218" cy="2208362"/>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66367" cy="2212584"/>
                    </a:xfrm>
                    <a:prstGeom prst="rect">
                      <a:avLst/>
                    </a:prstGeom>
                  </pic:spPr>
                </pic:pic>
              </a:graphicData>
            </a:graphic>
          </wp:inline>
        </w:drawing>
      </w:r>
    </w:p>
    <w:p w14:paraId="6275D731" w14:textId="77777777" w:rsidR="008131C5" w:rsidRDefault="0068693B">
      <w:pPr>
        <w:jc w:val="both"/>
        <w:rPr>
          <w:lang w:val="pt-BR"/>
        </w:rPr>
        <w:pPrChange w:id="237" w:author="Luciano Caixeta Moreira" w:date="2012-05-17T14:11:00Z">
          <w:pPr/>
        </w:pPrChange>
      </w:pPr>
      <w:r>
        <w:rPr>
          <w:lang w:val="pt-BR"/>
        </w:rPr>
        <w:tab/>
        <w:t xml:space="preserve">Após obter a confirmação de que o processo de inserção em paralelo conseguiria </w:t>
      </w:r>
      <w:r w:rsidR="007A213F">
        <w:rPr>
          <w:lang w:val="pt-BR"/>
        </w:rPr>
        <w:t xml:space="preserve">inserir a quantidade de linhas desejada, utilizamos o mesmo conceito </w:t>
      </w:r>
      <w:r w:rsidR="00FE76A6">
        <w:rPr>
          <w:lang w:val="pt-BR"/>
        </w:rPr>
        <w:t>de paralelismo na aplicação que envia os inserts para o banco de dados.</w:t>
      </w:r>
    </w:p>
    <w:p w14:paraId="5DCD5A46" w14:textId="77777777" w:rsidR="00FE76A6" w:rsidRDefault="00031443">
      <w:pPr>
        <w:jc w:val="both"/>
        <w:rPr>
          <w:lang w:val="pt-BR"/>
        </w:rPr>
        <w:pPrChange w:id="238" w:author="Luciano Caixeta Moreira" w:date="2012-05-17T14:11:00Z">
          <w:pPr/>
        </w:pPrChange>
      </w:pPr>
      <w:r>
        <w:rPr>
          <w:lang w:val="pt-BR"/>
        </w:rPr>
        <w:tab/>
      </w:r>
      <w:r w:rsidR="004959AE">
        <w:rPr>
          <w:lang w:val="pt-BR"/>
        </w:rPr>
        <w:t>Depois de analisar o código fonte do FeedHandler (aplicativo que efetua leitura da fila e envia inserts para o banco de dados)</w:t>
      </w:r>
      <w:r>
        <w:rPr>
          <w:lang w:val="pt-BR"/>
        </w:rPr>
        <w:t xml:space="preserve">, identificamos que o processo de leitura dos dados que serão enviados para o SQL Server, são inseridos em um objeto DataTable </w:t>
      </w:r>
      <w:r w:rsidR="00D53AFE">
        <w:rPr>
          <w:lang w:val="pt-BR"/>
        </w:rPr>
        <w:t xml:space="preserve">em uma aplicação </w:t>
      </w:r>
      <w:r>
        <w:rPr>
          <w:lang w:val="pt-BR"/>
        </w:rPr>
        <w:t xml:space="preserve">.NET e </w:t>
      </w:r>
      <w:r w:rsidR="00D53AFE">
        <w:rPr>
          <w:lang w:val="pt-BR"/>
        </w:rPr>
        <w:t xml:space="preserve">enviados para o SQL Server utilizando </w:t>
      </w:r>
      <w:r w:rsidR="009C3C22">
        <w:rPr>
          <w:lang w:val="pt-BR"/>
        </w:rPr>
        <w:t xml:space="preserve">a classe de </w:t>
      </w:r>
      <w:r w:rsidR="009C3C22" w:rsidRPr="009C3C22">
        <w:rPr>
          <w:lang w:val="pt-BR"/>
        </w:rPr>
        <w:t>SqlBulkCopy</w:t>
      </w:r>
      <w:r w:rsidR="00D53AFE">
        <w:rPr>
          <w:lang w:val="pt-BR"/>
        </w:rPr>
        <w:t>.</w:t>
      </w:r>
    </w:p>
    <w:p w14:paraId="2A0D29B7" w14:textId="77777777" w:rsidR="00CF1D3E" w:rsidRDefault="0030302A">
      <w:pPr>
        <w:jc w:val="both"/>
        <w:rPr>
          <w:lang w:val="pt-BR"/>
        </w:rPr>
        <w:pPrChange w:id="239" w:author="Luciano Caixeta Moreira" w:date="2012-05-17T14:11:00Z">
          <w:pPr/>
        </w:pPrChange>
      </w:pPr>
      <w:r>
        <w:rPr>
          <w:lang w:val="pt-BR"/>
        </w:rPr>
        <w:tab/>
        <w:t xml:space="preserve">A fim de gerar o mínimo de impacto na aplicação, </w:t>
      </w:r>
      <w:r w:rsidR="00DC2FAA">
        <w:rPr>
          <w:lang w:val="pt-BR"/>
        </w:rPr>
        <w:t xml:space="preserve">e obter melhor performance possível, </w:t>
      </w:r>
      <w:r>
        <w:rPr>
          <w:lang w:val="pt-BR"/>
        </w:rPr>
        <w:t xml:space="preserve">a Sr.Nimbus criou um aplicativo </w:t>
      </w:r>
      <w:r w:rsidR="00FE56C7">
        <w:rPr>
          <w:lang w:val="pt-BR"/>
        </w:rPr>
        <w:t>para simula</w:t>
      </w:r>
      <w:r w:rsidR="004B4693">
        <w:rPr>
          <w:lang w:val="pt-BR"/>
        </w:rPr>
        <w:t>r o mesmo comportamento do FeedH</w:t>
      </w:r>
      <w:r w:rsidR="00FE56C7">
        <w:rPr>
          <w:lang w:val="pt-BR"/>
        </w:rPr>
        <w:t xml:space="preserve">andler </w:t>
      </w:r>
      <w:r w:rsidR="001326BE">
        <w:rPr>
          <w:lang w:val="pt-BR"/>
        </w:rPr>
        <w:t>(porém</w:t>
      </w:r>
      <w:r w:rsidR="006C10EE">
        <w:rPr>
          <w:lang w:val="pt-BR"/>
        </w:rPr>
        <w:t>,</w:t>
      </w:r>
      <w:r w:rsidR="001326BE">
        <w:rPr>
          <w:lang w:val="pt-BR"/>
        </w:rPr>
        <w:t xml:space="preserve"> lendo dados de arquivos .txt)</w:t>
      </w:r>
      <w:r w:rsidR="006C10EE">
        <w:rPr>
          <w:lang w:val="pt-BR"/>
        </w:rPr>
        <w:t xml:space="preserve"> e enviando os inserts para o banco de dados em paralelo utilizando </w:t>
      </w:r>
      <w:r w:rsidR="00400C9D">
        <w:rPr>
          <w:lang w:val="pt-BR"/>
        </w:rPr>
        <w:t>recursos da</w:t>
      </w:r>
      <w:r w:rsidR="006C10EE">
        <w:rPr>
          <w:lang w:val="pt-BR"/>
        </w:rPr>
        <w:t xml:space="preserve"> classe </w:t>
      </w:r>
      <w:r w:rsidR="00400C9D" w:rsidRPr="00400C9D">
        <w:rPr>
          <w:lang w:val="pt-BR"/>
        </w:rPr>
        <w:t>Task Parallel Library</w:t>
      </w:r>
      <w:r w:rsidR="00400C9D">
        <w:rPr>
          <w:lang w:val="pt-BR"/>
        </w:rPr>
        <w:t xml:space="preserve"> disponível no .NET 4.0.</w:t>
      </w:r>
      <w:r w:rsidR="00CF1D3E">
        <w:rPr>
          <w:lang w:val="pt-BR"/>
        </w:rPr>
        <w:t xml:space="preserve"> </w:t>
      </w:r>
      <w:r w:rsidR="009563A1">
        <w:rPr>
          <w:lang w:val="pt-BR"/>
        </w:rPr>
        <w:t xml:space="preserve">O aplicativo foi disponibilizado para a equipe do </w:t>
      </w:r>
      <w:del w:id="240" w:author="fabiano" w:date="2012-12-17T17:39:00Z">
        <w:r w:rsidR="009563A1" w:rsidDel="003004BB">
          <w:rPr>
            <w:lang w:val="pt-BR"/>
          </w:rPr>
          <w:delText>Valor</w:delText>
        </w:r>
      </w:del>
      <w:ins w:id="241" w:author="fabiano" w:date="2012-12-17T17:39:00Z">
        <w:r w:rsidR="003004BB">
          <w:rPr>
            <w:lang w:val="pt-BR"/>
          </w:rPr>
          <w:t>&lt;CLIENTE&gt;</w:t>
        </w:r>
      </w:ins>
      <w:r w:rsidR="009563A1">
        <w:rPr>
          <w:lang w:val="pt-BR"/>
        </w:rPr>
        <w:t>, para que o mesmo conceito fosse aplicado no FeedHandler.</w:t>
      </w:r>
      <w:r w:rsidR="00CF1D3E">
        <w:rPr>
          <w:lang w:val="pt-BR"/>
        </w:rPr>
        <w:t xml:space="preserve"> </w:t>
      </w:r>
    </w:p>
    <w:p w14:paraId="560615BD" w14:textId="77777777" w:rsidR="002F0A2D" w:rsidRDefault="002F0A2D">
      <w:pPr>
        <w:rPr>
          <w:lang w:val="pt-BR"/>
        </w:rPr>
      </w:pPr>
      <w:r>
        <w:rPr>
          <w:lang w:val="pt-BR"/>
        </w:rPr>
        <w:br w:type="page"/>
      </w:r>
    </w:p>
    <w:p w14:paraId="427CDFB5" w14:textId="77777777" w:rsidR="0068693B" w:rsidRDefault="00CF1D3E" w:rsidP="005A391A">
      <w:pPr>
        <w:rPr>
          <w:lang w:val="pt-BR"/>
        </w:rPr>
      </w:pPr>
      <w:r>
        <w:rPr>
          <w:lang w:val="pt-BR"/>
        </w:rPr>
        <w:lastRenderedPageBreak/>
        <w:tab/>
        <w:t>Abaixo podemos visualizar os métodos para execução das operações em paralelo:</w:t>
      </w:r>
    </w:p>
    <w:p w14:paraId="4B9EF9BF"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2B91AF"/>
          <w:sz w:val="19"/>
          <w:szCs w:val="19"/>
        </w:rPr>
        <w:t>Parallel</w:t>
      </w:r>
      <w:r w:rsidRPr="002F0A2D">
        <w:rPr>
          <w:rFonts w:ascii="Consolas" w:hAnsi="Consolas" w:cs="Consolas"/>
          <w:color w:val="171717"/>
          <w:sz w:val="19"/>
          <w:szCs w:val="19"/>
        </w:rPr>
        <w:t>.ForEach(DataTables, table =&gt;</w:t>
      </w:r>
    </w:p>
    <w:p w14:paraId="2CDFE9CE"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171717"/>
          <w:sz w:val="19"/>
          <w:szCs w:val="19"/>
        </w:rPr>
        <w:t>{</w:t>
      </w:r>
    </w:p>
    <w:p w14:paraId="25196060"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Pr>
          <w:rFonts w:ascii="Consolas" w:hAnsi="Consolas" w:cs="Consolas"/>
          <w:color w:val="171717"/>
          <w:sz w:val="19"/>
          <w:szCs w:val="19"/>
        </w:rPr>
        <w:tab/>
      </w:r>
      <w:r w:rsidRPr="002F0A2D">
        <w:rPr>
          <w:rFonts w:ascii="Consolas" w:hAnsi="Consolas" w:cs="Consolas"/>
          <w:color w:val="171717"/>
          <w:sz w:val="19"/>
          <w:szCs w:val="19"/>
        </w:rPr>
        <w:t>BulkLoadData2(table);</w:t>
      </w:r>
    </w:p>
    <w:p w14:paraId="599302DD" w14:textId="77777777" w:rsidR="002F0A2D" w:rsidRPr="008801AF"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8801AF">
        <w:rPr>
          <w:rFonts w:ascii="Consolas" w:hAnsi="Consolas" w:cs="Consolas"/>
          <w:color w:val="171717"/>
          <w:sz w:val="19"/>
          <w:szCs w:val="19"/>
        </w:rPr>
        <w:t>}</w:t>
      </w:r>
    </w:p>
    <w:p w14:paraId="77E1B6C4" w14:textId="77777777" w:rsidR="002F0A2D" w:rsidRPr="008801AF"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8801AF">
        <w:rPr>
          <w:rFonts w:ascii="Consolas" w:hAnsi="Consolas" w:cs="Consolas"/>
          <w:color w:val="171717"/>
          <w:sz w:val="19"/>
          <w:szCs w:val="19"/>
        </w:rPr>
        <w:t>);</w:t>
      </w:r>
    </w:p>
    <w:p w14:paraId="292D7F48" w14:textId="77777777" w:rsidR="00CF1D3E" w:rsidRPr="008801AF" w:rsidRDefault="00CF1D3E" w:rsidP="005A391A"/>
    <w:p w14:paraId="5178AD38"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0000FF"/>
          <w:sz w:val="19"/>
          <w:szCs w:val="19"/>
        </w:rPr>
        <w:t>public</w:t>
      </w:r>
      <w:r w:rsidRPr="002F0A2D">
        <w:rPr>
          <w:rFonts w:ascii="Consolas" w:hAnsi="Consolas" w:cs="Consolas"/>
          <w:color w:val="171717"/>
          <w:sz w:val="19"/>
          <w:szCs w:val="19"/>
        </w:rPr>
        <w:t xml:space="preserve"> </w:t>
      </w:r>
      <w:r w:rsidRPr="002F0A2D">
        <w:rPr>
          <w:rFonts w:ascii="Consolas" w:hAnsi="Consolas" w:cs="Consolas"/>
          <w:color w:val="0000FF"/>
          <w:sz w:val="19"/>
          <w:szCs w:val="19"/>
        </w:rPr>
        <w:t>void</w:t>
      </w:r>
      <w:r w:rsidRPr="002F0A2D">
        <w:rPr>
          <w:rFonts w:ascii="Consolas" w:hAnsi="Consolas" w:cs="Consolas"/>
          <w:color w:val="171717"/>
          <w:sz w:val="19"/>
          <w:szCs w:val="19"/>
        </w:rPr>
        <w:t xml:space="preserve"> BulkLoadData2(</w:t>
      </w:r>
      <w:r w:rsidRPr="002F0A2D">
        <w:rPr>
          <w:rFonts w:ascii="Consolas" w:hAnsi="Consolas" w:cs="Consolas"/>
          <w:color w:val="2B91AF"/>
          <w:sz w:val="19"/>
          <w:szCs w:val="19"/>
        </w:rPr>
        <w:t>DataTable</w:t>
      </w:r>
      <w:r w:rsidRPr="002F0A2D">
        <w:rPr>
          <w:rFonts w:ascii="Consolas" w:hAnsi="Consolas" w:cs="Consolas"/>
          <w:color w:val="171717"/>
          <w:sz w:val="19"/>
          <w:szCs w:val="19"/>
        </w:rPr>
        <w:t xml:space="preserve"> dt)</w:t>
      </w:r>
    </w:p>
    <w:p w14:paraId="1D9A22CD"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171717"/>
          <w:sz w:val="19"/>
          <w:szCs w:val="19"/>
        </w:rPr>
        <w:t>{</w:t>
      </w:r>
    </w:p>
    <w:p w14:paraId="3D35C3B3"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171717"/>
          <w:sz w:val="19"/>
          <w:szCs w:val="19"/>
        </w:rPr>
        <w:t xml:space="preserve">    </w:t>
      </w:r>
      <w:r w:rsidRPr="002F0A2D">
        <w:rPr>
          <w:rFonts w:ascii="Consolas" w:hAnsi="Consolas" w:cs="Consolas"/>
          <w:color w:val="0000FF"/>
          <w:sz w:val="19"/>
          <w:szCs w:val="19"/>
        </w:rPr>
        <w:t>using</w:t>
      </w:r>
      <w:r w:rsidRPr="002F0A2D">
        <w:rPr>
          <w:rFonts w:ascii="Consolas" w:hAnsi="Consolas" w:cs="Consolas"/>
          <w:color w:val="171717"/>
          <w:sz w:val="19"/>
          <w:szCs w:val="19"/>
        </w:rPr>
        <w:t xml:space="preserve"> (</w:t>
      </w:r>
      <w:r w:rsidRPr="002F0A2D">
        <w:rPr>
          <w:rFonts w:ascii="Consolas" w:hAnsi="Consolas" w:cs="Consolas"/>
          <w:color w:val="2B91AF"/>
          <w:sz w:val="19"/>
          <w:szCs w:val="19"/>
        </w:rPr>
        <w:t>SqlConnection</w:t>
      </w:r>
      <w:r w:rsidRPr="002F0A2D">
        <w:rPr>
          <w:rFonts w:ascii="Consolas" w:hAnsi="Consolas" w:cs="Consolas"/>
          <w:color w:val="171717"/>
          <w:sz w:val="19"/>
          <w:szCs w:val="19"/>
        </w:rPr>
        <w:t xml:space="preserve"> conn = </w:t>
      </w:r>
      <w:r w:rsidRPr="002F0A2D">
        <w:rPr>
          <w:rFonts w:ascii="Consolas" w:hAnsi="Consolas" w:cs="Consolas"/>
          <w:color w:val="0000FF"/>
          <w:sz w:val="19"/>
          <w:szCs w:val="19"/>
        </w:rPr>
        <w:t>new</w:t>
      </w:r>
      <w:r w:rsidRPr="002F0A2D">
        <w:rPr>
          <w:rFonts w:ascii="Consolas" w:hAnsi="Consolas" w:cs="Consolas"/>
          <w:color w:val="171717"/>
          <w:sz w:val="19"/>
          <w:szCs w:val="19"/>
        </w:rPr>
        <w:t xml:space="preserve"> </w:t>
      </w:r>
      <w:r w:rsidRPr="002F0A2D">
        <w:rPr>
          <w:rFonts w:ascii="Consolas" w:hAnsi="Consolas" w:cs="Consolas"/>
          <w:color w:val="2B91AF"/>
          <w:sz w:val="19"/>
          <w:szCs w:val="19"/>
        </w:rPr>
        <w:t>SqlConnection</w:t>
      </w:r>
      <w:r w:rsidRPr="002F0A2D">
        <w:rPr>
          <w:rFonts w:ascii="Consolas" w:hAnsi="Consolas" w:cs="Consolas"/>
          <w:color w:val="171717"/>
          <w:sz w:val="19"/>
          <w:szCs w:val="19"/>
        </w:rPr>
        <w:t>(textBox1.Text.ToString()))</w:t>
      </w:r>
    </w:p>
    <w:p w14:paraId="52A190D4"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171717"/>
          <w:sz w:val="19"/>
          <w:szCs w:val="19"/>
        </w:rPr>
        <w:t xml:space="preserve">    {</w:t>
      </w:r>
    </w:p>
    <w:p w14:paraId="1B3DF6F3"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171717"/>
          <w:sz w:val="19"/>
          <w:szCs w:val="19"/>
        </w:rPr>
        <w:t xml:space="preserve">        conn.Open();</w:t>
      </w:r>
    </w:p>
    <w:p w14:paraId="33378B44"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171717"/>
          <w:sz w:val="19"/>
          <w:szCs w:val="19"/>
        </w:rPr>
        <w:t xml:space="preserve">        </w:t>
      </w:r>
      <w:r w:rsidRPr="002F0A2D">
        <w:rPr>
          <w:rFonts w:ascii="Consolas" w:hAnsi="Consolas" w:cs="Consolas"/>
          <w:color w:val="0000FF"/>
          <w:sz w:val="19"/>
          <w:szCs w:val="19"/>
        </w:rPr>
        <w:t>using</w:t>
      </w:r>
      <w:r w:rsidRPr="002F0A2D">
        <w:rPr>
          <w:rFonts w:ascii="Consolas" w:hAnsi="Consolas" w:cs="Consolas"/>
          <w:color w:val="171717"/>
          <w:sz w:val="19"/>
          <w:szCs w:val="19"/>
        </w:rPr>
        <w:t xml:space="preserve"> (</w:t>
      </w:r>
      <w:r w:rsidRPr="002F0A2D">
        <w:rPr>
          <w:rFonts w:ascii="Consolas" w:hAnsi="Consolas" w:cs="Consolas"/>
          <w:color w:val="2B91AF"/>
          <w:sz w:val="19"/>
          <w:szCs w:val="19"/>
        </w:rPr>
        <w:t>SqlBulkCopy</w:t>
      </w:r>
      <w:r w:rsidRPr="002F0A2D">
        <w:rPr>
          <w:rFonts w:ascii="Consolas" w:hAnsi="Consolas" w:cs="Consolas"/>
          <w:color w:val="171717"/>
          <w:sz w:val="19"/>
          <w:szCs w:val="19"/>
        </w:rPr>
        <w:t xml:space="preserve"> bulkCopy = </w:t>
      </w:r>
      <w:r w:rsidRPr="002F0A2D">
        <w:rPr>
          <w:rFonts w:ascii="Consolas" w:hAnsi="Consolas" w:cs="Consolas"/>
          <w:color w:val="0000FF"/>
          <w:sz w:val="19"/>
          <w:szCs w:val="19"/>
        </w:rPr>
        <w:t>new</w:t>
      </w:r>
      <w:r w:rsidRPr="002F0A2D">
        <w:rPr>
          <w:rFonts w:ascii="Consolas" w:hAnsi="Consolas" w:cs="Consolas"/>
          <w:color w:val="171717"/>
          <w:sz w:val="19"/>
          <w:szCs w:val="19"/>
        </w:rPr>
        <w:t xml:space="preserve"> </w:t>
      </w:r>
      <w:r w:rsidRPr="002F0A2D">
        <w:rPr>
          <w:rFonts w:ascii="Consolas" w:hAnsi="Consolas" w:cs="Consolas"/>
          <w:color w:val="2B91AF"/>
          <w:sz w:val="19"/>
          <w:szCs w:val="19"/>
        </w:rPr>
        <w:t>SqlBulkCopy</w:t>
      </w:r>
      <w:r w:rsidRPr="002F0A2D">
        <w:rPr>
          <w:rFonts w:ascii="Consolas" w:hAnsi="Consolas" w:cs="Consolas"/>
          <w:color w:val="171717"/>
          <w:sz w:val="19"/>
          <w:szCs w:val="19"/>
        </w:rPr>
        <w:t>(conn))</w:t>
      </w:r>
    </w:p>
    <w:p w14:paraId="74E67203"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171717"/>
          <w:sz w:val="19"/>
          <w:szCs w:val="19"/>
        </w:rPr>
        <w:t xml:space="preserve">        {</w:t>
      </w:r>
    </w:p>
    <w:p w14:paraId="47B0D3C7"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171717"/>
          <w:sz w:val="19"/>
          <w:szCs w:val="19"/>
        </w:rPr>
        <w:t xml:space="preserve">            </w:t>
      </w:r>
      <w:r w:rsidRPr="002F0A2D">
        <w:rPr>
          <w:rFonts w:ascii="Consolas" w:hAnsi="Consolas" w:cs="Consolas"/>
          <w:color w:val="0000FF"/>
          <w:sz w:val="19"/>
          <w:szCs w:val="19"/>
        </w:rPr>
        <w:t>int</w:t>
      </w:r>
      <w:r w:rsidRPr="002F0A2D">
        <w:rPr>
          <w:rFonts w:ascii="Consolas" w:hAnsi="Consolas" w:cs="Consolas"/>
          <w:color w:val="171717"/>
          <w:sz w:val="19"/>
          <w:szCs w:val="19"/>
        </w:rPr>
        <w:t xml:space="preserve"> anInteger;</w:t>
      </w:r>
    </w:p>
    <w:p w14:paraId="65B94857"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171717"/>
          <w:sz w:val="19"/>
          <w:szCs w:val="19"/>
        </w:rPr>
        <w:t xml:space="preserve">            anInteger = </w:t>
      </w:r>
      <w:r w:rsidRPr="002F0A2D">
        <w:rPr>
          <w:rFonts w:ascii="Consolas" w:hAnsi="Consolas" w:cs="Consolas"/>
          <w:color w:val="2B91AF"/>
          <w:sz w:val="19"/>
          <w:szCs w:val="19"/>
        </w:rPr>
        <w:t>Convert</w:t>
      </w:r>
      <w:r w:rsidRPr="002F0A2D">
        <w:rPr>
          <w:rFonts w:ascii="Consolas" w:hAnsi="Consolas" w:cs="Consolas"/>
          <w:color w:val="171717"/>
          <w:sz w:val="19"/>
          <w:szCs w:val="19"/>
        </w:rPr>
        <w:t>.ToInt32(txtBatchSize.Text);</w:t>
      </w:r>
    </w:p>
    <w:p w14:paraId="101923A6"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171717"/>
          <w:sz w:val="19"/>
          <w:szCs w:val="19"/>
        </w:rPr>
        <w:t xml:space="preserve">            bulkCopy.BatchSize = anInteger;</w:t>
      </w:r>
    </w:p>
    <w:p w14:paraId="2F795C51"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171717"/>
          <w:sz w:val="19"/>
          <w:szCs w:val="19"/>
        </w:rPr>
        <w:t xml:space="preserve">            bulkCopy.DestinationTableName = </w:t>
      </w:r>
      <w:r w:rsidRPr="002F0A2D">
        <w:rPr>
          <w:rFonts w:ascii="Consolas" w:hAnsi="Consolas" w:cs="Consolas"/>
          <w:color w:val="A31515"/>
          <w:sz w:val="19"/>
          <w:szCs w:val="19"/>
        </w:rPr>
        <w:t>"dbo.</w:t>
      </w:r>
      <w:del w:id="242" w:author="fabiano" w:date="2012-12-17T17:38:00Z">
        <w:r w:rsidRPr="002F0A2D" w:rsidDel="003004BB">
          <w:rPr>
            <w:rFonts w:ascii="Consolas" w:hAnsi="Consolas" w:cs="Consolas"/>
            <w:color w:val="A31515"/>
            <w:sz w:val="19"/>
            <w:szCs w:val="19"/>
          </w:rPr>
          <w:delText>TopBook</w:delText>
        </w:r>
      </w:del>
      <w:ins w:id="243" w:author="fabiano" w:date="2012-12-17T17:38:00Z">
        <w:r w:rsidR="003004BB">
          <w:rPr>
            <w:rFonts w:ascii="Consolas" w:hAnsi="Consolas" w:cs="Consolas"/>
            <w:color w:val="A31515"/>
            <w:sz w:val="19"/>
            <w:szCs w:val="19"/>
          </w:rPr>
          <w:t>&lt;Tabela&gt;</w:t>
        </w:r>
      </w:ins>
      <w:r w:rsidRPr="002F0A2D">
        <w:rPr>
          <w:rFonts w:ascii="Consolas" w:hAnsi="Consolas" w:cs="Consolas"/>
          <w:color w:val="A31515"/>
          <w:sz w:val="19"/>
          <w:szCs w:val="19"/>
        </w:rPr>
        <w:t>"</w:t>
      </w:r>
      <w:r w:rsidRPr="002F0A2D">
        <w:rPr>
          <w:rFonts w:ascii="Consolas" w:hAnsi="Consolas" w:cs="Consolas"/>
          <w:color w:val="171717"/>
          <w:sz w:val="19"/>
          <w:szCs w:val="19"/>
        </w:rPr>
        <w:t>;</w:t>
      </w:r>
    </w:p>
    <w:p w14:paraId="5DD74E10"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171717"/>
          <w:sz w:val="19"/>
          <w:szCs w:val="19"/>
        </w:rPr>
        <w:t xml:space="preserve">            bulkCopy.BulkCopyTimeout = 60;</w:t>
      </w:r>
    </w:p>
    <w:p w14:paraId="27DAB652" w14:textId="77777777" w:rsidR="002F0A2D" w:rsidRP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F0A2D">
        <w:rPr>
          <w:rFonts w:ascii="Consolas" w:hAnsi="Consolas" w:cs="Consolas"/>
          <w:color w:val="171717"/>
          <w:sz w:val="19"/>
          <w:szCs w:val="19"/>
        </w:rPr>
        <w:t xml:space="preserve">            bulkCopy.WriteToServer(dt);</w:t>
      </w:r>
    </w:p>
    <w:p w14:paraId="0C9140F5" w14:textId="77777777" w:rsidR="002F0A2D" w:rsidRPr="00EC7B9B"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Change w:id="244" w:author="fabiano" w:date="2015-11-19T15:18:00Z">
            <w:rPr>
              <w:rFonts w:ascii="Consolas" w:hAnsi="Consolas" w:cs="Consolas"/>
              <w:color w:val="171717"/>
              <w:sz w:val="19"/>
              <w:szCs w:val="19"/>
            </w:rPr>
          </w:rPrChange>
        </w:rPr>
      </w:pPr>
      <w:r w:rsidRPr="002F0A2D">
        <w:rPr>
          <w:rFonts w:ascii="Consolas" w:hAnsi="Consolas" w:cs="Consolas"/>
          <w:color w:val="171717"/>
          <w:sz w:val="19"/>
          <w:szCs w:val="19"/>
        </w:rPr>
        <w:t xml:space="preserve">            </w:t>
      </w:r>
      <w:r w:rsidRPr="00EC7B9B">
        <w:rPr>
          <w:rFonts w:ascii="Consolas" w:hAnsi="Consolas" w:cs="Consolas"/>
          <w:color w:val="171717"/>
          <w:sz w:val="19"/>
          <w:szCs w:val="19"/>
          <w:lang w:val="pt-BR"/>
          <w:rPrChange w:id="245" w:author="fabiano" w:date="2015-11-19T15:18:00Z">
            <w:rPr>
              <w:rFonts w:ascii="Consolas" w:hAnsi="Consolas" w:cs="Consolas"/>
              <w:color w:val="171717"/>
              <w:sz w:val="19"/>
              <w:szCs w:val="19"/>
            </w:rPr>
          </w:rPrChange>
        </w:rPr>
        <w:t>bulkCopy.Close();</w:t>
      </w:r>
    </w:p>
    <w:p w14:paraId="3B75B053" w14:textId="77777777" w:rsid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sidRPr="00EC7B9B">
        <w:rPr>
          <w:rFonts w:ascii="Consolas" w:hAnsi="Consolas" w:cs="Consolas"/>
          <w:color w:val="171717"/>
          <w:sz w:val="19"/>
          <w:szCs w:val="19"/>
          <w:lang w:val="pt-BR"/>
          <w:rPrChange w:id="246" w:author="fabiano" w:date="2015-11-19T15:18:00Z">
            <w:rPr>
              <w:rFonts w:ascii="Consolas" w:hAnsi="Consolas" w:cs="Consolas"/>
              <w:color w:val="171717"/>
              <w:sz w:val="19"/>
              <w:szCs w:val="19"/>
            </w:rPr>
          </w:rPrChange>
        </w:rPr>
        <w:t xml:space="preserve">        </w:t>
      </w:r>
      <w:r>
        <w:rPr>
          <w:rFonts w:ascii="Consolas" w:hAnsi="Consolas" w:cs="Consolas"/>
          <w:color w:val="171717"/>
          <w:sz w:val="19"/>
          <w:szCs w:val="19"/>
          <w:lang w:val="pt-BR"/>
        </w:rPr>
        <w:t>}</w:t>
      </w:r>
    </w:p>
    <w:p w14:paraId="2CFA3845" w14:textId="77777777" w:rsid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Pr>
          <w:rFonts w:ascii="Consolas" w:hAnsi="Consolas" w:cs="Consolas"/>
          <w:color w:val="171717"/>
          <w:sz w:val="19"/>
          <w:szCs w:val="19"/>
          <w:lang w:val="pt-BR"/>
        </w:rPr>
        <w:t xml:space="preserve">    }</w:t>
      </w:r>
    </w:p>
    <w:p w14:paraId="164D79EC" w14:textId="77777777" w:rsidR="002F0A2D" w:rsidRDefault="002F0A2D" w:rsidP="002F0A2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Pr>
          <w:rFonts w:ascii="Consolas" w:hAnsi="Consolas" w:cs="Consolas"/>
          <w:color w:val="171717"/>
          <w:sz w:val="19"/>
          <w:szCs w:val="19"/>
          <w:lang w:val="pt-BR"/>
        </w:rPr>
        <w:t>}</w:t>
      </w:r>
    </w:p>
    <w:p w14:paraId="354B17D2" w14:textId="77777777" w:rsidR="002F0A2D" w:rsidRDefault="002F0A2D" w:rsidP="005A391A">
      <w:pPr>
        <w:rPr>
          <w:lang w:val="pt-BR"/>
        </w:rPr>
      </w:pPr>
    </w:p>
    <w:p w14:paraId="1CDD98E6" w14:textId="77777777" w:rsidR="00E17527" w:rsidRDefault="00E17527">
      <w:pPr>
        <w:jc w:val="both"/>
        <w:rPr>
          <w:lang w:val="pt-BR"/>
        </w:rPr>
        <w:pPrChange w:id="247" w:author="Luciano Caixeta Moreira" w:date="2012-05-17T14:11:00Z">
          <w:pPr/>
        </w:pPrChange>
      </w:pPr>
      <w:r>
        <w:rPr>
          <w:lang w:val="pt-BR"/>
        </w:rPr>
        <w:tab/>
        <w:t xml:space="preserve">A ideia por traz do aplicativo </w:t>
      </w:r>
      <w:r w:rsidR="006877DF">
        <w:rPr>
          <w:lang w:val="pt-BR"/>
        </w:rPr>
        <w:t xml:space="preserve">é </w:t>
      </w:r>
      <w:r w:rsidR="00DC6BAF">
        <w:rPr>
          <w:lang w:val="pt-BR"/>
        </w:rPr>
        <w:t>simples</w:t>
      </w:r>
      <w:r w:rsidR="006877DF">
        <w:rPr>
          <w:lang w:val="pt-BR"/>
        </w:rPr>
        <w:t xml:space="preserve">, </w:t>
      </w:r>
      <w:r>
        <w:rPr>
          <w:lang w:val="pt-BR"/>
        </w:rPr>
        <w:t xml:space="preserve">popular vários objetos do tipo DataTable </w:t>
      </w:r>
      <w:r w:rsidR="006877DF">
        <w:rPr>
          <w:lang w:val="pt-BR"/>
        </w:rPr>
        <w:t xml:space="preserve">com as linhas lidas nos arquivos .txt </w:t>
      </w:r>
      <w:r>
        <w:rPr>
          <w:lang w:val="pt-BR"/>
        </w:rPr>
        <w:t xml:space="preserve">e </w:t>
      </w:r>
      <w:r w:rsidR="003A1865">
        <w:rPr>
          <w:lang w:val="pt-BR"/>
        </w:rPr>
        <w:t xml:space="preserve">disparar </w:t>
      </w:r>
      <w:r>
        <w:rPr>
          <w:lang w:val="pt-BR"/>
        </w:rPr>
        <w:t>os coma</w:t>
      </w:r>
      <w:r w:rsidR="00241E2D">
        <w:rPr>
          <w:lang w:val="pt-BR"/>
        </w:rPr>
        <w:t>ndos de BulkInsert em paralelo.</w:t>
      </w:r>
    </w:p>
    <w:p w14:paraId="7C3F7F93" w14:textId="77777777" w:rsidR="00843FCC" w:rsidRDefault="00843FCC">
      <w:pPr>
        <w:jc w:val="both"/>
        <w:rPr>
          <w:lang w:val="pt-BR"/>
        </w:rPr>
        <w:pPrChange w:id="248" w:author="Luciano Caixeta Moreira" w:date="2012-05-17T14:11:00Z">
          <w:pPr/>
        </w:pPrChange>
      </w:pPr>
      <w:r>
        <w:rPr>
          <w:lang w:val="pt-BR"/>
        </w:rPr>
        <w:t>O código fonte completo do aplicativo será entregue junto com este relatório.</w:t>
      </w:r>
    </w:p>
    <w:p w14:paraId="2B0E2A4E" w14:textId="77777777" w:rsidR="0013475E" w:rsidRDefault="0013475E" w:rsidP="0013475E">
      <w:pPr>
        <w:pStyle w:val="Heading3"/>
        <w:rPr>
          <w:lang w:val="pt-BR"/>
        </w:rPr>
      </w:pPr>
      <w:bookmarkStart w:id="249" w:name="_Toc325027806"/>
      <w:r>
        <w:rPr>
          <w:lang w:val="pt-BR"/>
        </w:rPr>
        <w:t>Controle do paralelismo</w:t>
      </w:r>
      <w:bookmarkEnd w:id="249"/>
    </w:p>
    <w:p w14:paraId="5979CE92" w14:textId="77777777" w:rsidR="0013475E" w:rsidRDefault="00723F30">
      <w:pPr>
        <w:jc w:val="both"/>
        <w:rPr>
          <w:lang w:val="pt-BR"/>
        </w:rPr>
        <w:pPrChange w:id="250" w:author="Luciano Caixeta Moreira" w:date="2012-05-17T14:11:00Z">
          <w:pPr/>
        </w:pPrChange>
      </w:pPr>
      <w:r>
        <w:rPr>
          <w:lang w:val="pt-BR"/>
        </w:rPr>
        <w:tab/>
        <w:t xml:space="preserve">Um dos pontos levantado pela equipe </w:t>
      </w:r>
      <w:r w:rsidR="00F35299">
        <w:rPr>
          <w:lang w:val="pt-BR"/>
        </w:rPr>
        <w:t>do Valor, é que a ordem dos dados que estão sendo inseridos em paralelo deve ser mantida, pois o processo de consulta dos dados só pode visualizar uma informação caso todo o processo que esta rodando em paralelo tenha finalizado.</w:t>
      </w:r>
    </w:p>
    <w:p w14:paraId="30F6A7E2" w14:textId="77777777" w:rsidR="00B357E3" w:rsidRDefault="00B357E3">
      <w:pPr>
        <w:jc w:val="both"/>
        <w:rPr>
          <w:lang w:val="pt-BR"/>
        </w:rPr>
        <w:pPrChange w:id="251" w:author="Luciano Caixeta Moreira" w:date="2012-05-17T14:11:00Z">
          <w:pPr/>
        </w:pPrChange>
      </w:pPr>
      <w:r>
        <w:rPr>
          <w:lang w:val="pt-BR"/>
        </w:rPr>
        <w:tab/>
        <w:t xml:space="preserve">Para </w:t>
      </w:r>
      <w:r w:rsidR="00B96A4B">
        <w:rPr>
          <w:lang w:val="pt-BR"/>
        </w:rPr>
        <w:t xml:space="preserve">garantir que os usuários somente visualizem as linhas inseridas no banco quando todas as linhas de uma operação em paralelo terminarem, </w:t>
      </w:r>
      <w:r w:rsidR="00D9704B">
        <w:rPr>
          <w:lang w:val="pt-BR"/>
        </w:rPr>
        <w:t xml:space="preserve">foram criadas </w:t>
      </w:r>
      <w:r w:rsidR="00B96A4B">
        <w:rPr>
          <w:lang w:val="pt-BR"/>
        </w:rPr>
        <w:t xml:space="preserve">tabelas </w:t>
      </w:r>
      <w:r w:rsidR="00D9704B">
        <w:rPr>
          <w:lang w:val="pt-BR"/>
        </w:rPr>
        <w:t xml:space="preserve">auxiliarem </w:t>
      </w:r>
      <w:r w:rsidR="00B96A4B">
        <w:rPr>
          <w:lang w:val="pt-BR"/>
        </w:rPr>
        <w:t xml:space="preserve">que serão utilizadas </w:t>
      </w:r>
      <w:r w:rsidR="00D9704B">
        <w:rPr>
          <w:lang w:val="pt-BR"/>
        </w:rPr>
        <w:t>para controlar quando uma operação finalizou.</w:t>
      </w:r>
    </w:p>
    <w:p w14:paraId="019351B6" w14:textId="77777777" w:rsidR="00C836E2" w:rsidRDefault="00AC772E">
      <w:pPr>
        <w:jc w:val="both"/>
        <w:rPr>
          <w:lang w:val="pt-BR"/>
        </w:rPr>
        <w:pPrChange w:id="252" w:author="Luciano Caixeta Moreira" w:date="2012-05-17T14:11:00Z">
          <w:pPr/>
        </w:pPrChange>
      </w:pPr>
      <w:ins w:id="253" w:author="Luciano Caixeta Moreira" w:date="2012-05-17T14:11:00Z">
        <w:r>
          <w:rPr>
            <w:lang w:val="pt-BR"/>
          </w:rPr>
          <w:tab/>
        </w:r>
      </w:ins>
      <w:del w:id="254" w:author="Luciano Caixeta Moreira" w:date="2012-05-17T14:11:00Z">
        <w:r w:rsidR="00F63E74" w:rsidDel="00AC772E">
          <w:rPr>
            <w:lang w:val="pt-BR"/>
          </w:rPr>
          <w:tab/>
        </w:r>
      </w:del>
      <w:r w:rsidR="00F63E74">
        <w:rPr>
          <w:lang w:val="pt-BR"/>
        </w:rPr>
        <w:t>Cada operação de inserção em paralelo receberá um ID e este ID será gravado na tabela destino. Ao consultar a tabela, apenas os registros que possuem IDs com status “finalizado” poderão ser visualizados.</w:t>
      </w:r>
      <w:r w:rsidR="00EA0799">
        <w:rPr>
          <w:lang w:val="pt-BR"/>
        </w:rPr>
        <w:t xml:space="preserve"> </w:t>
      </w:r>
    </w:p>
    <w:p w14:paraId="0BB266F9" w14:textId="77777777" w:rsidR="00A23684" w:rsidRDefault="00402540">
      <w:pPr>
        <w:jc w:val="both"/>
        <w:rPr>
          <w:lang w:val="pt-BR"/>
        </w:rPr>
        <w:pPrChange w:id="255" w:author="Luciano Caixeta Moreira" w:date="2012-05-17T14:11:00Z">
          <w:pPr/>
        </w:pPrChange>
      </w:pPr>
      <w:r>
        <w:rPr>
          <w:lang w:val="pt-BR"/>
        </w:rPr>
        <w:tab/>
      </w:r>
      <w:r w:rsidR="00F12609">
        <w:rPr>
          <w:lang w:val="pt-BR"/>
        </w:rPr>
        <w:t>Abaixo podemos visualizar o</w:t>
      </w:r>
      <w:r w:rsidR="009F534F">
        <w:rPr>
          <w:lang w:val="pt-BR"/>
        </w:rPr>
        <w:t xml:space="preserve"> script </w:t>
      </w:r>
      <w:r w:rsidR="00F12609">
        <w:rPr>
          <w:lang w:val="pt-BR"/>
        </w:rPr>
        <w:t>criado</w:t>
      </w:r>
      <w:r w:rsidR="009F534F">
        <w:rPr>
          <w:lang w:val="pt-BR"/>
        </w:rPr>
        <w:t xml:space="preserve"> para controle do processo</w:t>
      </w:r>
      <w:r w:rsidR="00F12609">
        <w:rPr>
          <w:lang w:val="pt-BR"/>
        </w:rPr>
        <w:t>.</w:t>
      </w:r>
    </w:p>
    <w:p w14:paraId="5625063E" w14:textId="77777777" w:rsidR="0028506E" w:rsidRDefault="0028506E">
      <w:pPr>
        <w:jc w:val="both"/>
        <w:rPr>
          <w:lang w:val="pt-BR"/>
        </w:rPr>
        <w:pPrChange w:id="256" w:author="Luciano Caixeta Moreira" w:date="2012-05-17T14:11:00Z">
          <w:pPr/>
        </w:pPrChange>
      </w:pPr>
      <w:r>
        <w:rPr>
          <w:lang w:val="pt-BR"/>
        </w:rPr>
        <w:t xml:space="preserve">Incluir coluna ID na tabela </w:t>
      </w:r>
      <w:del w:id="257" w:author="fabiano" w:date="2012-12-17T17:38:00Z">
        <w:r w:rsidDel="003004BB">
          <w:rPr>
            <w:lang w:val="pt-BR"/>
          </w:rPr>
          <w:delText>SeriesTick</w:delText>
        </w:r>
      </w:del>
      <w:ins w:id="258" w:author="fabiano" w:date="2012-12-17T17:38:00Z">
        <w:r w:rsidR="003004BB">
          <w:rPr>
            <w:lang w:val="pt-BR"/>
          </w:rPr>
          <w:t>&lt;Tabela&gt;</w:t>
        </w:r>
      </w:ins>
    </w:p>
    <w:p w14:paraId="656D6F2C" w14:textId="77777777" w:rsidR="0028506E" w:rsidRPr="0028506E" w:rsidRDefault="0028506E"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8506E">
        <w:rPr>
          <w:rFonts w:ascii="Consolas" w:hAnsi="Consolas" w:cs="Consolas"/>
          <w:color w:val="0000FF"/>
          <w:sz w:val="19"/>
          <w:szCs w:val="19"/>
        </w:rPr>
        <w:t>IF</w:t>
      </w:r>
      <w:r w:rsidRPr="0028506E">
        <w:rPr>
          <w:rFonts w:ascii="Consolas" w:hAnsi="Consolas" w:cs="Consolas"/>
          <w:color w:val="171717"/>
          <w:sz w:val="19"/>
          <w:szCs w:val="19"/>
        </w:rPr>
        <w:t xml:space="preserve"> </w:t>
      </w:r>
      <w:r w:rsidRPr="0028506E">
        <w:rPr>
          <w:rFonts w:ascii="Consolas" w:hAnsi="Consolas" w:cs="Consolas"/>
          <w:color w:val="808080"/>
          <w:sz w:val="19"/>
          <w:szCs w:val="19"/>
        </w:rPr>
        <w:t>NOT</w:t>
      </w:r>
      <w:r w:rsidRPr="0028506E">
        <w:rPr>
          <w:rFonts w:ascii="Consolas" w:hAnsi="Consolas" w:cs="Consolas"/>
          <w:color w:val="171717"/>
          <w:sz w:val="19"/>
          <w:szCs w:val="19"/>
        </w:rPr>
        <w:t xml:space="preserve"> </w:t>
      </w:r>
      <w:r w:rsidRPr="0028506E">
        <w:rPr>
          <w:rFonts w:ascii="Consolas" w:hAnsi="Consolas" w:cs="Consolas"/>
          <w:color w:val="808080"/>
          <w:sz w:val="19"/>
          <w:szCs w:val="19"/>
        </w:rPr>
        <w:t>EXISTS(</w:t>
      </w:r>
      <w:r w:rsidRPr="0028506E">
        <w:rPr>
          <w:rFonts w:ascii="Consolas" w:hAnsi="Consolas" w:cs="Consolas"/>
          <w:color w:val="0000FF"/>
          <w:sz w:val="19"/>
          <w:szCs w:val="19"/>
        </w:rPr>
        <w:t>SELECT</w:t>
      </w:r>
      <w:r w:rsidRPr="0028506E">
        <w:rPr>
          <w:rFonts w:ascii="Consolas" w:hAnsi="Consolas" w:cs="Consolas"/>
          <w:color w:val="171717"/>
          <w:sz w:val="19"/>
          <w:szCs w:val="19"/>
        </w:rPr>
        <w:t xml:space="preserve"> </w:t>
      </w:r>
      <w:r w:rsidRPr="0028506E">
        <w:rPr>
          <w:rFonts w:ascii="Consolas" w:hAnsi="Consolas" w:cs="Consolas"/>
          <w:color w:val="808080"/>
          <w:sz w:val="19"/>
          <w:szCs w:val="19"/>
        </w:rPr>
        <w:t>*</w:t>
      </w:r>
      <w:r w:rsidRPr="0028506E">
        <w:rPr>
          <w:rFonts w:ascii="Consolas" w:hAnsi="Consolas" w:cs="Consolas"/>
          <w:color w:val="171717"/>
          <w:sz w:val="19"/>
          <w:szCs w:val="19"/>
        </w:rPr>
        <w:t xml:space="preserve"> </w:t>
      </w:r>
      <w:r w:rsidRPr="0028506E">
        <w:rPr>
          <w:rFonts w:ascii="Consolas" w:hAnsi="Consolas" w:cs="Consolas"/>
          <w:color w:val="0000FF"/>
          <w:sz w:val="19"/>
          <w:szCs w:val="19"/>
        </w:rPr>
        <w:t>FROM</w:t>
      </w:r>
      <w:r w:rsidRPr="0028506E">
        <w:rPr>
          <w:rFonts w:ascii="Consolas" w:hAnsi="Consolas" w:cs="Consolas"/>
          <w:color w:val="171717"/>
          <w:sz w:val="19"/>
          <w:szCs w:val="19"/>
        </w:rPr>
        <w:t xml:space="preserve"> </w:t>
      </w:r>
      <w:r w:rsidRPr="0028506E">
        <w:rPr>
          <w:rFonts w:ascii="Consolas" w:hAnsi="Consolas" w:cs="Consolas"/>
          <w:color w:val="008000"/>
          <w:sz w:val="19"/>
          <w:szCs w:val="19"/>
        </w:rPr>
        <w:t>syscolumns</w:t>
      </w:r>
      <w:r w:rsidRPr="0028506E">
        <w:rPr>
          <w:rFonts w:ascii="Consolas" w:hAnsi="Consolas" w:cs="Consolas"/>
          <w:color w:val="171717"/>
          <w:sz w:val="19"/>
          <w:szCs w:val="19"/>
        </w:rPr>
        <w:t xml:space="preserve"> </w:t>
      </w:r>
      <w:r w:rsidRPr="0028506E">
        <w:rPr>
          <w:rFonts w:ascii="Consolas" w:hAnsi="Consolas" w:cs="Consolas"/>
          <w:color w:val="0000FF"/>
          <w:sz w:val="19"/>
          <w:szCs w:val="19"/>
        </w:rPr>
        <w:t>WHERE</w:t>
      </w:r>
      <w:r w:rsidRPr="0028506E">
        <w:rPr>
          <w:rFonts w:ascii="Consolas" w:hAnsi="Consolas" w:cs="Consolas"/>
          <w:color w:val="171717"/>
          <w:sz w:val="19"/>
          <w:szCs w:val="19"/>
        </w:rPr>
        <w:t xml:space="preserve"> </w:t>
      </w:r>
      <w:r w:rsidRPr="0028506E">
        <w:rPr>
          <w:rFonts w:ascii="Consolas" w:hAnsi="Consolas" w:cs="Consolas"/>
          <w:color w:val="008080"/>
          <w:sz w:val="19"/>
          <w:szCs w:val="19"/>
        </w:rPr>
        <w:t>id</w:t>
      </w:r>
      <w:r w:rsidRPr="0028506E">
        <w:rPr>
          <w:rFonts w:ascii="Consolas" w:hAnsi="Consolas" w:cs="Consolas"/>
          <w:color w:val="171717"/>
          <w:sz w:val="19"/>
          <w:szCs w:val="19"/>
        </w:rPr>
        <w:t xml:space="preserve"> </w:t>
      </w:r>
      <w:r w:rsidRPr="0028506E">
        <w:rPr>
          <w:rFonts w:ascii="Consolas" w:hAnsi="Consolas" w:cs="Consolas"/>
          <w:color w:val="808080"/>
          <w:sz w:val="19"/>
          <w:szCs w:val="19"/>
        </w:rPr>
        <w:t>=</w:t>
      </w:r>
      <w:r w:rsidRPr="0028506E">
        <w:rPr>
          <w:rFonts w:ascii="Consolas" w:hAnsi="Consolas" w:cs="Consolas"/>
          <w:color w:val="171717"/>
          <w:sz w:val="19"/>
          <w:szCs w:val="19"/>
        </w:rPr>
        <w:t xml:space="preserve"> </w:t>
      </w:r>
      <w:r w:rsidRPr="0028506E">
        <w:rPr>
          <w:rFonts w:ascii="Consolas" w:hAnsi="Consolas" w:cs="Consolas"/>
          <w:color w:val="FF00FF"/>
          <w:sz w:val="19"/>
          <w:szCs w:val="19"/>
        </w:rPr>
        <w:t>OBJECT_ID</w:t>
      </w:r>
      <w:r w:rsidRPr="0028506E">
        <w:rPr>
          <w:rFonts w:ascii="Consolas" w:hAnsi="Consolas" w:cs="Consolas"/>
          <w:color w:val="808080"/>
          <w:sz w:val="19"/>
          <w:szCs w:val="19"/>
        </w:rPr>
        <w:t>(</w:t>
      </w:r>
      <w:r w:rsidRPr="0028506E">
        <w:rPr>
          <w:rFonts w:ascii="Consolas" w:hAnsi="Consolas" w:cs="Consolas"/>
          <w:color w:val="FF0000"/>
          <w:sz w:val="19"/>
          <w:szCs w:val="19"/>
        </w:rPr>
        <w:t>'</w:t>
      </w:r>
      <w:del w:id="259" w:author="fabiano" w:date="2012-12-17T17:38:00Z">
        <w:r w:rsidRPr="0028506E" w:rsidDel="003004BB">
          <w:rPr>
            <w:rFonts w:ascii="Consolas" w:hAnsi="Consolas" w:cs="Consolas"/>
            <w:color w:val="FF0000"/>
            <w:sz w:val="19"/>
            <w:szCs w:val="19"/>
          </w:rPr>
          <w:delText>SeriesTick</w:delText>
        </w:r>
      </w:del>
      <w:ins w:id="260" w:author="fabiano" w:date="2012-12-17T17:38:00Z">
        <w:r w:rsidR="003004BB">
          <w:rPr>
            <w:rFonts w:ascii="Consolas" w:hAnsi="Consolas" w:cs="Consolas"/>
            <w:color w:val="FF0000"/>
            <w:sz w:val="19"/>
            <w:szCs w:val="19"/>
          </w:rPr>
          <w:t>&lt;Tabela&gt;</w:t>
        </w:r>
      </w:ins>
      <w:r w:rsidRPr="0028506E">
        <w:rPr>
          <w:rFonts w:ascii="Consolas" w:hAnsi="Consolas" w:cs="Consolas"/>
          <w:color w:val="FF0000"/>
          <w:sz w:val="19"/>
          <w:szCs w:val="19"/>
        </w:rPr>
        <w:t>'</w:t>
      </w:r>
      <w:r w:rsidRPr="0028506E">
        <w:rPr>
          <w:rFonts w:ascii="Consolas" w:hAnsi="Consolas" w:cs="Consolas"/>
          <w:color w:val="808080"/>
          <w:sz w:val="19"/>
          <w:szCs w:val="19"/>
        </w:rPr>
        <w:t>)</w:t>
      </w:r>
      <w:r w:rsidRPr="0028506E">
        <w:rPr>
          <w:rFonts w:ascii="Consolas" w:hAnsi="Consolas" w:cs="Consolas"/>
          <w:color w:val="171717"/>
          <w:sz w:val="19"/>
          <w:szCs w:val="19"/>
        </w:rPr>
        <w:t xml:space="preserve"> </w:t>
      </w:r>
      <w:r w:rsidRPr="0028506E">
        <w:rPr>
          <w:rFonts w:ascii="Consolas" w:hAnsi="Consolas" w:cs="Consolas"/>
          <w:color w:val="808080"/>
          <w:sz w:val="19"/>
          <w:szCs w:val="19"/>
        </w:rPr>
        <w:t>AND</w:t>
      </w:r>
      <w:r w:rsidRPr="0028506E">
        <w:rPr>
          <w:rFonts w:ascii="Consolas" w:hAnsi="Consolas" w:cs="Consolas"/>
          <w:color w:val="171717"/>
          <w:sz w:val="19"/>
          <w:szCs w:val="19"/>
        </w:rPr>
        <w:t xml:space="preserve"> </w:t>
      </w:r>
      <w:r w:rsidRPr="0028506E">
        <w:rPr>
          <w:rFonts w:ascii="Consolas" w:hAnsi="Consolas" w:cs="Consolas"/>
          <w:color w:val="008080"/>
          <w:sz w:val="19"/>
          <w:szCs w:val="19"/>
        </w:rPr>
        <w:t>name</w:t>
      </w:r>
      <w:r w:rsidRPr="0028506E">
        <w:rPr>
          <w:rFonts w:ascii="Consolas" w:hAnsi="Consolas" w:cs="Consolas"/>
          <w:color w:val="171717"/>
          <w:sz w:val="19"/>
          <w:szCs w:val="19"/>
        </w:rPr>
        <w:t xml:space="preserve"> </w:t>
      </w:r>
      <w:r w:rsidRPr="0028506E">
        <w:rPr>
          <w:rFonts w:ascii="Consolas" w:hAnsi="Consolas" w:cs="Consolas"/>
          <w:color w:val="808080"/>
          <w:sz w:val="19"/>
          <w:szCs w:val="19"/>
        </w:rPr>
        <w:t>=</w:t>
      </w:r>
      <w:r w:rsidRPr="0028506E">
        <w:rPr>
          <w:rFonts w:ascii="Consolas" w:hAnsi="Consolas" w:cs="Consolas"/>
          <w:color w:val="171717"/>
          <w:sz w:val="19"/>
          <w:szCs w:val="19"/>
        </w:rPr>
        <w:t xml:space="preserve"> </w:t>
      </w:r>
      <w:r w:rsidRPr="0028506E">
        <w:rPr>
          <w:rFonts w:ascii="Consolas" w:hAnsi="Consolas" w:cs="Consolas"/>
          <w:color w:val="FF0000"/>
          <w:sz w:val="19"/>
          <w:szCs w:val="19"/>
        </w:rPr>
        <w:t>'ID'</w:t>
      </w:r>
      <w:r w:rsidRPr="0028506E">
        <w:rPr>
          <w:rFonts w:ascii="Consolas" w:hAnsi="Consolas" w:cs="Consolas"/>
          <w:color w:val="808080"/>
          <w:sz w:val="19"/>
          <w:szCs w:val="19"/>
        </w:rPr>
        <w:t>)</w:t>
      </w:r>
    </w:p>
    <w:p w14:paraId="324EC9B2" w14:textId="77777777" w:rsidR="0028506E" w:rsidRPr="0028506E" w:rsidRDefault="0028506E"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8506E">
        <w:rPr>
          <w:rFonts w:ascii="Consolas" w:hAnsi="Consolas" w:cs="Consolas"/>
          <w:color w:val="0000FF"/>
          <w:sz w:val="19"/>
          <w:szCs w:val="19"/>
        </w:rPr>
        <w:lastRenderedPageBreak/>
        <w:t>BEGIN</w:t>
      </w:r>
    </w:p>
    <w:p w14:paraId="139C7BEC" w14:textId="77777777" w:rsidR="0028506E" w:rsidRPr="0028506E" w:rsidRDefault="0028506E"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28506E">
        <w:rPr>
          <w:rFonts w:ascii="Consolas" w:hAnsi="Consolas" w:cs="Consolas"/>
          <w:color w:val="171717"/>
          <w:sz w:val="19"/>
          <w:szCs w:val="19"/>
        </w:rPr>
        <w:t xml:space="preserve">  </w:t>
      </w:r>
      <w:r w:rsidRPr="0028506E">
        <w:rPr>
          <w:rFonts w:ascii="Consolas" w:hAnsi="Consolas" w:cs="Consolas"/>
          <w:color w:val="0000FF"/>
          <w:sz w:val="19"/>
          <w:szCs w:val="19"/>
        </w:rPr>
        <w:t>ALTER</w:t>
      </w:r>
      <w:r w:rsidRPr="0028506E">
        <w:rPr>
          <w:rFonts w:ascii="Consolas" w:hAnsi="Consolas" w:cs="Consolas"/>
          <w:color w:val="171717"/>
          <w:sz w:val="19"/>
          <w:szCs w:val="19"/>
        </w:rPr>
        <w:t xml:space="preserve"> </w:t>
      </w:r>
      <w:r w:rsidRPr="0028506E">
        <w:rPr>
          <w:rFonts w:ascii="Consolas" w:hAnsi="Consolas" w:cs="Consolas"/>
          <w:color w:val="0000FF"/>
          <w:sz w:val="19"/>
          <w:szCs w:val="19"/>
        </w:rPr>
        <w:t>TABLE</w:t>
      </w:r>
      <w:r w:rsidRPr="0028506E">
        <w:rPr>
          <w:rFonts w:ascii="Consolas" w:hAnsi="Consolas" w:cs="Consolas"/>
          <w:color w:val="171717"/>
          <w:sz w:val="19"/>
          <w:szCs w:val="19"/>
        </w:rPr>
        <w:t xml:space="preserve"> </w:t>
      </w:r>
      <w:del w:id="261" w:author="fabiano" w:date="2012-12-17T17:38:00Z">
        <w:r w:rsidRPr="0028506E" w:rsidDel="003004BB">
          <w:rPr>
            <w:rFonts w:ascii="Consolas" w:hAnsi="Consolas" w:cs="Consolas"/>
            <w:color w:val="008080"/>
            <w:sz w:val="19"/>
            <w:szCs w:val="19"/>
          </w:rPr>
          <w:delText>SeriesTick</w:delText>
        </w:r>
      </w:del>
      <w:ins w:id="262" w:author="fabiano" w:date="2012-12-17T17:38:00Z">
        <w:r w:rsidR="003004BB">
          <w:rPr>
            <w:rFonts w:ascii="Consolas" w:hAnsi="Consolas" w:cs="Consolas"/>
            <w:color w:val="008080"/>
            <w:sz w:val="19"/>
            <w:szCs w:val="19"/>
          </w:rPr>
          <w:t>&lt;Tabela&gt;</w:t>
        </w:r>
      </w:ins>
      <w:r w:rsidRPr="0028506E">
        <w:rPr>
          <w:rFonts w:ascii="Consolas" w:hAnsi="Consolas" w:cs="Consolas"/>
          <w:color w:val="171717"/>
          <w:sz w:val="19"/>
          <w:szCs w:val="19"/>
        </w:rPr>
        <w:t xml:space="preserve"> </w:t>
      </w:r>
      <w:r w:rsidRPr="0028506E">
        <w:rPr>
          <w:rFonts w:ascii="Consolas" w:hAnsi="Consolas" w:cs="Consolas"/>
          <w:color w:val="0000FF"/>
          <w:sz w:val="19"/>
          <w:szCs w:val="19"/>
        </w:rPr>
        <w:t>ADD</w:t>
      </w:r>
      <w:r w:rsidRPr="0028506E">
        <w:rPr>
          <w:rFonts w:ascii="Consolas" w:hAnsi="Consolas" w:cs="Consolas"/>
          <w:color w:val="171717"/>
          <w:sz w:val="19"/>
          <w:szCs w:val="19"/>
        </w:rPr>
        <w:t xml:space="preserve"> </w:t>
      </w:r>
      <w:r w:rsidRPr="0028506E">
        <w:rPr>
          <w:rFonts w:ascii="Consolas" w:hAnsi="Consolas" w:cs="Consolas"/>
          <w:color w:val="008080"/>
          <w:sz w:val="19"/>
          <w:szCs w:val="19"/>
        </w:rPr>
        <w:t>ID</w:t>
      </w:r>
      <w:r w:rsidRPr="0028506E">
        <w:rPr>
          <w:rFonts w:ascii="Consolas" w:hAnsi="Consolas" w:cs="Consolas"/>
          <w:color w:val="171717"/>
          <w:sz w:val="19"/>
          <w:szCs w:val="19"/>
        </w:rPr>
        <w:t xml:space="preserve"> </w:t>
      </w:r>
      <w:r w:rsidRPr="0028506E">
        <w:rPr>
          <w:rFonts w:ascii="Consolas" w:hAnsi="Consolas" w:cs="Consolas"/>
          <w:color w:val="0000FF"/>
          <w:sz w:val="19"/>
          <w:szCs w:val="19"/>
        </w:rPr>
        <w:t>BigInt</w:t>
      </w:r>
    </w:p>
    <w:p w14:paraId="754AC06F" w14:textId="77777777" w:rsidR="0028506E" w:rsidRDefault="0028506E"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Pr>
          <w:rFonts w:ascii="Consolas" w:hAnsi="Consolas" w:cs="Consolas"/>
          <w:color w:val="0000FF"/>
          <w:sz w:val="19"/>
          <w:szCs w:val="19"/>
          <w:lang w:val="pt-BR"/>
        </w:rPr>
        <w:t>END</w:t>
      </w:r>
    </w:p>
    <w:p w14:paraId="4FC548E7" w14:textId="77777777" w:rsidR="0028506E" w:rsidRDefault="0028506E"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Pr>
          <w:rFonts w:ascii="Consolas" w:hAnsi="Consolas" w:cs="Consolas"/>
          <w:color w:val="0000FF"/>
          <w:sz w:val="19"/>
          <w:szCs w:val="19"/>
          <w:lang w:val="pt-BR"/>
        </w:rPr>
        <w:t>GO</w:t>
      </w:r>
    </w:p>
    <w:p w14:paraId="5E8A9305" w14:textId="77777777" w:rsidR="0028506E" w:rsidRDefault="0028506E" w:rsidP="0028506E">
      <w:pPr>
        <w:autoSpaceDE w:val="0"/>
        <w:autoSpaceDN w:val="0"/>
        <w:adjustRightInd w:val="0"/>
        <w:spacing w:after="0" w:line="240" w:lineRule="auto"/>
        <w:rPr>
          <w:rFonts w:ascii="Consolas" w:hAnsi="Consolas" w:cs="Consolas"/>
          <w:color w:val="171717"/>
          <w:sz w:val="19"/>
          <w:szCs w:val="19"/>
          <w:lang w:val="pt-BR"/>
        </w:rPr>
      </w:pPr>
    </w:p>
    <w:p w14:paraId="0536FD23" w14:textId="77777777" w:rsidR="00ED1E69" w:rsidRDefault="00A23684">
      <w:pPr>
        <w:ind w:firstLine="720"/>
        <w:rPr>
          <w:lang w:val="pt-BR"/>
        </w:rPr>
        <w:pPrChange w:id="263" w:author="Luciano Caixeta Moreira" w:date="2012-05-17T14:11:00Z">
          <w:pPr/>
        </w:pPrChange>
      </w:pPr>
      <w:r>
        <w:rPr>
          <w:lang w:val="pt-BR"/>
        </w:rPr>
        <w:t>Criar uma tabela que será utilizada para controle dos inserts:</w:t>
      </w:r>
    </w:p>
    <w:p w14:paraId="2999E4C8" w14:textId="77777777" w:rsidR="009F534F" w:rsidRPr="009F534F" w:rsidRDefault="009F534F" w:rsidP="009F534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9F534F">
        <w:rPr>
          <w:rFonts w:ascii="Consolas" w:hAnsi="Consolas" w:cs="Consolas"/>
          <w:color w:val="0000FF"/>
          <w:sz w:val="19"/>
          <w:szCs w:val="19"/>
        </w:rPr>
        <w:t>IF</w:t>
      </w:r>
      <w:r w:rsidRPr="009F534F">
        <w:rPr>
          <w:rFonts w:ascii="Consolas" w:hAnsi="Consolas" w:cs="Consolas"/>
          <w:color w:val="171717"/>
          <w:sz w:val="19"/>
          <w:szCs w:val="19"/>
        </w:rPr>
        <w:t xml:space="preserve"> </w:t>
      </w:r>
      <w:r w:rsidRPr="009F534F">
        <w:rPr>
          <w:rFonts w:ascii="Consolas" w:hAnsi="Consolas" w:cs="Consolas"/>
          <w:color w:val="FF00FF"/>
          <w:sz w:val="19"/>
          <w:szCs w:val="19"/>
        </w:rPr>
        <w:t>OBJECT_ID</w:t>
      </w:r>
      <w:r w:rsidRPr="009F534F">
        <w:rPr>
          <w:rFonts w:ascii="Consolas" w:hAnsi="Consolas" w:cs="Consolas"/>
          <w:color w:val="808080"/>
          <w:sz w:val="19"/>
          <w:szCs w:val="19"/>
        </w:rPr>
        <w:t>(</w:t>
      </w:r>
      <w:r w:rsidRPr="009F534F">
        <w:rPr>
          <w:rFonts w:ascii="Consolas" w:hAnsi="Consolas" w:cs="Consolas"/>
          <w:color w:val="FF0000"/>
          <w:sz w:val="19"/>
          <w:szCs w:val="19"/>
        </w:rPr>
        <w:t>'TabIdentity</w:t>
      </w:r>
      <w:del w:id="264" w:author="fabiano" w:date="2012-12-17T17:38:00Z">
        <w:r w:rsidRPr="009F534F" w:rsidDel="003004BB">
          <w:rPr>
            <w:rFonts w:ascii="Consolas" w:hAnsi="Consolas" w:cs="Consolas"/>
            <w:color w:val="FF0000"/>
            <w:sz w:val="19"/>
            <w:szCs w:val="19"/>
          </w:rPr>
          <w:delText>SeriesTick</w:delText>
        </w:r>
      </w:del>
      <w:ins w:id="265" w:author="fabiano" w:date="2012-12-17T17:38:00Z">
        <w:r w:rsidR="003004BB">
          <w:rPr>
            <w:rFonts w:ascii="Consolas" w:hAnsi="Consolas" w:cs="Consolas"/>
            <w:color w:val="FF0000"/>
            <w:sz w:val="19"/>
            <w:szCs w:val="19"/>
          </w:rPr>
          <w:t>&lt;Tabela&gt;</w:t>
        </w:r>
      </w:ins>
      <w:r w:rsidRPr="009F534F">
        <w:rPr>
          <w:rFonts w:ascii="Consolas" w:hAnsi="Consolas" w:cs="Consolas"/>
          <w:color w:val="FF0000"/>
          <w:sz w:val="19"/>
          <w:szCs w:val="19"/>
        </w:rPr>
        <w:t>'</w:t>
      </w:r>
      <w:r w:rsidRPr="009F534F">
        <w:rPr>
          <w:rFonts w:ascii="Consolas" w:hAnsi="Consolas" w:cs="Consolas"/>
          <w:color w:val="808080"/>
          <w:sz w:val="19"/>
          <w:szCs w:val="19"/>
        </w:rPr>
        <w:t>)</w:t>
      </w:r>
      <w:r w:rsidRPr="009F534F">
        <w:rPr>
          <w:rFonts w:ascii="Consolas" w:hAnsi="Consolas" w:cs="Consolas"/>
          <w:color w:val="171717"/>
          <w:sz w:val="19"/>
          <w:szCs w:val="19"/>
        </w:rPr>
        <w:t xml:space="preserve"> </w:t>
      </w:r>
      <w:r w:rsidRPr="009F534F">
        <w:rPr>
          <w:rFonts w:ascii="Consolas" w:hAnsi="Consolas" w:cs="Consolas"/>
          <w:color w:val="808080"/>
          <w:sz w:val="19"/>
          <w:szCs w:val="19"/>
        </w:rPr>
        <w:t>IS</w:t>
      </w:r>
      <w:r w:rsidRPr="009F534F">
        <w:rPr>
          <w:rFonts w:ascii="Consolas" w:hAnsi="Consolas" w:cs="Consolas"/>
          <w:color w:val="171717"/>
          <w:sz w:val="19"/>
          <w:szCs w:val="19"/>
        </w:rPr>
        <w:t xml:space="preserve"> </w:t>
      </w:r>
      <w:r w:rsidRPr="009F534F">
        <w:rPr>
          <w:rFonts w:ascii="Consolas" w:hAnsi="Consolas" w:cs="Consolas"/>
          <w:color w:val="808080"/>
          <w:sz w:val="19"/>
          <w:szCs w:val="19"/>
        </w:rPr>
        <w:t>NOT</w:t>
      </w:r>
      <w:r w:rsidRPr="009F534F">
        <w:rPr>
          <w:rFonts w:ascii="Consolas" w:hAnsi="Consolas" w:cs="Consolas"/>
          <w:color w:val="171717"/>
          <w:sz w:val="19"/>
          <w:szCs w:val="19"/>
        </w:rPr>
        <w:t xml:space="preserve"> </w:t>
      </w:r>
      <w:r w:rsidRPr="009F534F">
        <w:rPr>
          <w:rFonts w:ascii="Consolas" w:hAnsi="Consolas" w:cs="Consolas"/>
          <w:color w:val="808080"/>
          <w:sz w:val="19"/>
          <w:szCs w:val="19"/>
        </w:rPr>
        <w:t>NULL</w:t>
      </w:r>
    </w:p>
    <w:p w14:paraId="0FEAA7EC" w14:textId="77777777" w:rsidR="009F534F" w:rsidRPr="009F534F" w:rsidRDefault="009F534F" w:rsidP="009F534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9F534F">
        <w:rPr>
          <w:rFonts w:ascii="Consolas" w:hAnsi="Consolas" w:cs="Consolas"/>
          <w:color w:val="171717"/>
          <w:sz w:val="19"/>
          <w:szCs w:val="19"/>
        </w:rPr>
        <w:t xml:space="preserve">  </w:t>
      </w:r>
      <w:r w:rsidRPr="009F534F">
        <w:rPr>
          <w:rFonts w:ascii="Consolas" w:hAnsi="Consolas" w:cs="Consolas"/>
          <w:color w:val="0000FF"/>
          <w:sz w:val="19"/>
          <w:szCs w:val="19"/>
        </w:rPr>
        <w:t>DROP</w:t>
      </w:r>
      <w:r w:rsidRPr="009F534F">
        <w:rPr>
          <w:rFonts w:ascii="Consolas" w:hAnsi="Consolas" w:cs="Consolas"/>
          <w:color w:val="171717"/>
          <w:sz w:val="19"/>
          <w:szCs w:val="19"/>
        </w:rPr>
        <w:t xml:space="preserve"> </w:t>
      </w:r>
      <w:r w:rsidRPr="009F534F">
        <w:rPr>
          <w:rFonts w:ascii="Consolas" w:hAnsi="Consolas" w:cs="Consolas"/>
          <w:color w:val="0000FF"/>
          <w:sz w:val="19"/>
          <w:szCs w:val="19"/>
        </w:rPr>
        <w:t>TABLE</w:t>
      </w:r>
      <w:r w:rsidRPr="009F534F">
        <w:rPr>
          <w:rFonts w:ascii="Consolas" w:hAnsi="Consolas" w:cs="Consolas"/>
          <w:color w:val="171717"/>
          <w:sz w:val="19"/>
          <w:szCs w:val="19"/>
        </w:rPr>
        <w:t xml:space="preserve"> </w:t>
      </w:r>
      <w:r w:rsidRPr="009F534F">
        <w:rPr>
          <w:rFonts w:ascii="Consolas" w:hAnsi="Consolas" w:cs="Consolas"/>
          <w:color w:val="008080"/>
          <w:sz w:val="19"/>
          <w:szCs w:val="19"/>
        </w:rPr>
        <w:t>dbo</w:t>
      </w:r>
      <w:r w:rsidRPr="009F534F">
        <w:rPr>
          <w:rFonts w:ascii="Consolas" w:hAnsi="Consolas" w:cs="Consolas"/>
          <w:color w:val="808080"/>
          <w:sz w:val="19"/>
          <w:szCs w:val="19"/>
        </w:rPr>
        <w:t>.</w:t>
      </w:r>
      <w:r w:rsidRPr="009F534F">
        <w:rPr>
          <w:rFonts w:ascii="Consolas" w:hAnsi="Consolas" w:cs="Consolas"/>
          <w:color w:val="008080"/>
          <w:sz w:val="19"/>
          <w:szCs w:val="19"/>
        </w:rPr>
        <w:t>TabIdentity</w:t>
      </w:r>
      <w:del w:id="266" w:author="fabiano" w:date="2012-12-17T17:38:00Z">
        <w:r w:rsidRPr="009F534F" w:rsidDel="003004BB">
          <w:rPr>
            <w:rFonts w:ascii="Consolas" w:hAnsi="Consolas" w:cs="Consolas"/>
            <w:color w:val="008080"/>
            <w:sz w:val="19"/>
            <w:szCs w:val="19"/>
          </w:rPr>
          <w:delText>SeriesTick</w:delText>
        </w:r>
      </w:del>
      <w:ins w:id="267" w:author="fabiano" w:date="2012-12-17T17:38:00Z">
        <w:r w:rsidR="003004BB">
          <w:rPr>
            <w:rFonts w:ascii="Consolas" w:hAnsi="Consolas" w:cs="Consolas"/>
            <w:color w:val="008080"/>
            <w:sz w:val="19"/>
            <w:szCs w:val="19"/>
          </w:rPr>
          <w:t>&lt;Tabela&gt;</w:t>
        </w:r>
      </w:ins>
    </w:p>
    <w:p w14:paraId="3838C55A" w14:textId="77777777" w:rsidR="009F534F" w:rsidRPr="009F534F" w:rsidRDefault="009F534F" w:rsidP="009F534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9F534F">
        <w:rPr>
          <w:rFonts w:ascii="Consolas" w:hAnsi="Consolas" w:cs="Consolas"/>
          <w:color w:val="0000FF"/>
          <w:sz w:val="19"/>
          <w:szCs w:val="19"/>
        </w:rPr>
        <w:t>GO</w:t>
      </w:r>
    </w:p>
    <w:p w14:paraId="74F7E582" w14:textId="77777777" w:rsidR="009F534F" w:rsidRPr="009F534F" w:rsidRDefault="009F534F" w:rsidP="009F534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9F534F">
        <w:rPr>
          <w:rFonts w:ascii="Consolas" w:hAnsi="Consolas" w:cs="Consolas"/>
          <w:color w:val="0000FF"/>
          <w:sz w:val="19"/>
          <w:szCs w:val="19"/>
        </w:rPr>
        <w:t>CREATE</w:t>
      </w:r>
      <w:r w:rsidRPr="009F534F">
        <w:rPr>
          <w:rFonts w:ascii="Consolas" w:hAnsi="Consolas" w:cs="Consolas"/>
          <w:color w:val="171717"/>
          <w:sz w:val="19"/>
          <w:szCs w:val="19"/>
        </w:rPr>
        <w:t xml:space="preserve"> </w:t>
      </w:r>
      <w:r w:rsidRPr="009F534F">
        <w:rPr>
          <w:rFonts w:ascii="Consolas" w:hAnsi="Consolas" w:cs="Consolas"/>
          <w:color w:val="0000FF"/>
          <w:sz w:val="19"/>
          <w:szCs w:val="19"/>
        </w:rPr>
        <w:t>TABLE</w:t>
      </w:r>
      <w:r w:rsidRPr="009F534F">
        <w:rPr>
          <w:rFonts w:ascii="Consolas" w:hAnsi="Consolas" w:cs="Consolas"/>
          <w:color w:val="171717"/>
          <w:sz w:val="19"/>
          <w:szCs w:val="19"/>
        </w:rPr>
        <w:t xml:space="preserve"> </w:t>
      </w:r>
      <w:r w:rsidRPr="009F534F">
        <w:rPr>
          <w:rFonts w:ascii="Consolas" w:hAnsi="Consolas" w:cs="Consolas"/>
          <w:color w:val="008080"/>
          <w:sz w:val="19"/>
          <w:szCs w:val="19"/>
        </w:rPr>
        <w:t>dbo</w:t>
      </w:r>
      <w:r w:rsidRPr="009F534F">
        <w:rPr>
          <w:rFonts w:ascii="Consolas" w:hAnsi="Consolas" w:cs="Consolas"/>
          <w:color w:val="808080"/>
          <w:sz w:val="19"/>
          <w:szCs w:val="19"/>
        </w:rPr>
        <w:t>.</w:t>
      </w:r>
      <w:r w:rsidRPr="009F534F">
        <w:rPr>
          <w:rFonts w:ascii="Consolas" w:hAnsi="Consolas" w:cs="Consolas"/>
          <w:color w:val="008080"/>
          <w:sz w:val="19"/>
          <w:szCs w:val="19"/>
        </w:rPr>
        <w:t>TabIdentity</w:t>
      </w:r>
      <w:del w:id="268" w:author="fabiano" w:date="2012-12-17T17:38:00Z">
        <w:r w:rsidRPr="009F534F" w:rsidDel="003004BB">
          <w:rPr>
            <w:rFonts w:ascii="Consolas" w:hAnsi="Consolas" w:cs="Consolas"/>
            <w:color w:val="008080"/>
            <w:sz w:val="19"/>
            <w:szCs w:val="19"/>
          </w:rPr>
          <w:delText>SeriesTick</w:delText>
        </w:r>
      </w:del>
      <w:ins w:id="269" w:author="fabiano" w:date="2012-12-17T17:38:00Z">
        <w:r w:rsidR="003004BB">
          <w:rPr>
            <w:rFonts w:ascii="Consolas" w:hAnsi="Consolas" w:cs="Consolas"/>
            <w:color w:val="008080"/>
            <w:sz w:val="19"/>
            <w:szCs w:val="19"/>
          </w:rPr>
          <w:t>&lt;Tabela&gt;</w:t>
        </w:r>
      </w:ins>
    </w:p>
    <w:p w14:paraId="652CA7EE" w14:textId="77777777" w:rsidR="009F534F" w:rsidRPr="009F534F" w:rsidRDefault="009F534F" w:rsidP="009F534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9F534F">
        <w:rPr>
          <w:rFonts w:ascii="Consolas" w:hAnsi="Consolas" w:cs="Consolas"/>
          <w:color w:val="808080"/>
          <w:sz w:val="19"/>
          <w:szCs w:val="19"/>
        </w:rPr>
        <w:t>(</w:t>
      </w:r>
    </w:p>
    <w:p w14:paraId="7D335177" w14:textId="77777777" w:rsidR="009F534F" w:rsidRPr="009F534F" w:rsidRDefault="009F534F" w:rsidP="009F534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9F534F">
        <w:rPr>
          <w:rFonts w:ascii="Consolas" w:hAnsi="Consolas" w:cs="Consolas"/>
          <w:color w:val="171717"/>
          <w:sz w:val="19"/>
          <w:szCs w:val="19"/>
        </w:rPr>
        <w:t xml:space="preserve">  </w:t>
      </w:r>
      <w:r w:rsidRPr="009F534F">
        <w:rPr>
          <w:rFonts w:ascii="Consolas" w:hAnsi="Consolas" w:cs="Consolas"/>
          <w:color w:val="008080"/>
          <w:sz w:val="19"/>
          <w:szCs w:val="19"/>
        </w:rPr>
        <w:t>ID</w:t>
      </w:r>
      <w:r w:rsidRPr="009F534F">
        <w:rPr>
          <w:rFonts w:ascii="Consolas" w:hAnsi="Consolas" w:cs="Consolas"/>
          <w:color w:val="171717"/>
          <w:sz w:val="19"/>
          <w:szCs w:val="19"/>
        </w:rPr>
        <w:t xml:space="preserve"> </w:t>
      </w:r>
      <w:r w:rsidRPr="009F534F">
        <w:rPr>
          <w:rFonts w:ascii="Consolas" w:hAnsi="Consolas" w:cs="Consolas"/>
          <w:color w:val="0000FF"/>
          <w:sz w:val="19"/>
          <w:szCs w:val="19"/>
        </w:rPr>
        <w:t>bigint</w:t>
      </w:r>
      <w:r w:rsidRPr="009F534F">
        <w:rPr>
          <w:rFonts w:ascii="Consolas" w:hAnsi="Consolas" w:cs="Consolas"/>
          <w:color w:val="171717"/>
          <w:sz w:val="19"/>
          <w:szCs w:val="19"/>
        </w:rPr>
        <w:t xml:space="preserve"> </w:t>
      </w:r>
      <w:r w:rsidRPr="009F534F">
        <w:rPr>
          <w:rFonts w:ascii="Consolas" w:hAnsi="Consolas" w:cs="Consolas"/>
          <w:color w:val="808080"/>
          <w:sz w:val="19"/>
          <w:szCs w:val="19"/>
        </w:rPr>
        <w:t>NOT</w:t>
      </w:r>
      <w:r w:rsidRPr="009F534F">
        <w:rPr>
          <w:rFonts w:ascii="Consolas" w:hAnsi="Consolas" w:cs="Consolas"/>
          <w:color w:val="171717"/>
          <w:sz w:val="19"/>
          <w:szCs w:val="19"/>
        </w:rPr>
        <w:t xml:space="preserve"> </w:t>
      </w:r>
      <w:r w:rsidRPr="009F534F">
        <w:rPr>
          <w:rFonts w:ascii="Consolas" w:hAnsi="Consolas" w:cs="Consolas"/>
          <w:color w:val="808080"/>
          <w:sz w:val="19"/>
          <w:szCs w:val="19"/>
        </w:rPr>
        <w:t>NULL</w:t>
      </w:r>
      <w:r w:rsidRPr="009F534F">
        <w:rPr>
          <w:rFonts w:ascii="Consolas" w:hAnsi="Consolas" w:cs="Consolas"/>
          <w:color w:val="171717"/>
          <w:sz w:val="19"/>
          <w:szCs w:val="19"/>
        </w:rPr>
        <w:t xml:space="preserve"> </w:t>
      </w:r>
      <w:r w:rsidRPr="009F534F">
        <w:rPr>
          <w:rFonts w:ascii="Consolas" w:hAnsi="Consolas" w:cs="Consolas"/>
          <w:color w:val="0000FF"/>
          <w:sz w:val="19"/>
          <w:szCs w:val="19"/>
        </w:rPr>
        <w:t>IDENTITY</w:t>
      </w:r>
      <w:r w:rsidRPr="009F534F">
        <w:rPr>
          <w:rFonts w:ascii="Consolas" w:hAnsi="Consolas" w:cs="Consolas"/>
          <w:color w:val="808080"/>
          <w:sz w:val="19"/>
          <w:szCs w:val="19"/>
        </w:rPr>
        <w:t>(-</w:t>
      </w:r>
      <w:r w:rsidRPr="009F534F">
        <w:rPr>
          <w:rFonts w:ascii="Consolas" w:hAnsi="Consolas" w:cs="Consolas"/>
          <w:color w:val="171717"/>
          <w:sz w:val="19"/>
          <w:szCs w:val="19"/>
        </w:rPr>
        <w:t>9223372036854775808</w:t>
      </w:r>
      <w:r w:rsidRPr="009F534F">
        <w:rPr>
          <w:rFonts w:ascii="Consolas" w:hAnsi="Consolas" w:cs="Consolas"/>
          <w:color w:val="808080"/>
          <w:sz w:val="19"/>
          <w:szCs w:val="19"/>
        </w:rPr>
        <w:t>,</w:t>
      </w:r>
      <w:r w:rsidRPr="009F534F">
        <w:rPr>
          <w:rFonts w:ascii="Consolas" w:hAnsi="Consolas" w:cs="Consolas"/>
          <w:color w:val="171717"/>
          <w:sz w:val="19"/>
          <w:szCs w:val="19"/>
        </w:rPr>
        <w:t xml:space="preserve"> 1</w:t>
      </w:r>
      <w:r w:rsidRPr="009F534F">
        <w:rPr>
          <w:rFonts w:ascii="Consolas" w:hAnsi="Consolas" w:cs="Consolas"/>
          <w:color w:val="808080"/>
          <w:sz w:val="19"/>
          <w:szCs w:val="19"/>
        </w:rPr>
        <w:t>)</w:t>
      </w:r>
      <w:r w:rsidRPr="009F534F">
        <w:rPr>
          <w:rFonts w:ascii="Consolas" w:hAnsi="Consolas" w:cs="Consolas"/>
          <w:color w:val="171717"/>
          <w:sz w:val="19"/>
          <w:szCs w:val="19"/>
        </w:rPr>
        <w:t xml:space="preserve"> </w:t>
      </w:r>
      <w:r w:rsidRPr="009F534F">
        <w:rPr>
          <w:rFonts w:ascii="Consolas" w:hAnsi="Consolas" w:cs="Consolas"/>
          <w:color w:val="0000FF"/>
          <w:sz w:val="19"/>
          <w:szCs w:val="19"/>
        </w:rPr>
        <w:t>PRIMARY</w:t>
      </w:r>
      <w:r w:rsidRPr="009F534F">
        <w:rPr>
          <w:rFonts w:ascii="Consolas" w:hAnsi="Consolas" w:cs="Consolas"/>
          <w:color w:val="171717"/>
          <w:sz w:val="19"/>
          <w:szCs w:val="19"/>
        </w:rPr>
        <w:t xml:space="preserve"> </w:t>
      </w:r>
      <w:r w:rsidRPr="009F534F">
        <w:rPr>
          <w:rFonts w:ascii="Consolas" w:hAnsi="Consolas" w:cs="Consolas"/>
          <w:color w:val="0000FF"/>
          <w:sz w:val="19"/>
          <w:szCs w:val="19"/>
        </w:rPr>
        <w:t>KEY</w:t>
      </w:r>
      <w:r w:rsidRPr="009F534F">
        <w:rPr>
          <w:rFonts w:ascii="Consolas" w:hAnsi="Consolas" w:cs="Consolas"/>
          <w:color w:val="808080"/>
          <w:sz w:val="19"/>
          <w:szCs w:val="19"/>
        </w:rPr>
        <w:t>,</w:t>
      </w:r>
    </w:p>
    <w:p w14:paraId="34C933AC" w14:textId="77777777" w:rsidR="009F534F" w:rsidRPr="009F534F" w:rsidRDefault="009F534F" w:rsidP="009F534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9F534F">
        <w:rPr>
          <w:rFonts w:ascii="Consolas" w:hAnsi="Consolas" w:cs="Consolas"/>
          <w:color w:val="171717"/>
          <w:sz w:val="19"/>
          <w:szCs w:val="19"/>
        </w:rPr>
        <w:t xml:space="preserve">  </w:t>
      </w:r>
      <w:r w:rsidRPr="009F534F">
        <w:rPr>
          <w:rFonts w:ascii="Consolas" w:hAnsi="Consolas" w:cs="Consolas"/>
          <w:color w:val="008080"/>
          <w:sz w:val="19"/>
          <w:szCs w:val="19"/>
        </w:rPr>
        <w:t>StartDate</w:t>
      </w:r>
      <w:r w:rsidRPr="009F534F">
        <w:rPr>
          <w:rFonts w:ascii="Consolas" w:hAnsi="Consolas" w:cs="Consolas"/>
          <w:color w:val="171717"/>
          <w:sz w:val="19"/>
          <w:szCs w:val="19"/>
        </w:rPr>
        <w:t xml:space="preserve"> </w:t>
      </w:r>
      <w:r w:rsidRPr="009F534F">
        <w:rPr>
          <w:rFonts w:ascii="Consolas" w:hAnsi="Consolas" w:cs="Consolas"/>
          <w:color w:val="0000FF"/>
          <w:sz w:val="19"/>
          <w:szCs w:val="19"/>
        </w:rPr>
        <w:t>DateTime</w:t>
      </w:r>
      <w:r w:rsidRPr="009F534F">
        <w:rPr>
          <w:rFonts w:ascii="Consolas" w:hAnsi="Consolas" w:cs="Consolas"/>
          <w:color w:val="171717"/>
          <w:sz w:val="19"/>
          <w:szCs w:val="19"/>
        </w:rPr>
        <w:t xml:space="preserve"> </w:t>
      </w:r>
      <w:r w:rsidRPr="009F534F">
        <w:rPr>
          <w:rFonts w:ascii="Consolas" w:hAnsi="Consolas" w:cs="Consolas"/>
          <w:color w:val="808080"/>
          <w:sz w:val="19"/>
          <w:szCs w:val="19"/>
        </w:rPr>
        <w:t>NOT</w:t>
      </w:r>
      <w:r w:rsidRPr="009F534F">
        <w:rPr>
          <w:rFonts w:ascii="Consolas" w:hAnsi="Consolas" w:cs="Consolas"/>
          <w:color w:val="171717"/>
          <w:sz w:val="19"/>
          <w:szCs w:val="19"/>
        </w:rPr>
        <w:t xml:space="preserve"> </w:t>
      </w:r>
      <w:r w:rsidRPr="009F534F">
        <w:rPr>
          <w:rFonts w:ascii="Consolas" w:hAnsi="Consolas" w:cs="Consolas"/>
          <w:color w:val="808080"/>
          <w:sz w:val="19"/>
          <w:szCs w:val="19"/>
        </w:rPr>
        <w:t>NULL</w:t>
      </w:r>
      <w:r w:rsidRPr="009F534F">
        <w:rPr>
          <w:rFonts w:ascii="Consolas" w:hAnsi="Consolas" w:cs="Consolas"/>
          <w:color w:val="171717"/>
          <w:sz w:val="19"/>
          <w:szCs w:val="19"/>
        </w:rPr>
        <w:t xml:space="preserve"> </w:t>
      </w:r>
      <w:r w:rsidRPr="009F534F">
        <w:rPr>
          <w:rFonts w:ascii="Consolas" w:hAnsi="Consolas" w:cs="Consolas"/>
          <w:color w:val="0000FF"/>
          <w:sz w:val="19"/>
          <w:szCs w:val="19"/>
        </w:rPr>
        <w:t>DEFAULT</w:t>
      </w:r>
      <w:r w:rsidRPr="009F534F">
        <w:rPr>
          <w:rFonts w:ascii="Consolas" w:hAnsi="Consolas" w:cs="Consolas"/>
          <w:color w:val="171717"/>
          <w:sz w:val="19"/>
          <w:szCs w:val="19"/>
        </w:rPr>
        <w:t xml:space="preserve"> </w:t>
      </w:r>
      <w:r w:rsidRPr="009F534F">
        <w:rPr>
          <w:rFonts w:ascii="Consolas" w:hAnsi="Consolas" w:cs="Consolas"/>
          <w:color w:val="FF00FF"/>
          <w:sz w:val="19"/>
          <w:szCs w:val="19"/>
        </w:rPr>
        <w:t>GetDate</w:t>
      </w:r>
      <w:r w:rsidRPr="009F534F">
        <w:rPr>
          <w:rFonts w:ascii="Consolas" w:hAnsi="Consolas" w:cs="Consolas"/>
          <w:color w:val="808080"/>
          <w:sz w:val="19"/>
          <w:szCs w:val="19"/>
        </w:rPr>
        <w:t>(),</w:t>
      </w:r>
    </w:p>
    <w:p w14:paraId="25D027A0" w14:textId="77777777" w:rsidR="009F534F" w:rsidRPr="009F534F" w:rsidRDefault="009F534F" w:rsidP="009F534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9F534F">
        <w:rPr>
          <w:rFonts w:ascii="Consolas" w:hAnsi="Consolas" w:cs="Consolas"/>
          <w:color w:val="171717"/>
          <w:sz w:val="19"/>
          <w:szCs w:val="19"/>
        </w:rPr>
        <w:t xml:space="preserve">  </w:t>
      </w:r>
      <w:r w:rsidRPr="009F534F">
        <w:rPr>
          <w:rFonts w:ascii="Consolas" w:hAnsi="Consolas" w:cs="Consolas"/>
          <w:color w:val="008080"/>
          <w:sz w:val="19"/>
          <w:szCs w:val="19"/>
        </w:rPr>
        <w:t>EndDate</w:t>
      </w:r>
      <w:r w:rsidRPr="009F534F">
        <w:rPr>
          <w:rFonts w:ascii="Consolas" w:hAnsi="Consolas" w:cs="Consolas"/>
          <w:color w:val="171717"/>
          <w:sz w:val="19"/>
          <w:szCs w:val="19"/>
        </w:rPr>
        <w:t xml:space="preserve"> </w:t>
      </w:r>
      <w:r w:rsidRPr="009F534F">
        <w:rPr>
          <w:rFonts w:ascii="Consolas" w:hAnsi="Consolas" w:cs="Consolas"/>
          <w:color w:val="0000FF"/>
          <w:sz w:val="19"/>
          <w:szCs w:val="19"/>
        </w:rPr>
        <w:t>DateTime</w:t>
      </w:r>
      <w:r w:rsidRPr="009F534F">
        <w:rPr>
          <w:rFonts w:ascii="Consolas" w:hAnsi="Consolas" w:cs="Consolas"/>
          <w:color w:val="171717"/>
          <w:sz w:val="19"/>
          <w:szCs w:val="19"/>
        </w:rPr>
        <w:t xml:space="preserve"> </w:t>
      </w:r>
      <w:r w:rsidRPr="009F534F">
        <w:rPr>
          <w:rFonts w:ascii="Consolas" w:hAnsi="Consolas" w:cs="Consolas"/>
          <w:color w:val="808080"/>
          <w:sz w:val="19"/>
          <w:szCs w:val="19"/>
        </w:rPr>
        <w:t>NULL</w:t>
      </w:r>
    </w:p>
    <w:p w14:paraId="3D8CEC4F" w14:textId="77777777" w:rsidR="009F534F" w:rsidRPr="009F534F" w:rsidRDefault="009F534F" w:rsidP="009F534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9F534F">
        <w:rPr>
          <w:rFonts w:ascii="Consolas" w:hAnsi="Consolas" w:cs="Consolas"/>
          <w:color w:val="808080"/>
          <w:sz w:val="19"/>
          <w:szCs w:val="19"/>
        </w:rPr>
        <w:t>)</w:t>
      </w:r>
    </w:p>
    <w:p w14:paraId="62525B9A" w14:textId="77777777" w:rsidR="009F534F" w:rsidRPr="009F534F" w:rsidRDefault="009F534F" w:rsidP="009F534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9F534F">
        <w:rPr>
          <w:rFonts w:ascii="Consolas" w:hAnsi="Consolas" w:cs="Consolas"/>
          <w:color w:val="0000FF"/>
          <w:sz w:val="19"/>
          <w:szCs w:val="19"/>
        </w:rPr>
        <w:t>CREATE</w:t>
      </w:r>
      <w:r w:rsidRPr="009F534F">
        <w:rPr>
          <w:rFonts w:ascii="Consolas" w:hAnsi="Consolas" w:cs="Consolas"/>
          <w:color w:val="171717"/>
          <w:sz w:val="19"/>
          <w:szCs w:val="19"/>
        </w:rPr>
        <w:t xml:space="preserve"> </w:t>
      </w:r>
      <w:r w:rsidRPr="009F534F">
        <w:rPr>
          <w:rFonts w:ascii="Consolas" w:hAnsi="Consolas" w:cs="Consolas"/>
          <w:color w:val="0000FF"/>
          <w:sz w:val="19"/>
          <w:szCs w:val="19"/>
        </w:rPr>
        <w:t>INDEX</w:t>
      </w:r>
      <w:r w:rsidRPr="009F534F">
        <w:rPr>
          <w:rFonts w:ascii="Consolas" w:hAnsi="Consolas" w:cs="Consolas"/>
          <w:color w:val="171717"/>
          <w:sz w:val="19"/>
          <w:szCs w:val="19"/>
        </w:rPr>
        <w:t xml:space="preserve"> </w:t>
      </w:r>
      <w:r w:rsidRPr="009F534F">
        <w:rPr>
          <w:rFonts w:ascii="Consolas" w:hAnsi="Consolas" w:cs="Consolas"/>
          <w:color w:val="008080"/>
          <w:sz w:val="19"/>
          <w:szCs w:val="19"/>
        </w:rPr>
        <w:t>ixEndDate</w:t>
      </w:r>
      <w:r w:rsidRPr="009F534F">
        <w:rPr>
          <w:rFonts w:ascii="Consolas" w:hAnsi="Consolas" w:cs="Consolas"/>
          <w:color w:val="171717"/>
          <w:sz w:val="19"/>
          <w:szCs w:val="19"/>
        </w:rPr>
        <w:t xml:space="preserve"> </w:t>
      </w:r>
      <w:r w:rsidRPr="009F534F">
        <w:rPr>
          <w:rFonts w:ascii="Consolas" w:hAnsi="Consolas" w:cs="Consolas"/>
          <w:color w:val="0000FF"/>
          <w:sz w:val="19"/>
          <w:szCs w:val="19"/>
        </w:rPr>
        <w:t>ON</w:t>
      </w:r>
      <w:r w:rsidRPr="009F534F">
        <w:rPr>
          <w:rFonts w:ascii="Consolas" w:hAnsi="Consolas" w:cs="Consolas"/>
          <w:color w:val="171717"/>
          <w:sz w:val="19"/>
          <w:szCs w:val="19"/>
        </w:rPr>
        <w:t xml:space="preserve"> </w:t>
      </w:r>
      <w:r w:rsidRPr="009F534F">
        <w:rPr>
          <w:rFonts w:ascii="Consolas" w:hAnsi="Consolas" w:cs="Consolas"/>
          <w:color w:val="008080"/>
          <w:sz w:val="19"/>
          <w:szCs w:val="19"/>
        </w:rPr>
        <w:t>TabIdentity</w:t>
      </w:r>
      <w:del w:id="270" w:author="fabiano" w:date="2012-12-17T17:38:00Z">
        <w:r w:rsidRPr="009F534F" w:rsidDel="003004BB">
          <w:rPr>
            <w:rFonts w:ascii="Consolas" w:hAnsi="Consolas" w:cs="Consolas"/>
            <w:color w:val="008080"/>
            <w:sz w:val="19"/>
            <w:szCs w:val="19"/>
          </w:rPr>
          <w:delText>SeriesTick</w:delText>
        </w:r>
      </w:del>
      <w:ins w:id="271" w:author="fabiano" w:date="2012-12-17T17:38:00Z">
        <w:r w:rsidR="003004BB">
          <w:rPr>
            <w:rFonts w:ascii="Consolas" w:hAnsi="Consolas" w:cs="Consolas"/>
            <w:color w:val="008080"/>
            <w:sz w:val="19"/>
            <w:szCs w:val="19"/>
          </w:rPr>
          <w:t>&lt;Tabela&gt;</w:t>
        </w:r>
      </w:ins>
      <w:r w:rsidRPr="009F534F">
        <w:rPr>
          <w:rFonts w:ascii="Consolas" w:hAnsi="Consolas" w:cs="Consolas"/>
          <w:color w:val="808080"/>
          <w:sz w:val="19"/>
          <w:szCs w:val="19"/>
        </w:rPr>
        <w:t>(</w:t>
      </w:r>
      <w:r w:rsidRPr="009F534F">
        <w:rPr>
          <w:rFonts w:ascii="Consolas" w:hAnsi="Consolas" w:cs="Consolas"/>
          <w:color w:val="008080"/>
          <w:sz w:val="19"/>
          <w:szCs w:val="19"/>
        </w:rPr>
        <w:t>EndDate</w:t>
      </w:r>
      <w:r w:rsidRPr="009F534F">
        <w:rPr>
          <w:rFonts w:ascii="Consolas" w:hAnsi="Consolas" w:cs="Consolas"/>
          <w:color w:val="808080"/>
          <w:sz w:val="19"/>
          <w:szCs w:val="19"/>
        </w:rPr>
        <w:t>)</w:t>
      </w:r>
      <w:r w:rsidRPr="009F534F">
        <w:rPr>
          <w:rFonts w:ascii="Consolas" w:hAnsi="Consolas" w:cs="Consolas"/>
          <w:color w:val="171717"/>
          <w:sz w:val="19"/>
          <w:szCs w:val="19"/>
        </w:rPr>
        <w:t xml:space="preserve"> </w:t>
      </w:r>
      <w:r w:rsidRPr="009F534F">
        <w:rPr>
          <w:rFonts w:ascii="Consolas" w:hAnsi="Consolas" w:cs="Consolas"/>
          <w:color w:val="0000FF"/>
          <w:sz w:val="19"/>
          <w:szCs w:val="19"/>
        </w:rPr>
        <w:t>where</w:t>
      </w:r>
      <w:r w:rsidRPr="009F534F">
        <w:rPr>
          <w:rFonts w:ascii="Consolas" w:hAnsi="Consolas" w:cs="Consolas"/>
          <w:color w:val="171717"/>
          <w:sz w:val="19"/>
          <w:szCs w:val="19"/>
        </w:rPr>
        <w:t xml:space="preserve"> </w:t>
      </w:r>
      <w:r w:rsidRPr="009F534F">
        <w:rPr>
          <w:rFonts w:ascii="Consolas" w:hAnsi="Consolas" w:cs="Consolas"/>
          <w:color w:val="008080"/>
          <w:sz w:val="19"/>
          <w:szCs w:val="19"/>
        </w:rPr>
        <w:t>EndDate</w:t>
      </w:r>
      <w:r w:rsidRPr="009F534F">
        <w:rPr>
          <w:rFonts w:ascii="Consolas" w:hAnsi="Consolas" w:cs="Consolas"/>
          <w:color w:val="171717"/>
          <w:sz w:val="19"/>
          <w:szCs w:val="19"/>
        </w:rPr>
        <w:t xml:space="preserve"> </w:t>
      </w:r>
      <w:r w:rsidRPr="009F534F">
        <w:rPr>
          <w:rFonts w:ascii="Consolas" w:hAnsi="Consolas" w:cs="Consolas"/>
          <w:color w:val="808080"/>
          <w:sz w:val="19"/>
          <w:szCs w:val="19"/>
        </w:rPr>
        <w:t>IS</w:t>
      </w:r>
      <w:r w:rsidRPr="009F534F">
        <w:rPr>
          <w:rFonts w:ascii="Consolas" w:hAnsi="Consolas" w:cs="Consolas"/>
          <w:color w:val="171717"/>
          <w:sz w:val="19"/>
          <w:szCs w:val="19"/>
        </w:rPr>
        <w:t xml:space="preserve"> </w:t>
      </w:r>
      <w:r w:rsidRPr="009F534F">
        <w:rPr>
          <w:rFonts w:ascii="Consolas" w:hAnsi="Consolas" w:cs="Consolas"/>
          <w:color w:val="808080"/>
          <w:sz w:val="19"/>
          <w:szCs w:val="19"/>
        </w:rPr>
        <w:t>NULL</w:t>
      </w:r>
    </w:p>
    <w:p w14:paraId="0C911909" w14:textId="77777777" w:rsidR="009F534F" w:rsidRDefault="009F534F" w:rsidP="009F534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0000FF"/>
          <w:sz w:val="19"/>
          <w:szCs w:val="19"/>
          <w:lang w:val="pt-BR"/>
        </w:rPr>
      </w:pPr>
      <w:r>
        <w:rPr>
          <w:rFonts w:ascii="Consolas" w:hAnsi="Consolas" w:cs="Consolas"/>
          <w:color w:val="0000FF"/>
          <w:sz w:val="19"/>
          <w:szCs w:val="19"/>
          <w:lang w:val="pt-BR"/>
        </w:rPr>
        <w:t>GO</w:t>
      </w:r>
    </w:p>
    <w:p w14:paraId="357A2BF0" w14:textId="77777777" w:rsidR="009F534F" w:rsidRDefault="009F534F" w:rsidP="00A23684">
      <w:pPr>
        <w:rPr>
          <w:lang w:val="pt-BR"/>
        </w:rPr>
      </w:pPr>
    </w:p>
    <w:p w14:paraId="2AF45C79" w14:textId="77777777" w:rsidR="009F534F" w:rsidRDefault="009F534F">
      <w:pPr>
        <w:ind w:firstLine="720"/>
        <w:rPr>
          <w:lang w:val="pt-BR"/>
        </w:rPr>
        <w:pPrChange w:id="272" w:author="Luciano Caixeta Moreira" w:date="2012-05-17T14:11:00Z">
          <w:pPr/>
        </w:pPrChange>
      </w:pPr>
      <w:r>
        <w:rPr>
          <w:lang w:val="pt-BR"/>
        </w:rPr>
        <w:t xml:space="preserve">Criar uma view </w:t>
      </w:r>
      <w:r w:rsidR="00402540">
        <w:rPr>
          <w:lang w:val="pt-BR"/>
        </w:rPr>
        <w:t xml:space="preserve">que </w:t>
      </w:r>
      <w:r w:rsidR="00E20698">
        <w:rPr>
          <w:lang w:val="pt-BR"/>
        </w:rPr>
        <w:t xml:space="preserve">deverá ser </w:t>
      </w:r>
      <w:r w:rsidR="00402540">
        <w:rPr>
          <w:lang w:val="pt-BR"/>
        </w:rPr>
        <w:t xml:space="preserve">utilizada para </w:t>
      </w:r>
      <w:r w:rsidR="00E20698" w:rsidRPr="00E20698">
        <w:rPr>
          <w:b/>
          <w:i/>
          <w:lang w:val="pt-BR"/>
        </w:rPr>
        <w:t>TODAS</w:t>
      </w:r>
      <w:r w:rsidR="00E20698">
        <w:rPr>
          <w:lang w:val="pt-BR"/>
        </w:rPr>
        <w:t xml:space="preserve"> as </w:t>
      </w:r>
      <w:r w:rsidR="00402540">
        <w:rPr>
          <w:lang w:val="pt-BR"/>
        </w:rPr>
        <w:t>leitura</w:t>
      </w:r>
      <w:r w:rsidR="00E20698">
        <w:rPr>
          <w:lang w:val="pt-BR"/>
        </w:rPr>
        <w:t>s efetuadas na tabela</w:t>
      </w:r>
      <w:r w:rsidR="00CC540A">
        <w:rPr>
          <w:lang w:val="pt-BR"/>
        </w:rPr>
        <w:t>.</w:t>
      </w:r>
    </w:p>
    <w:p w14:paraId="7B8C4FF7"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008000"/>
          <w:sz w:val="19"/>
          <w:szCs w:val="19"/>
        </w:rPr>
        <w:t xml:space="preserve">-- View to select </w:t>
      </w:r>
      <w:del w:id="273" w:author="fabiano" w:date="2012-12-17T17:38:00Z">
        <w:r w:rsidRPr="00AD6F7E" w:rsidDel="003004BB">
          <w:rPr>
            <w:rFonts w:ascii="Consolas" w:hAnsi="Consolas" w:cs="Consolas"/>
            <w:color w:val="008000"/>
            <w:sz w:val="19"/>
            <w:szCs w:val="19"/>
          </w:rPr>
          <w:delText>SeriesTick</w:delText>
        </w:r>
      </w:del>
      <w:ins w:id="274" w:author="fabiano" w:date="2012-12-17T17:38:00Z">
        <w:r w:rsidR="003004BB">
          <w:rPr>
            <w:rFonts w:ascii="Consolas" w:hAnsi="Consolas" w:cs="Consolas"/>
            <w:color w:val="008000"/>
            <w:sz w:val="19"/>
            <w:szCs w:val="19"/>
          </w:rPr>
          <w:t>&lt;Tabela&gt;</w:t>
        </w:r>
      </w:ins>
      <w:r w:rsidRPr="00AD6F7E">
        <w:rPr>
          <w:rFonts w:ascii="Consolas" w:hAnsi="Consolas" w:cs="Consolas"/>
          <w:color w:val="008000"/>
          <w:sz w:val="19"/>
          <w:szCs w:val="19"/>
        </w:rPr>
        <w:t xml:space="preserve"> table</w:t>
      </w:r>
    </w:p>
    <w:p w14:paraId="50E4B7E8"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0000FF"/>
          <w:sz w:val="19"/>
          <w:szCs w:val="19"/>
        </w:rPr>
        <w:t>IF</w:t>
      </w:r>
      <w:r w:rsidRPr="00AD6F7E">
        <w:rPr>
          <w:rFonts w:ascii="Consolas" w:hAnsi="Consolas" w:cs="Consolas"/>
          <w:color w:val="171717"/>
          <w:sz w:val="19"/>
          <w:szCs w:val="19"/>
        </w:rPr>
        <w:t xml:space="preserve"> </w:t>
      </w:r>
      <w:r w:rsidRPr="00AD6F7E">
        <w:rPr>
          <w:rFonts w:ascii="Consolas" w:hAnsi="Consolas" w:cs="Consolas"/>
          <w:color w:val="FF00FF"/>
          <w:sz w:val="19"/>
          <w:szCs w:val="19"/>
        </w:rPr>
        <w:t>OBJECT_ID</w:t>
      </w:r>
      <w:r w:rsidRPr="00AD6F7E">
        <w:rPr>
          <w:rFonts w:ascii="Consolas" w:hAnsi="Consolas" w:cs="Consolas"/>
          <w:color w:val="808080"/>
          <w:sz w:val="19"/>
          <w:szCs w:val="19"/>
        </w:rPr>
        <w:t>(</w:t>
      </w:r>
      <w:r w:rsidRPr="00AD6F7E">
        <w:rPr>
          <w:rFonts w:ascii="Consolas" w:hAnsi="Consolas" w:cs="Consolas"/>
          <w:color w:val="FF0000"/>
          <w:sz w:val="19"/>
          <w:szCs w:val="19"/>
        </w:rPr>
        <w:t>'vw_</w:t>
      </w:r>
      <w:del w:id="275" w:author="fabiano" w:date="2012-12-17T17:38:00Z">
        <w:r w:rsidRPr="00AD6F7E" w:rsidDel="003004BB">
          <w:rPr>
            <w:rFonts w:ascii="Consolas" w:hAnsi="Consolas" w:cs="Consolas"/>
            <w:color w:val="FF0000"/>
            <w:sz w:val="19"/>
            <w:szCs w:val="19"/>
          </w:rPr>
          <w:delText>SeriesTick</w:delText>
        </w:r>
      </w:del>
      <w:ins w:id="276" w:author="fabiano" w:date="2012-12-17T17:38:00Z">
        <w:r w:rsidR="003004BB">
          <w:rPr>
            <w:rFonts w:ascii="Consolas" w:hAnsi="Consolas" w:cs="Consolas"/>
            <w:color w:val="FF0000"/>
            <w:sz w:val="19"/>
            <w:szCs w:val="19"/>
          </w:rPr>
          <w:t>&lt;Tabela&gt;</w:t>
        </w:r>
      </w:ins>
      <w:r w:rsidRPr="00AD6F7E">
        <w:rPr>
          <w:rFonts w:ascii="Consolas" w:hAnsi="Consolas" w:cs="Consolas"/>
          <w:color w:val="FF0000"/>
          <w:sz w:val="19"/>
          <w:szCs w:val="19"/>
        </w:rPr>
        <w:t>'</w:t>
      </w:r>
      <w:r w:rsidRPr="00AD6F7E">
        <w:rPr>
          <w:rFonts w:ascii="Consolas" w:hAnsi="Consolas" w:cs="Consolas"/>
          <w:color w:val="808080"/>
          <w:sz w:val="19"/>
          <w:szCs w:val="19"/>
        </w:rPr>
        <w:t>)</w:t>
      </w:r>
      <w:r w:rsidRPr="00AD6F7E">
        <w:rPr>
          <w:rFonts w:ascii="Consolas" w:hAnsi="Consolas" w:cs="Consolas"/>
          <w:color w:val="171717"/>
          <w:sz w:val="19"/>
          <w:szCs w:val="19"/>
        </w:rPr>
        <w:t xml:space="preserve"> </w:t>
      </w:r>
      <w:r w:rsidRPr="00AD6F7E">
        <w:rPr>
          <w:rFonts w:ascii="Consolas" w:hAnsi="Consolas" w:cs="Consolas"/>
          <w:color w:val="808080"/>
          <w:sz w:val="19"/>
          <w:szCs w:val="19"/>
        </w:rPr>
        <w:t>IS</w:t>
      </w:r>
      <w:r w:rsidRPr="00AD6F7E">
        <w:rPr>
          <w:rFonts w:ascii="Consolas" w:hAnsi="Consolas" w:cs="Consolas"/>
          <w:color w:val="171717"/>
          <w:sz w:val="19"/>
          <w:szCs w:val="19"/>
        </w:rPr>
        <w:t xml:space="preserve"> </w:t>
      </w:r>
      <w:r w:rsidRPr="00AD6F7E">
        <w:rPr>
          <w:rFonts w:ascii="Consolas" w:hAnsi="Consolas" w:cs="Consolas"/>
          <w:color w:val="808080"/>
          <w:sz w:val="19"/>
          <w:szCs w:val="19"/>
        </w:rPr>
        <w:t>NOT</w:t>
      </w:r>
      <w:r w:rsidRPr="00AD6F7E">
        <w:rPr>
          <w:rFonts w:ascii="Consolas" w:hAnsi="Consolas" w:cs="Consolas"/>
          <w:color w:val="171717"/>
          <w:sz w:val="19"/>
          <w:szCs w:val="19"/>
        </w:rPr>
        <w:t xml:space="preserve"> </w:t>
      </w:r>
      <w:r w:rsidRPr="00AD6F7E">
        <w:rPr>
          <w:rFonts w:ascii="Consolas" w:hAnsi="Consolas" w:cs="Consolas"/>
          <w:color w:val="808080"/>
          <w:sz w:val="19"/>
          <w:szCs w:val="19"/>
        </w:rPr>
        <w:t>NULL</w:t>
      </w:r>
    </w:p>
    <w:p w14:paraId="71701ED0"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00FF"/>
          <w:sz w:val="19"/>
          <w:szCs w:val="19"/>
        </w:rPr>
        <w:t>DROP</w:t>
      </w:r>
      <w:r w:rsidRPr="00AD6F7E">
        <w:rPr>
          <w:rFonts w:ascii="Consolas" w:hAnsi="Consolas" w:cs="Consolas"/>
          <w:color w:val="171717"/>
          <w:sz w:val="19"/>
          <w:szCs w:val="19"/>
        </w:rPr>
        <w:t xml:space="preserve"> </w:t>
      </w:r>
      <w:r w:rsidRPr="00AD6F7E">
        <w:rPr>
          <w:rFonts w:ascii="Consolas" w:hAnsi="Consolas" w:cs="Consolas"/>
          <w:color w:val="0000FF"/>
          <w:sz w:val="19"/>
          <w:szCs w:val="19"/>
        </w:rPr>
        <w:t>VIEW</w:t>
      </w:r>
      <w:r w:rsidRPr="00AD6F7E">
        <w:rPr>
          <w:rFonts w:ascii="Consolas" w:hAnsi="Consolas" w:cs="Consolas"/>
          <w:color w:val="171717"/>
          <w:sz w:val="19"/>
          <w:szCs w:val="19"/>
        </w:rPr>
        <w:t xml:space="preserve"> </w:t>
      </w:r>
      <w:r w:rsidRPr="00AD6F7E">
        <w:rPr>
          <w:rFonts w:ascii="Consolas" w:hAnsi="Consolas" w:cs="Consolas"/>
          <w:color w:val="008080"/>
          <w:sz w:val="19"/>
          <w:szCs w:val="19"/>
        </w:rPr>
        <w:t>dbo</w:t>
      </w:r>
      <w:r w:rsidRPr="00AD6F7E">
        <w:rPr>
          <w:rFonts w:ascii="Consolas" w:hAnsi="Consolas" w:cs="Consolas"/>
          <w:color w:val="808080"/>
          <w:sz w:val="19"/>
          <w:szCs w:val="19"/>
        </w:rPr>
        <w:t>.</w:t>
      </w:r>
      <w:r w:rsidRPr="00AD6F7E">
        <w:rPr>
          <w:rFonts w:ascii="Consolas" w:hAnsi="Consolas" w:cs="Consolas"/>
          <w:color w:val="008080"/>
          <w:sz w:val="19"/>
          <w:szCs w:val="19"/>
        </w:rPr>
        <w:t>vw_</w:t>
      </w:r>
      <w:del w:id="277" w:author="fabiano" w:date="2012-12-17T17:38:00Z">
        <w:r w:rsidRPr="00AD6F7E" w:rsidDel="003004BB">
          <w:rPr>
            <w:rFonts w:ascii="Consolas" w:hAnsi="Consolas" w:cs="Consolas"/>
            <w:color w:val="008080"/>
            <w:sz w:val="19"/>
            <w:szCs w:val="19"/>
          </w:rPr>
          <w:delText>SeriesTick</w:delText>
        </w:r>
      </w:del>
      <w:ins w:id="278" w:author="fabiano" w:date="2012-12-17T17:38:00Z">
        <w:r w:rsidR="003004BB">
          <w:rPr>
            <w:rFonts w:ascii="Consolas" w:hAnsi="Consolas" w:cs="Consolas"/>
            <w:color w:val="008080"/>
            <w:sz w:val="19"/>
            <w:szCs w:val="19"/>
          </w:rPr>
          <w:t>&lt;Tabela&gt;</w:t>
        </w:r>
      </w:ins>
    </w:p>
    <w:p w14:paraId="755B021A"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0000FF"/>
          <w:sz w:val="19"/>
          <w:szCs w:val="19"/>
        </w:rPr>
        <w:t>GO</w:t>
      </w:r>
    </w:p>
    <w:p w14:paraId="3F6C990E"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0000FF"/>
          <w:sz w:val="19"/>
          <w:szCs w:val="19"/>
        </w:rPr>
        <w:t>CREATE</w:t>
      </w:r>
      <w:r w:rsidRPr="00AD6F7E">
        <w:rPr>
          <w:rFonts w:ascii="Consolas" w:hAnsi="Consolas" w:cs="Consolas"/>
          <w:color w:val="171717"/>
          <w:sz w:val="19"/>
          <w:szCs w:val="19"/>
        </w:rPr>
        <w:t xml:space="preserve"> </w:t>
      </w:r>
      <w:r w:rsidRPr="00AD6F7E">
        <w:rPr>
          <w:rFonts w:ascii="Consolas" w:hAnsi="Consolas" w:cs="Consolas"/>
          <w:color w:val="0000FF"/>
          <w:sz w:val="19"/>
          <w:szCs w:val="19"/>
        </w:rPr>
        <w:t>VIEW</w:t>
      </w:r>
      <w:r w:rsidRPr="00AD6F7E">
        <w:rPr>
          <w:rFonts w:ascii="Consolas" w:hAnsi="Consolas" w:cs="Consolas"/>
          <w:color w:val="171717"/>
          <w:sz w:val="19"/>
          <w:szCs w:val="19"/>
        </w:rPr>
        <w:t xml:space="preserve"> </w:t>
      </w:r>
      <w:r w:rsidRPr="00AD6F7E">
        <w:rPr>
          <w:rFonts w:ascii="Consolas" w:hAnsi="Consolas" w:cs="Consolas"/>
          <w:color w:val="008080"/>
          <w:sz w:val="19"/>
          <w:szCs w:val="19"/>
        </w:rPr>
        <w:t>dbo</w:t>
      </w:r>
      <w:r w:rsidRPr="00AD6F7E">
        <w:rPr>
          <w:rFonts w:ascii="Consolas" w:hAnsi="Consolas" w:cs="Consolas"/>
          <w:color w:val="808080"/>
          <w:sz w:val="19"/>
          <w:szCs w:val="19"/>
        </w:rPr>
        <w:t>.</w:t>
      </w:r>
      <w:r w:rsidRPr="00AD6F7E">
        <w:rPr>
          <w:rFonts w:ascii="Consolas" w:hAnsi="Consolas" w:cs="Consolas"/>
          <w:color w:val="008080"/>
          <w:sz w:val="19"/>
          <w:szCs w:val="19"/>
        </w:rPr>
        <w:t>vw_</w:t>
      </w:r>
      <w:del w:id="279" w:author="fabiano" w:date="2012-12-17T17:38:00Z">
        <w:r w:rsidRPr="00AD6F7E" w:rsidDel="003004BB">
          <w:rPr>
            <w:rFonts w:ascii="Consolas" w:hAnsi="Consolas" w:cs="Consolas"/>
            <w:color w:val="008080"/>
            <w:sz w:val="19"/>
            <w:szCs w:val="19"/>
          </w:rPr>
          <w:delText>SeriesTick</w:delText>
        </w:r>
      </w:del>
      <w:ins w:id="280" w:author="fabiano" w:date="2012-12-17T17:38:00Z">
        <w:r w:rsidR="003004BB">
          <w:rPr>
            <w:rFonts w:ascii="Consolas" w:hAnsi="Consolas" w:cs="Consolas"/>
            <w:color w:val="008080"/>
            <w:sz w:val="19"/>
            <w:szCs w:val="19"/>
          </w:rPr>
          <w:t>&lt;Tabela&gt;</w:t>
        </w:r>
      </w:ins>
    </w:p>
    <w:p w14:paraId="4438806F"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0000FF"/>
          <w:sz w:val="19"/>
          <w:szCs w:val="19"/>
        </w:rPr>
        <w:t>WITH</w:t>
      </w:r>
      <w:r w:rsidRPr="00AD6F7E">
        <w:rPr>
          <w:rFonts w:ascii="Consolas" w:hAnsi="Consolas" w:cs="Consolas"/>
          <w:color w:val="171717"/>
          <w:sz w:val="19"/>
          <w:szCs w:val="19"/>
        </w:rPr>
        <w:t xml:space="preserve"> </w:t>
      </w:r>
      <w:r w:rsidRPr="00AD6F7E">
        <w:rPr>
          <w:rFonts w:ascii="Consolas" w:hAnsi="Consolas" w:cs="Consolas"/>
          <w:color w:val="0000FF"/>
          <w:sz w:val="19"/>
          <w:szCs w:val="19"/>
        </w:rPr>
        <w:t>SCHEMABINDING</w:t>
      </w:r>
    </w:p>
    <w:p w14:paraId="46A3EDB4"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0000FF"/>
          <w:sz w:val="19"/>
          <w:szCs w:val="19"/>
        </w:rPr>
        <w:t>AS</w:t>
      </w:r>
    </w:p>
    <w:p w14:paraId="19E2E1E4"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00FF"/>
          <w:sz w:val="19"/>
          <w:szCs w:val="19"/>
        </w:rPr>
        <w:t>SELECT</w:t>
      </w:r>
      <w:r w:rsidRPr="00AD6F7E">
        <w:rPr>
          <w:rFonts w:ascii="Consolas" w:hAnsi="Consolas" w:cs="Consolas"/>
          <w:color w:val="171717"/>
          <w:sz w:val="19"/>
          <w:szCs w:val="19"/>
        </w:rPr>
        <w:t xml:space="preserve"> </w:t>
      </w:r>
      <w:r w:rsidRPr="00AD6F7E">
        <w:rPr>
          <w:rFonts w:ascii="Consolas" w:hAnsi="Consolas" w:cs="Consolas"/>
          <w:color w:val="008080"/>
          <w:sz w:val="19"/>
          <w:szCs w:val="19"/>
        </w:rPr>
        <w:t>TickId</w:t>
      </w:r>
      <w:r w:rsidRPr="00AD6F7E">
        <w:rPr>
          <w:rFonts w:ascii="Consolas" w:hAnsi="Consolas" w:cs="Consolas"/>
          <w:color w:val="808080"/>
          <w:sz w:val="19"/>
          <w:szCs w:val="19"/>
        </w:rPr>
        <w:t>,</w:t>
      </w:r>
    </w:p>
    <w:p w14:paraId="3000B6F4"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8080"/>
          <w:sz w:val="19"/>
          <w:szCs w:val="19"/>
        </w:rPr>
        <w:t>OriginId</w:t>
      </w:r>
      <w:r w:rsidRPr="00AD6F7E">
        <w:rPr>
          <w:rFonts w:ascii="Consolas" w:hAnsi="Consolas" w:cs="Consolas"/>
          <w:color w:val="808080"/>
          <w:sz w:val="19"/>
          <w:szCs w:val="19"/>
        </w:rPr>
        <w:t>,</w:t>
      </w:r>
    </w:p>
    <w:p w14:paraId="2677814A"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8080"/>
          <w:sz w:val="19"/>
          <w:szCs w:val="19"/>
        </w:rPr>
        <w:t>SymbolCode</w:t>
      </w:r>
      <w:r w:rsidRPr="00AD6F7E">
        <w:rPr>
          <w:rFonts w:ascii="Consolas" w:hAnsi="Consolas" w:cs="Consolas"/>
          <w:color w:val="808080"/>
          <w:sz w:val="19"/>
          <w:szCs w:val="19"/>
        </w:rPr>
        <w:t>,</w:t>
      </w:r>
    </w:p>
    <w:p w14:paraId="51A7B4C5"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8080"/>
          <w:sz w:val="19"/>
          <w:szCs w:val="19"/>
        </w:rPr>
        <w:t>Timepoint</w:t>
      </w:r>
      <w:r w:rsidRPr="00AD6F7E">
        <w:rPr>
          <w:rFonts w:ascii="Consolas" w:hAnsi="Consolas" w:cs="Consolas"/>
          <w:color w:val="808080"/>
          <w:sz w:val="19"/>
          <w:szCs w:val="19"/>
        </w:rPr>
        <w:t>,</w:t>
      </w:r>
    </w:p>
    <w:p w14:paraId="29CECEF2"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8080"/>
          <w:sz w:val="19"/>
          <w:szCs w:val="19"/>
        </w:rPr>
        <w:t>TradeId</w:t>
      </w:r>
      <w:r w:rsidRPr="00AD6F7E">
        <w:rPr>
          <w:rFonts w:ascii="Consolas" w:hAnsi="Consolas" w:cs="Consolas"/>
          <w:color w:val="808080"/>
          <w:sz w:val="19"/>
          <w:szCs w:val="19"/>
        </w:rPr>
        <w:t>,</w:t>
      </w:r>
    </w:p>
    <w:p w14:paraId="7DE5EA89"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8080"/>
          <w:sz w:val="19"/>
          <w:szCs w:val="19"/>
        </w:rPr>
        <w:t>SessionLast</w:t>
      </w:r>
      <w:r w:rsidRPr="00AD6F7E">
        <w:rPr>
          <w:rFonts w:ascii="Consolas" w:hAnsi="Consolas" w:cs="Consolas"/>
          <w:color w:val="808080"/>
          <w:sz w:val="19"/>
          <w:szCs w:val="19"/>
        </w:rPr>
        <w:t>,</w:t>
      </w:r>
    </w:p>
    <w:p w14:paraId="786374B0"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8080"/>
          <w:sz w:val="19"/>
          <w:szCs w:val="19"/>
        </w:rPr>
        <w:t>SessionLastSize</w:t>
      </w:r>
      <w:r w:rsidRPr="00AD6F7E">
        <w:rPr>
          <w:rFonts w:ascii="Consolas" w:hAnsi="Consolas" w:cs="Consolas"/>
          <w:color w:val="808080"/>
          <w:sz w:val="19"/>
          <w:szCs w:val="19"/>
        </w:rPr>
        <w:t>,</w:t>
      </w:r>
    </w:p>
    <w:p w14:paraId="1A808BEF"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8080"/>
          <w:sz w:val="19"/>
          <w:szCs w:val="19"/>
        </w:rPr>
        <w:t>BuyerId</w:t>
      </w:r>
      <w:r w:rsidRPr="00AD6F7E">
        <w:rPr>
          <w:rFonts w:ascii="Consolas" w:hAnsi="Consolas" w:cs="Consolas"/>
          <w:color w:val="808080"/>
          <w:sz w:val="19"/>
          <w:szCs w:val="19"/>
        </w:rPr>
        <w:t>,</w:t>
      </w:r>
    </w:p>
    <w:p w14:paraId="50851D60" w14:textId="77777777" w:rsidR="00AD6F7E" w:rsidRPr="004309A0"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Change w:id="281" w:author="Luciano Caixeta Moreira" w:date="2012-05-17T14:07:00Z">
            <w:rPr>
              <w:rFonts w:ascii="Consolas" w:hAnsi="Consolas" w:cs="Consolas"/>
              <w:color w:val="171717"/>
              <w:sz w:val="19"/>
              <w:szCs w:val="19"/>
              <w:lang w:val="pt-BR"/>
            </w:rPr>
          </w:rPrChange>
        </w:rPr>
      </w:pPr>
      <w:r w:rsidRPr="00AD6F7E">
        <w:rPr>
          <w:rFonts w:ascii="Consolas" w:hAnsi="Consolas" w:cs="Consolas"/>
          <w:color w:val="171717"/>
          <w:sz w:val="19"/>
          <w:szCs w:val="19"/>
        </w:rPr>
        <w:t xml:space="preserve">         </w:t>
      </w:r>
      <w:r w:rsidRPr="004309A0">
        <w:rPr>
          <w:rFonts w:ascii="Consolas" w:hAnsi="Consolas" w:cs="Consolas"/>
          <w:color w:val="008080"/>
          <w:sz w:val="19"/>
          <w:szCs w:val="19"/>
          <w:rPrChange w:id="282" w:author="Luciano Caixeta Moreira" w:date="2012-05-17T14:07:00Z">
            <w:rPr>
              <w:rFonts w:ascii="Consolas" w:hAnsi="Consolas" w:cs="Consolas"/>
              <w:color w:val="008080"/>
              <w:sz w:val="19"/>
              <w:szCs w:val="19"/>
              <w:lang w:val="pt-BR"/>
            </w:rPr>
          </w:rPrChange>
        </w:rPr>
        <w:t>SellerId</w:t>
      </w:r>
      <w:r w:rsidRPr="004309A0">
        <w:rPr>
          <w:rFonts w:ascii="Consolas" w:hAnsi="Consolas" w:cs="Consolas"/>
          <w:color w:val="808080"/>
          <w:sz w:val="19"/>
          <w:szCs w:val="19"/>
          <w:rPrChange w:id="283" w:author="Luciano Caixeta Moreira" w:date="2012-05-17T14:07:00Z">
            <w:rPr>
              <w:rFonts w:ascii="Consolas" w:hAnsi="Consolas" w:cs="Consolas"/>
              <w:color w:val="808080"/>
              <w:sz w:val="19"/>
              <w:szCs w:val="19"/>
              <w:lang w:val="pt-BR"/>
            </w:rPr>
          </w:rPrChange>
        </w:rPr>
        <w:t>,</w:t>
      </w:r>
    </w:p>
    <w:p w14:paraId="1DC4C5A4"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8080"/>
          <w:sz w:val="19"/>
          <w:szCs w:val="19"/>
        </w:rPr>
        <w:t>EraseTimestamp</w:t>
      </w:r>
      <w:r w:rsidRPr="00AD6F7E">
        <w:rPr>
          <w:rFonts w:ascii="Consolas" w:hAnsi="Consolas" w:cs="Consolas"/>
          <w:color w:val="808080"/>
          <w:sz w:val="19"/>
          <w:szCs w:val="19"/>
        </w:rPr>
        <w:t>,</w:t>
      </w:r>
    </w:p>
    <w:p w14:paraId="20DEEF49"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8080"/>
          <w:sz w:val="19"/>
          <w:szCs w:val="19"/>
        </w:rPr>
        <w:t>UpdateTimestamp</w:t>
      </w:r>
    </w:p>
    <w:p w14:paraId="238E7AAB"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00FF"/>
          <w:sz w:val="19"/>
          <w:szCs w:val="19"/>
        </w:rPr>
        <w:t>FROM</w:t>
      </w:r>
      <w:r w:rsidRPr="00AD6F7E">
        <w:rPr>
          <w:rFonts w:ascii="Consolas" w:hAnsi="Consolas" w:cs="Consolas"/>
          <w:color w:val="171717"/>
          <w:sz w:val="19"/>
          <w:szCs w:val="19"/>
        </w:rPr>
        <w:t xml:space="preserve"> </w:t>
      </w:r>
      <w:r w:rsidRPr="00AD6F7E">
        <w:rPr>
          <w:rFonts w:ascii="Consolas" w:hAnsi="Consolas" w:cs="Consolas"/>
          <w:color w:val="008080"/>
          <w:sz w:val="19"/>
          <w:szCs w:val="19"/>
        </w:rPr>
        <w:t>dbo</w:t>
      </w:r>
      <w:r w:rsidRPr="00AD6F7E">
        <w:rPr>
          <w:rFonts w:ascii="Consolas" w:hAnsi="Consolas" w:cs="Consolas"/>
          <w:color w:val="808080"/>
          <w:sz w:val="19"/>
          <w:szCs w:val="19"/>
        </w:rPr>
        <w:t>.</w:t>
      </w:r>
      <w:del w:id="284" w:author="fabiano" w:date="2012-12-17T17:38:00Z">
        <w:r w:rsidRPr="00AD6F7E" w:rsidDel="003004BB">
          <w:rPr>
            <w:rFonts w:ascii="Consolas" w:hAnsi="Consolas" w:cs="Consolas"/>
            <w:color w:val="008080"/>
            <w:sz w:val="19"/>
            <w:szCs w:val="19"/>
          </w:rPr>
          <w:delText>SeriesTick</w:delText>
        </w:r>
      </w:del>
      <w:ins w:id="285" w:author="fabiano" w:date="2012-12-17T17:38:00Z">
        <w:r w:rsidR="003004BB">
          <w:rPr>
            <w:rFonts w:ascii="Consolas" w:hAnsi="Consolas" w:cs="Consolas"/>
            <w:color w:val="008080"/>
            <w:sz w:val="19"/>
            <w:szCs w:val="19"/>
          </w:rPr>
          <w:t>&lt;Tabela&gt;</w:t>
        </w:r>
      </w:ins>
    </w:p>
    <w:p w14:paraId="2C04BFF9"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00FF"/>
          <w:sz w:val="19"/>
          <w:szCs w:val="19"/>
        </w:rPr>
        <w:t>WHERE</w:t>
      </w:r>
      <w:r w:rsidRPr="00AD6F7E">
        <w:rPr>
          <w:rFonts w:ascii="Consolas" w:hAnsi="Consolas" w:cs="Consolas"/>
          <w:color w:val="171717"/>
          <w:sz w:val="19"/>
          <w:szCs w:val="19"/>
        </w:rPr>
        <w:t xml:space="preserve"> </w:t>
      </w:r>
      <w:r w:rsidRPr="00AD6F7E">
        <w:rPr>
          <w:rFonts w:ascii="Consolas" w:hAnsi="Consolas" w:cs="Consolas"/>
          <w:color w:val="008080"/>
          <w:sz w:val="19"/>
          <w:szCs w:val="19"/>
        </w:rPr>
        <w:t>ID</w:t>
      </w:r>
      <w:r w:rsidRPr="00AD6F7E">
        <w:rPr>
          <w:rFonts w:ascii="Consolas" w:hAnsi="Consolas" w:cs="Consolas"/>
          <w:color w:val="171717"/>
          <w:sz w:val="19"/>
          <w:szCs w:val="19"/>
        </w:rPr>
        <w:t xml:space="preserve"> </w:t>
      </w:r>
      <w:r w:rsidRPr="00AD6F7E">
        <w:rPr>
          <w:rFonts w:ascii="Consolas" w:hAnsi="Consolas" w:cs="Consolas"/>
          <w:color w:val="808080"/>
          <w:sz w:val="19"/>
          <w:szCs w:val="19"/>
        </w:rPr>
        <w:t>&lt;=</w:t>
      </w:r>
      <w:r w:rsidRPr="00AD6F7E">
        <w:rPr>
          <w:rFonts w:ascii="Consolas" w:hAnsi="Consolas" w:cs="Consolas"/>
          <w:color w:val="0000FF"/>
          <w:sz w:val="19"/>
          <w:szCs w:val="19"/>
        </w:rPr>
        <w:t xml:space="preserve"> </w:t>
      </w:r>
      <w:r w:rsidRPr="00AD6F7E">
        <w:rPr>
          <w:rFonts w:ascii="Consolas" w:hAnsi="Consolas" w:cs="Consolas"/>
          <w:color w:val="808080"/>
          <w:sz w:val="19"/>
          <w:szCs w:val="19"/>
        </w:rPr>
        <w:t>(</w:t>
      </w:r>
      <w:r w:rsidRPr="00AD6F7E">
        <w:rPr>
          <w:rFonts w:ascii="Consolas" w:hAnsi="Consolas" w:cs="Consolas"/>
          <w:color w:val="0000FF"/>
          <w:sz w:val="19"/>
          <w:szCs w:val="19"/>
        </w:rPr>
        <w:t>SELECT</w:t>
      </w:r>
      <w:r w:rsidRPr="00AD6F7E">
        <w:rPr>
          <w:rFonts w:ascii="Consolas" w:hAnsi="Consolas" w:cs="Consolas"/>
          <w:color w:val="171717"/>
          <w:sz w:val="19"/>
          <w:szCs w:val="19"/>
        </w:rPr>
        <w:t xml:space="preserve"> </w:t>
      </w:r>
      <w:r w:rsidRPr="00AD6F7E">
        <w:rPr>
          <w:rFonts w:ascii="Consolas" w:hAnsi="Consolas" w:cs="Consolas"/>
          <w:color w:val="FF00FF"/>
          <w:sz w:val="19"/>
          <w:szCs w:val="19"/>
        </w:rPr>
        <w:t>MAX</w:t>
      </w:r>
      <w:r w:rsidRPr="00AD6F7E">
        <w:rPr>
          <w:rFonts w:ascii="Consolas" w:hAnsi="Consolas" w:cs="Consolas"/>
          <w:color w:val="808080"/>
          <w:sz w:val="19"/>
          <w:szCs w:val="19"/>
        </w:rPr>
        <w:t>(</w:t>
      </w:r>
      <w:r w:rsidRPr="00AD6F7E">
        <w:rPr>
          <w:rFonts w:ascii="Consolas" w:hAnsi="Consolas" w:cs="Consolas"/>
          <w:color w:val="008080"/>
          <w:sz w:val="19"/>
          <w:szCs w:val="19"/>
        </w:rPr>
        <w:t>ID</w:t>
      </w:r>
      <w:r w:rsidRPr="00AD6F7E">
        <w:rPr>
          <w:rFonts w:ascii="Consolas" w:hAnsi="Consolas" w:cs="Consolas"/>
          <w:color w:val="808080"/>
          <w:sz w:val="19"/>
          <w:szCs w:val="19"/>
        </w:rPr>
        <w:t>)</w:t>
      </w:r>
      <w:r w:rsidRPr="00AD6F7E">
        <w:rPr>
          <w:rFonts w:ascii="Consolas" w:hAnsi="Consolas" w:cs="Consolas"/>
          <w:color w:val="171717"/>
          <w:sz w:val="19"/>
          <w:szCs w:val="19"/>
        </w:rPr>
        <w:t xml:space="preserve"> </w:t>
      </w:r>
    </w:p>
    <w:p w14:paraId="4D4582BB"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00FF"/>
          <w:sz w:val="19"/>
          <w:szCs w:val="19"/>
        </w:rPr>
        <w:t>FROM</w:t>
      </w:r>
      <w:r w:rsidRPr="00AD6F7E">
        <w:rPr>
          <w:rFonts w:ascii="Consolas" w:hAnsi="Consolas" w:cs="Consolas"/>
          <w:color w:val="171717"/>
          <w:sz w:val="19"/>
          <w:szCs w:val="19"/>
        </w:rPr>
        <w:t xml:space="preserve"> </w:t>
      </w:r>
      <w:r w:rsidRPr="00AD6F7E">
        <w:rPr>
          <w:rFonts w:ascii="Consolas" w:hAnsi="Consolas" w:cs="Consolas"/>
          <w:color w:val="008080"/>
          <w:sz w:val="19"/>
          <w:szCs w:val="19"/>
        </w:rPr>
        <w:t>dbo</w:t>
      </w:r>
      <w:r w:rsidRPr="00AD6F7E">
        <w:rPr>
          <w:rFonts w:ascii="Consolas" w:hAnsi="Consolas" w:cs="Consolas"/>
          <w:color w:val="808080"/>
          <w:sz w:val="19"/>
          <w:szCs w:val="19"/>
        </w:rPr>
        <w:t>.</w:t>
      </w:r>
      <w:r w:rsidRPr="00AD6F7E">
        <w:rPr>
          <w:rFonts w:ascii="Consolas" w:hAnsi="Consolas" w:cs="Consolas"/>
          <w:color w:val="008080"/>
          <w:sz w:val="19"/>
          <w:szCs w:val="19"/>
        </w:rPr>
        <w:t>TabIdentity</w:t>
      </w:r>
      <w:del w:id="286" w:author="fabiano" w:date="2012-12-17T17:38:00Z">
        <w:r w:rsidRPr="00AD6F7E" w:rsidDel="003004BB">
          <w:rPr>
            <w:rFonts w:ascii="Consolas" w:hAnsi="Consolas" w:cs="Consolas"/>
            <w:color w:val="008080"/>
            <w:sz w:val="19"/>
            <w:szCs w:val="19"/>
          </w:rPr>
          <w:delText>SeriesTick</w:delText>
        </w:r>
      </w:del>
      <w:ins w:id="287" w:author="fabiano" w:date="2012-12-17T17:38:00Z">
        <w:r w:rsidR="003004BB">
          <w:rPr>
            <w:rFonts w:ascii="Consolas" w:hAnsi="Consolas" w:cs="Consolas"/>
            <w:color w:val="008080"/>
            <w:sz w:val="19"/>
            <w:szCs w:val="19"/>
          </w:rPr>
          <w:t>&lt;Tabela&gt;</w:t>
        </w:r>
      </w:ins>
      <w:r w:rsidRPr="00AD6F7E">
        <w:rPr>
          <w:rFonts w:ascii="Consolas" w:hAnsi="Consolas" w:cs="Consolas"/>
          <w:color w:val="171717"/>
          <w:sz w:val="19"/>
          <w:szCs w:val="19"/>
        </w:rPr>
        <w:t xml:space="preserve"> </w:t>
      </w:r>
    </w:p>
    <w:p w14:paraId="7EB52083"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00FF"/>
          <w:sz w:val="19"/>
          <w:szCs w:val="19"/>
        </w:rPr>
        <w:t>WHERE</w:t>
      </w:r>
      <w:r w:rsidRPr="00AD6F7E">
        <w:rPr>
          <w:rFonts w:ascii="Consolas" w:hAnsi="Consolas" w:cs="Consolas"/>
          <w:color w:val="171717"/>
          <w:sz w:val="19"/>
          <w:szCs w:val="19"/>
        </w:rPr>
        <w:t xml:space="preserve"> </w:t>
      </w:r>
      <w:r w:rsidRPr="00AD6F7E">
        <w:rPr>
          <w:rFonts w:ascii="Consolas" w:hAnsi="Consolas" w:cs="Consolas"/>
          <w:color w:val="008080"/>
          <w:sz w:val="19"/>
          <w:szCs w:val="19"/>
        </w:rPr>
        <w:t>EndDate</w:t>
      </w:r>
      <w:r w:rsidRPr="00AD6F7E">
        <w:rPr>
          <w:rFonts w:ascii="Consolas" w:hAnsi="Consolas" w:cs="Consolas"/>
          <w:color w:val="171717"/>
          <w:sz w:val="19"/>
          <w:szCs w:val="19"/>
        </w:rPr>
        <w:t xml:space="preserve"> </w:t>
      </w:r>
      <w:r w:rsidRPr="00AD6F7E">
        <w:rPr>
          <w:rFonts w:ascii="Consolas" w:hAnsi="Consolas" w:cs="Consolas"/>
          <w:color w:val="808080"/>
          <w:sz w:val="19"/>
          <w:szCs w:val="19"/>
        </w:rPr>
        <w:t>IS</w:t>
      </w:r>
      <w:r w:rsidRPr="00AD6F7E">
        <w:rPr>
          <w:rFonts w:ascii="Consolas" w:hAnsi="Consolas" w:cs="Consolas"/>
          <w:color w:val="171717"/>
          <w:sz w:val="19"/>
          <w:szCs w:val="19"/>
        </w:rPr>
        <w:t xml:space="preserve"> </w:t>
      </w:r>
      <w:r w:rsidRPr="00AD6F7E">
        <w:rPr>
          <w:rFonts w:ascii="Consolas" w:hAnsi="Consolas" w:cs="Consolas"/>
          <w:color w:val="808080"/>
          <w:sz w:val="19"/>
          <w:szCs w:val="19"/>
        </w:rPr>
        <w:t>NOT</w:t>
      </w:r>
      <w:r w:rsidRPr="00AD6F7E">
        <w:rPr>
          <w:rFonts w:ascii="Consolas" w:hAnsi="Consolas" w:cs="Consolas"/>
          <w:color w:val="171717"/>
          <w:sz w:val="19"/>
          <w:szCs w:val="19"/>
        </w:rPr>
        <w:t xml:space="preserve"> </w:t>
      </w:r>
      <w:r w:rsidRPr="00AD6F7E">
        <w:rPr>
          <w:rFonts w:ascii="Consolas" w:hAnsi="Consolas" w:cs="Consolas"/>
          <w:color w:val="808080"/>
          <w:sz w:val="19"/>
          <w:szCs w:val="19"/>
        </w:rPr>
        <w:t>NULL)</w:t>
      </w:r>
    </w:p>
    <w:p w14:paraId="05AD46F7"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808080"/>
          <w:sz w:val="19"/>
          <w:szCs w:val="19"/>
        </w:rPr>
        <w:t>AND</w:t>
      </w:r>
      <w:r w:rsidRPr="00AD6F7E">
        <w:rPr>
          <w:rFonts w:ascii="Consolas" w:hAnsi="Consolas" w:cs="Consolas"/>
          <w:color w:val="171717"/>
          <w:sz w:val="19"/>
          <w:szCs w:val="19"/>
        </w:rPr>
        <w:t xml:space="preserve"> </w:t>
      </w:r>
      <w:r w:rsidRPr="00AD6F7E">
        <w:rPr>
          <w:rFonts w:ascii="Consolas" w:hAnsi="Consolas" w:cs="Consolas"/>
          <w:color w:val="008080"/>
          <w:sz w:val="19"/>
          <w:szCs w:val="19"/>
        </w:rPr>
        <w:t>ID</w:t>
      </w:r>
      <w:r w:rsidRPr="00AD6F7E">
        <w:rPr>
          <w:rFonts w:ascii="Consolas" w:hAnsi="Consolas" w:cs="Consolas"/>
          <w:color w:val="171717"/>
          <w:sz w:val="19"/>
          <w:szCs w:val="19"/>
        </w:rPr>
        <w:t xml:space="preserve"> </w:t>
      </w:r>
      <w:r w:rsidRPr="00AD6F7E">
        <w:rPr>
          <w:rFonts w:ascii="Consolas" w:hAnsi="Consolas" w:cs="Consolas"/>
          <w:color w:val="808080"/>
          <w:sz w:val="19"/>
          <w:szCs w:val="19"/>
        </w:rPr>
        <w:t>NOT</w:t>
      </w:r>
      <w:r w:rsidRPr="00AD6F7E">
        <w:rPr>
          <w:rFonts w:ascii="Consolas" w:hAnsi="Consolas" w:cs="Consolas"/>
          <w:color w:val="171717"/>
          <w:sz w:val="19"/>
          <w:szCs w:val="19"/>
        </w:rPr>
        <w:t xml:space="preserve"> </w:t>
      </w:r>
      <w:r w:rsidRPr="00AD6F7E">
        <w:rPr>
          <w:rFonts w:ascii="Consolas" w:hAnsi="Consolas" w:cs="Consolas"/>
          <w:color w:val="808080"/>
          <w:sz w:val="19"/>
          <w:szCs w:val="19"/>
        </w:rPr>
        <w:t>EXISTS(</w:t>
      </w:r>
      <w:r w:rsidRPr="00AD6F7E">
        <w:rPr>
          <w:rFonts w:ascii="Consolas" w:hAnsi="Consolas" w:cs="Consolas"/>
          <w:color w:val="0000FF"/>
          <w:sz w:val="19"/>
          <w:szCs w:val="19"/>
        </w:rPr>
        <w:t>SELECT</w:t>
      </w:r>
      <w:r w:rsidRPr="00AD6F7E">
        <w:rPr>
          <w:rFonts w:ascii="Consolas" w:hAnsi="Consolas" w:cs="Consolas"/>
          <w:color w:val="171717"/>
          <w:sz w:val="19"/>
          <w:szCs w:val="19"/>
        </w:rPr>
        <w:t xml:space="preserve"> </w:t>
      </w:r>
      <w:r w:rsidRPr="00AD6F7E">
        <w:rPr>
          <w:rFonts w:ascii="Consolas" w:hAnsi="Consolas" w:cs="Consolas"/>
          <w:color w:val="008080"/>
          <w:sz w:val="19"/>
          <w:szCs w:val="19"/>
        </w:rPr>
        <w:t>ID</w:t>
      </w:r>
      <w:r w:rsidRPr="00AD6F7E">
        <w:rPr>
          <w:rFonts w:ascii="Consolas" w:hAnsi="Consolas" w:cs="Consolas"/>
          <w:color w:val="171717"/>
          <w:sz w:val="19"/>
          <w:szCs w:val="19"/>
        </w:rPr>
        <w:t xml:space="preserve"> </w:t>
      </w:r>
    </w:p>
    <w:p w14:paraId="6388317E"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00FF"/>
          <w:sz w:val="19"/>
          <w:szCs w:val="19"/>
        </w:rPr>
        <w:t>FROM</w:t>
      </w:r>
      <w:r w:rsidRPr="00AD6F7E">
        <w:rPr>
          <w:rFonts w:ascii="Consolas" w:hAnsi="Consolas" w:cs="Consolas"/>
          <w:color w:val="171717"/>
          <w:sz w:val="19"/>
          <w:szCs w:val="19"/>
        </w:rPr>
        <w:t xml:space="preserve"> </w:t>
      </w:r>
      <w:r w:rsidRPr="00AD6F7E">
        <w:rPr>
          <w:rFonts w:ascii="Consolas" w:hAnsi="Consolas" w:cs="Consolas"/>
          <w:color w:val="008080"/>
          <w:sz w:val="19"/>
          <w:szCs w:val="19"/>
        </w:rPr>
        <w:t>dbo</w:t>
      </w:r>
      <w:r w:rsidRPr="00AD6F7E">
        <w:rPr>
          <w:rFonts w:ascii="Consolas" w:hAnsi="Consolas" w:cs="Consolas"/>
          <w:color w:val="808080"/>
          <w:sz w:val="19"/>
          <w:szCs w:val="19"/>
        </w:rPr>
        <w:t>.</w:t>
      </w:r>
      <w:r w:rsidRPr="00AD6F7E">
        <w:rPr>
          <w:rFonts w:ascii="Consolas" w:hAnsi="Consolas" w:cs="Consolas"/>
          <w:color w:val="008080"/>
          <w:sz w:val="19"/>
          <w:szCs w:val="19"/>
        </w:rPr>
        <w:t>TabIdentity</w:t>
      </w:r>
      <w:del w:id="288" w:author="fabiano" w:date="2012-12-17T17:38:00Z">
        <w:r w:rsidRPr="00AD6F7E" w:rsidDel="003004BB">
          <w:rPr>
            <w:rFonts w:ascii="Consolas" w:hAnsi="Consolas" w:cs="Consolas"/>
            <w:color w:val="008080"/>
            <w:sz w:val="19"/>
            <w:szCs w:val="19"/>
          </w:rPr>
          <w:delText>SeriesTick</w:delText>
        </w:r>
      </w:del>
      <w:ins w:id="289" w:author="fabiano" w:date="2012-12-17T17:38:00Z">
        <w:r w:rsidR="003004BB">
          <w:rPr>
            <w:rFonts w:ascii="Consolas" w:hAnsi="Consolas" w:cs="Consolas"/>
            <w:color w:val="008080"/>
            <w:sz w:val="19"/>
            <w:szCs w:val="19"/>
          </w:rPr>
          <w:t>&lt;Tabela&gt;</w:t>
        </w:r>
      </w:ins>
      <w:r w:rsidRPr="00AD6F7E">
        <w:rPr>
          <w:rFonts w:ascii="Consolas" w:hAnsi="Consolas" w:cs="Consolas"/>
          <w:color w:val="171717"/>
          <w:sz w:val="19"/>
          <w:szCs w:val="19"/>
        </w:rPr>
        <w:t xml:space="preserve"> </w:t>
      </w:r>
    </w:p>
    <w:p w14:paraId="7ADF9EB7" w14:textId="77777777" w:rsidR="00AD6F7E" w:rsidRPr="00AD6F7E"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AD6F7E">
        <w:rPr>
          <w:rFonts w:ascii="Consolas" w:hAnsi="Consolas" w:cs="Consolas"/>
          <w:color w:val="171717"/>
          <w:sz w:val="19"/>
          <w:szCs w:val="19"/>
        </w:rPr>
        <w:t xml:space="preserve">                        </w:t>
      </w:r>
      <w:r w:rsidRPr="00AD6F7E">
        <w:rPr>
          <w:rFonts w:ascii="Consolas" w:hAnsi="Consolas" w:cs="Consolas"/>
          <w:color w:val="0000FF"/>
          <w:sz w:val="19"/>
          <w:szCs w:val="19"/>
        </w:rPr>
        <w:t>WHERE</w:t>
      </w:r>
      <w:r w:rsidRPr="00AD6F7E">
        <w:rPr>
          <w:rFonts w:ascii="Consolas" w:hAnsi="Consolas" w:cs="Consolas"/>
          <w:color w:val="171717"/>
          <w:sz w:val="19"/>
          <w:szCs w:val="19"/>
        </w:rPr>
        <w:t xml:space="preserve"> </w:t>
      </w:r>
      <w:r w:rsidRPr="00AD6F7E">
        <w:rPr>
          <w:rFonts w:ascii="Consolas" w:hAnsi="Consolas" w:cs="Consolas"/>
          <w:color w:val="008080"/>
          <w:sz w:val="19"/>
          <w:szCs w:val="19"/>
        </w:rPr>
        <w:t>EndDate</w:t>
      </w:r>
      <w:r w:rsidRPr="00AD6F7E">
        <w:rPr>
          <w:rFonts w:ascii="Consolas" w:hAnsi="Consolas" w:cs="Consolas"/>
          <w:color w:val="171717"/>
          <w:sz w:val="19"/>
          <w:szCs w:val="19"/>
        </w:rPr>
        <w:t xml:space="preserve"> </w:t>
      </w:r>
      <w:r w:rsidRPr="00AD6F7E">
        <w:rPr>
          <w:rFonts w:ascii="Consolas" w:hAnsi="Consolas" w:cs="Consolas"/>
          <w:color w:val="808080"/>
          <w:sz w:val="19"/>
          <w:szCs w:val="19"/>
        </w:rPr>
        <w:t>IS</w:t>
      </w:r>
      <w:r w:rsidRPr="00AD6F7E">
        <w:rPr>
          <w:rFonts w:ascii="Consolas" w:hAnsi="Consolas" w:cs="Consolas"/>
          <w:color w:val="171717"/>
          <w:sz w:val="19"/>
          <w:szCs w:val="19"/>
        </w:rPr>
        <w:t xml:space="preserve"> </w:t>
      </w:r>
      <w:r w:rsidRPr="00AD6F7E">
        <w:rPr>
          <w:rFonts w:ascii="Consolas" w:hAnsi="Consolas" w:cs="Consolas"/>
          <w:color w:val="808080"/>
          <w:sz w:val="19"/>
          <w:szCs w:val="19"/>
        </w:rPr>
        <w:t>NOT</w:t>
      </w:r>
      <w:r w:rsidRPr="00AD6F7E">
        <w:rPr>
          <w:rFonts w:ascii="Consolas" w:hAnsi="Consolas" w:cs="Consolas"/>
          <w:color w:val="171717"/>
          <w:sz w:val="19"/>
          <w:szCs w:val="19"/>
        </w:rPr>
        <w:t xml:space="preserve"> </w:t>
      </w:r>
      <w:r w:rsidRPr="00AD6F7E">
        <w:rPr>
          <w:rFonts w:ascii="Consolas" w:hAnsi="Consolas" w:cs="Consolas"/>
          <w:color w:val="808080"/>
          <w:sz w:val="19"/>
          <w:szCs w:val="19"/>
        </w:rPr>
        <w:t>NULL)</w:t>
      </w:r>
    </w:p>
    <w:p w14:paraId="6FD8BA8E" w14:textId="77777777" w:rsidR="00AD6F7E" w:rsidRPr="00BB76DD" w:rsidRDefault="00AD6F7E" w:rsidP="00AD6F7E">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sidRPr="00AD6F7E">
        <w:rPr>
          <w:rFonts w:ascii="Consolas" w:hAnsi="Consolas" w:cs="Consolas"/>
          <w:color w:val="0000FF"/>
          <w:sz w:val="19"/>
          <w:szCs w:val="19"/>
          <w:lang w:val="pt-BR"/>
        </w:rPr>
        <w:t>GO</w:t>
      </w:r>
    </w:p>
    <w:p w14:paraId="6879BEF6" w14:textId="77777777" w:rsidR="00723F30" w:rsidRDefault="00723F30" w:rsidP="0013475E">
      <w:pPr>
        <w:rPr>
          <w:lang w:val="pt-BR"/>
        </w:rPr>
      </w:pPr>
    </w:p>
    <w:p w14:paraId="219FDA6E" w14:textId="77777777" w:rsidR="00A15820" w:rsidRDefault="001B2BBD">
      <w:pPr>
        <w:ind w:firstLine="720"/>
        <w:jc w:val="both"/>
        <w:rPr>
          <w:lang w:val="pt-BR"/>
        </w:rPr>
        <w:pPrChange w:id="290" w:author="Luciano Caixeta Moreira" w:date="2012-05-17T14:11:00Z">
          <w:pPr/>
        </w:pPrChange>
      </w:pPr>
      <w:r>
        <w:rPr>
          <w:lang w:val="pt-BR"/>
        </w:rPr>
        <w:t xml:space="preserve">Criar procedure que será utilizada para retorna o um ID para um processo de insert em paralelo. A procedure abaixo possui um controle para identificar quando um processo </w:t>
      </w:r>
      <w:r w:rsidR="008A0646">
        <w:rPr>
          <w:lang w:val="pt-BR"/>
        </w:rPr>
        <w:t xml:space="preserve">de inserção iniciou porém não foi finalizado, possivelmente por causa de um erro durante os inserts, neste caso, as linhas inseridas na tabela </w:t>
      </w:r>
      <w:del w:id="291" w:author="fabiano" w:date="2012-12-17T17:38:00Z">
        <w:r w:rsidR="008A0646" w:rsidDel="003004BB">
          <w:rPr>
            <w:lang w:val="pt-BR"/>
          </w:rPr>
          <w:delText>SeriesTick</w:delText>
        </w:r>
      </w:del>
      <w:ins w:id="292" w:author="fabiano" w:date="2012-12-17T17:38:00Z">
        <w:r w:rsidR="003004BB">
          <w:rPr>
            <w:lang w:val="pt-BR"/>
          </w:rPr>
          <w:t>&lt;Tabela&gt;</w:t>
        </w:r>
      </w:ins>
      <w:r w:rsidR="008A0646">
        <w:rPr>
          <w:lang w:val="pt-BR"/>
        </w:rPr>
        <w:t xml:space="preserve"> devem ser removidas, antes de uma nova carga iniciar.</w:t>
      </w:r>
    </w:p>
    <w:p w14:paraId="0C8B797E"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0000FF"/>
          <w:sz w:val="19"/>
          <w:szCs w:val="19"/>
        </w:rPr>
        <w:lastRenderedPageBreak/>
        <w:t>IF</w:t>
      </w:r>
      <w:r w:rsidRPr="001B2BBD">
        <w:rPr>
          <w:rFonts w:ascii="Consolas" w:hAnsi="Consolas" w:cs="Consolas"/>
          <w:color w:val="171717"/>
          <w:sz w:val="19"/>
          <w:szCs w:val="19"/>
        </w:rPr>
        <w:t xml:space="preserve"> </w:t>
      </w:r>
      <w:r w:rsidRPr="001B2BBD">
        <w:rPr>
          <w:rFonts w:ascii="Consolas" w:hAnsi="Consolas" w:cs="Consolas"/>
          <w:color w:val="FF00FF"/>
          <w:sz w:val="19"/>
          <w:szCs w:val="19"/>
        </w:rPr>
        <w:t>OBJECT_ID</w:t>
      </w:r>
      <w:r w:rsidRPr="001B2BBD">
        <w:rPr>
          <w:rFonts w:ascii="Consolas" w:hAnsi="Consolas" w:cs="Consolas"/>
          <w:color w:val="808080"/>
          <w:sz w:val="19"/>
          <w:szCs w:val="19"/>
        </w:rPr>
        <w:t>(</w:t>
      </w:r>
      <w:r w:rsidRPr="001B2BBD">
        <w:rPr>
          <w:rFonts w:ascii="Consolas" w:hAnsi="Consolas" w:cs="Consolas"/>
          <w:color w:val="FF0000"/>
          <w:sz w:val="19"/>
          <w:szCs w:val="19"/>
        </w:rPr>
        <w:t>'st_Start</w:t>
      </w:r>
      <w:del w:id="293" w:author="fabiano" w:date="2012-12-17T17:38:00Z">
        <w:r w:rsidRPr="001B2BBD" w:rsidDel="003004BB">
          <w:rPr>
            <w:rFonts w:ascii="Consolas" w:hAnsi="Consolas" w:cs="Consolas"/>
            <w:color w:val="FF0000"/>
            <w:sz w:val="19"/>
            <w:szCs w:val="19"/>
          </w:rPr>
          <w:delText>SeriesTick</w:delText>
        </w:r>
      </w:del>
      <w:ins w:id="294" w:author="fabiano" w:date="2012-12-17T17:38:00Z">
        <w:r w:rsidR="003004BB">
          <w:rPr>
            <w:rFonts w:ascii="Consolas" w:hAnsi="Consolas" w:cs="Consolas"/>
            <w:color w:val="FF0000"/>
            <w:sz w:val="19"/>
            <w:szCs w:val="19"/>
          </w:rPr>
          <w:t>&lt;Tabela&gt;</w:t>
        </w:r>
      </w:ins>
      <w:r w:rsidRPr="001B2BBD">
        <w:rPr>
          <w:rFonts w:ascii="Consolas" w:hAnsi="Consolas" w:cs="Consolas"/>
          <w:color w:val="FF0000"/>
          <w:sz w:val="19"/>
          <w:szCs w:val="19"/>
        </w:rPr>
        <w:t>ID'</w:t>
      </w:r>
      <w:r w:rsidRPr="001B2BBD">
        <w:rPr>
          <w:rFonts w:ascii="Consolas" w:hAnsi="Consolas" w:cs="Consolas"/>
          <w:color w:val="808080"/>
          <w:sz w:val="19"/>
          <w:szCs w:val="19"/>
        </w:rPr>
        <w:t>)</w:t>
      </w:r>
      <w:r w:rsidRPr="001B2BBD">
        <w:rPr>
          <w:rFonts w:ascii="Consolas" w:hAnsi="Consolas" w:cs="Consolas"/>
          <w:color w:val="171717"/>
          <w:sz w:val="19"/>
          <w:szCs w:val="19"/>
        </w:rPr>
        <w:t xml:space="preserve"> </w:t>
      </w:r>
      <w:r w:rsidRPr="001B2BBD">
        <w:rPr>
          <w:rFonts w:ascii="Consolas" w:hAnsi="Consolas" w:cs="Consolas"/>
          <w:color w:val="808080"/>
          <w:sz w:val="19"/>
          <w:szCs w:val="19"/>
        </w:rPr>
        <w:t>IS</w:t>
      </w:r>
      <w:r w:rsidRPr="001B2BBD">
        <w:rPr>
          <w:rFonts w:ascii="Consolas" w:hAnsi="Consolas" w:cs="Consolas"/>
          <w:color w:val="171717"/>
          <w:sz w:val="19"/>
          <w:szCs w:val="19"/>
        </w:rPr>
        <w:t xml:space="preserve"> </w:t>
      </w:r>
      <w:r w:rsidRPr="001B2BBD">
        <w:rPr>
          <w:rFonts w:ascii="Consolas" w:hAnsi="Consolas" w:cs="Consolas"/>
          <w:color w:val="808080"/>
          <w:sz w:val="19"/>
          <w:szCs w:val="19"/>
        </w:rPr>
        <w:t>NOT</w:t>
      </w:r>
      <w:r w:rsidRPr="001B2BBD">
        <w:rPr>
          <w:rFonts w:ascii="Consolas" w:hAnsi="Consolas" w:cs="Consolas"/>
          <w:color w:val="171717"/>
          <w:sz w:val="19"/>
          <w:szCs w:val="19"/>
        </w:rPr>
        <w:t xml:space="preserve"> </w:t>
      </w:r>
      <w:r w:rsidRPr="001B2BBD">
        <w:rPr>
          <w:rFonts w:ascii="Consolas" w:hAnsi="Consolas" w:cs="Consolas"/>
          <w:color w:val="808080"/>
          <w:sz w:val="19"/>
          <w:szCs w:val="19"/>
        </w:rPr>
        <w:t>NULL</w:t>
      </w:r>
    </w:p>
    <w:p w14:paraId="5DC08DD8"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00FF"/>
          <w:sz w:val="19"/>
          <w:szCs w:val="19"/>
        </w:rPr>
        <w:t>DROP</w:t>
      </w:r>
      <w:r w:rsidRPr="001B2BBD">
        <w:rPr>
          <w:rFonts w:ascii="Consolas" w:hAnsi="Consolas" w:cs="Consolas"/>
          <w:color w:val="171717"/>
          <w:sz w:val="19"/>
          <w:szCs w:val="19"/>
        </w:rPr>
        <w:t xml:space="preserve"> </w:t>
      </w:r>
      <w:r w:rsidRPr="001B2BBD">
        <w:rPr>
          <w:rFonts w:ascii="Consolas" w:hAnsi="Consolas" w:cs="Consolas"/>
          <w:color w:val="0000FF"/>
          <w:sz w:val="19"/>
          <w:szCs w:val="19"/>
        </w:rPr>
        <w:t>PROC</w:t>
      </w:r>
      <w:r w:rsidRPr="001B2BBD">
        <w:rPr>
          <w:rFonts w:ascii="Consolas" w:hAnsi="Consolas" w:cs="Consolas"/>
          <w:color w:val="171717"/>
          <w:sz w:val="19"/>
          <w:szCs w:val="19"/>
        </w:rPr>
        <w:t xml:space="preserve"> </w:t>
      </w:r>
      <w:r w:rsidRPr="001B2BBD">
        <w:rPr>
          <w:rFonts w:ascii="Consolas" w:hAnsi="Consolas" w:cs="Consolas"/>
          <w:color w:val="008080"/>
          <w:sz w:val="19"/>
          <w:szCs w:val="19"/>
        </w:rPr>
        <w:t>dbo</w:t>
      </w:r>
      <w:r w:rsidRPr="001B2BBD">
        <w:rPr>
          <w:rFonts w:ascii="Consolas" w:hAnsi="Consolas" w:cs="Consolas"/>
          <w:color w:val="808080"/>
          <w:sz w:val="19"/>
          <w:szCs w:val="19"/>
        </w:rPr>
        <w:t>.</w:t>
      </w:r>
      <w:r w:rsidRPr="001B2BBD">
        <w:rPr>
          <w:rFonts w:ascii="Consolas" w:hAnsi="Consolas" w:cs="Consolas"/>
          <w:color w:val="008080"/>
          <w:sz w:val="19"/>
          <w:szCs w:val="19"/>
        </w:rPr>
        <w:t>st_Start</w:t>
      </w:r>
      <w:del w:id="295" w:author="fabiano" w:date="2012-12-17T17:38:00Z">
        <w:r w:rsidRPr="001B2BBD" w:rsidDel="003004BB">
          <w:rPr>
            <w:rFonts w:ascii="Consolas" w:hAnsi="Consolas" w:cs="Consolas"/>
            <w:color w:val="008080"/>
            <w:sz w:val="19"/>
            <w:szCs w:val="19"/>
          </w:rPr>
          <w:delText>SeriesTick</w:delText>
        </w:r>
      </w:del>
      <w:ins w:id="296" w:author="fabiano" w:date="2012-12-17T17:38:00Z">
        <w:r w:rsidR="003004BB">
          <w:rPr>
            <w:rFonts w:ascii="Consolas" w:hAnsi="Consolas" w:cs="Consolas"/>
            <w:color w:val="008080"/>
            <w:sz w:val="19"/>
            <w:szCs w:val="19"/>
          </w:rPr>
          <w:t>&lt;Tabela&gt;</w:t>
        </w:r>
      </w:ins>
      <w:r w:rsidRPr="001B2BBD">
        <w:rPr>
          <w:rFonts w:ascii="Consolas" w:hAnsi="Consolas" w:cs="Consolas"/>
          <w:color w:val="008080"/>
          <w:sz w:val="19"/>
          <w:szCs w:val="19"/>
        </w:rPr>
        <w:t>ID</w:t>
      </w:r>
    </w:p>
    <w:p w14:paraId="3F0E84B7"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0000FF"/>
          <w:sz w:val="19"/>
          <w:szCs w:val="19"/>
        </w:rPr>
        <w:t>GO</w:t>
      </w:r>
    </w:p>
    <w:p w14:paraId="2B0633E1"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0000FF"/>
          <w:sz w:val="19"/>
          <w:szCs w:val="19"/>
        </w:rPr>
        <w:t>CREATE</w:t>
      </w:r>
      <w:r w:rsidRPr="001B2BBD">
        <w:rPr>
          <w:rFonts w:ascii="Consolas" w:hAnsi="Consolas" w:cs="Consolas"/>
          <w:color w:val="171717"/>
          <w:sz w:val="19"/>
          <w:szCs w:val="19"/>
        </w:rPr>
        <w:t xml:space="preserve"> </w:t>
      </w:r>
      <w:r w:rsidRPr="001B2BBD">
        <w:rPr>
          <w:rFonts w:ascii="Consolas" w:hAnsi="Consolas" w:cs="Consolas"/>
          <w:color w:val="0000FF"/>
          <w:sz w:val="19"/>
          <w:szCs w:val="19"/>
        </w:rPr>
        <w:t>PROC</w:t>
      </w:r>
      <w:r w:rsidRPr="001B2BBD">
        <w:rPr>
          <w:rFonts w:ascii="Consolas" w:hAnsi="Consolas" w:cs="Consolas"/>
          <w:color w:val="171717"/>
          <w:sz w:val="19"/>
          <w:szCs w:val="19"/>
        </w:rPr>
        <w:t xml:space="preserve"> </w:t>
      </w:r>
      <w:r w:rsidRPr="001B2BBD">
        <w:rPr>
          <w:rFonts w:ascii="Consolas" w:hAnsi="Consolas" w:cs="Consolas"/>
          <w:color w:val="008080"/>
          <w:sz w:val="19"/>
          <w:szCs w:val="19"/>
        </w:rPr>
        <w:t>dbo</w:t>
      </w:r>
      <w:r w:rsidRPr="001B2BBD">
        <w:rPr>
          <w:rFonts w:ascii="Consolas" w:hAnsi="Consolas" w:cs="Consolas"/>
          <w:color w:val="808080"/>
          <w:sz w:val="19"/>
          <w:szCs w:val="19"/>
        </w:rPr>
        <w:t>.</w:t>
      </w:r>
      <w:r w:rsidRPr="001B2BBD">
        <w:rPr>
          <w:rFonts w:ascii="Consolas" w:hAnsi="Consolas" w:cs="Consolas"/>
          <w:color w:val="008080"/>
          <w:sz w:val="19"/>
          <w:szCs w:val="19"/>
        </w:rPr>
        <w:t>st_Start</w:t>
      </w:r>
      <w:del w:id="297" w:author="fabiano" w:date="2012-12-17T17:38:00Z">
        <w:r w:rsidRPr="001B2BBD" w:rsidDel="003004BB">
          <w:rPr>
            <w:rFonts w:ascii="Consolas" w:hAnsi="Consolas" w:cs="Consolas"/>
            <w:color w:val="008080"/>
            <w:sz w:val="19"/>
            <w:szCs w:val="19"/>
          </w:rPr>
          <w:delText>SeriesTick</w:delText>
        </w:r>
      </w:del>
      <w:ins w:id="298" w:author="fabiano" w:date="2012-12-17T17:38:00Z">
        <w:r w:rsidR="003004BB">
          <w:rPr>
            <w:rFonts w:ascii="Consolas" w:hAnsi="Consolas" w:cs="Consolas"/>
            <w:color w:val="008080"/>
            <w:sz w:val="19"/>
            <w:szCs w:val="19"/>
          </w:rPr>
          <w:t>&lt;Tabela&gt;</w:t>
        </w:r>
      </w:ins>
      <w:r w:rsidRPr="001B2BBD">
        <w:rPr>
          <w:rFonts w:ascii="Consolas" w:hAnsi="Consolas" w:cs="Consolas"/>
          <w:color w:val="008080"/>
          <w:sz w:val="19"/>
          <w:szCs w:val="19"/>
        </w:rPr>
        <w:t>ID</w:t>
      </w:r>
      <w:r w:rsidRPr="001B2BBD">
        <w:rPr>
          <w:rFonts w:ascii="Consolas" w:hAnsi="Consolas" w:cs="Consolas"/>
          <w:color w:val="0000FF"/>
          <w:sz w:val="19"/>
          <w:szCs w:val="19"/>
        </w:rPr>
        <w:t xml:space="preserve"> </w:t>
      </w:r>
      <w:r w:rsidRPr="001B2BBD">
        <w:rPr>
          <w:rFonts w:ascii="Consolas" w:hAnsi="Consolas" w:cs="Consolas"/>
          <w:color w:val="808080"/>
          <w:sz w:val="19"/>
          <w:szCs w:val="19"/>
        </w:rPr>
        <w:t>(</w:t>
      </w:r>
      <w:r w:rsidRPr="001B2BBD">
        <w:rPr>
          <w:rFonts w:ascii="Consolas" w:hAnsi="Consolas" w:cs="Consolas"/>
          <w:color w:val="008080"/>
          <w:sz w:val="19"/>
          <w:szCs w:val="19"/>
        </w:rPr>
        <w:t>@ID</w:t>
      </w:r>
      <w:r w:rsidRPr="001B2BBD">
        <w:rPr>
          <w:rFonts w:ascii="Consolas" w:hAnsi="Consolas" w:cs="Consolas"/>
          <w:color w:val="171717"/>
          <w:sz w:val="19"/>
          <w:szCs w:val="19"/>
        </w:rPr>
        <w:t xml:space="preserve"> </w:t>
      </w:r>
      <w:r w:rsidRPr="001B2BBD">
        <w:rPr>
          <w:rFonts w:ascii="Consolas" w:hAnsi="Consolas" w:cs="Consolas"/>
          <w:color w:val="0000FF"/>
          <w:sz w:val="19"/>
          <w:szCs w:val="19"/>
        </w:rPr>
        <w:t>BigInt</w:t>
      </w:r>
      <w:r w:rsidRPr="001B2BBD">
        <w:rPr>
          <w:rFonts w:ascii="Consolas" w:hAnsi="Consolas" w:cs="Consolas"/>
          <w:color w:val="171717"/>
          <w:sz w:val="19"/>
          <w:szCs w:val="19"/>
        </w:rPr>
        <w:t xml:space="preserve"> </w:t>
      </w:r>
      <w:r w:rsidRPr="001B2BBD">
        <w:rPr>
          <w:rFonts w:ascii="Consolas" w:hAnsi="Consolas" w:cs="Consolas"/>
          <w:color w:val="0000FF"/>
          <w:sz w:val="19"/>
          <w:szCs w:val="19"/>
        </w:rPr>
        <w:t>OUTPUT</w:t>
      </w:r>
      <w:r w:rsidRPr="001B2BBD">
        <w:rPr>
          <w:rFonts w:ascii="Consolas" w:hAnsi="Consolas" w:cs="Consolas"/>
          <w:color w:val="808080"/>
          <w:sz w:val="19"/>
          <w:szCs w:val="19"/>
        </w:rPr>
        <w:t>)</w:t>
      </w:r>
    </w:p>
    <w:p w14:paraId="2800F896"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0000FF"/>
          <w:sz w:val="19"/>
          <w:szCs w:val="19"/>
        </w:rPr>
        <w:t>AS</w:t>
      </w:r>
    </w:p>
    <w:p w14:paraId="484D4EA9"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0000FF"/>
          <w:sz w:val="19"/>
          <w:szCs w:val="19"/>
        </w:rPr>
        <w:t>BEGIN</w:t>
      </w:r>
    </w:p>
    <w:p w14:paraId="58CF7DC3"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8000"/>
          <w:sz w:val="19"/>
          <w:szCs w:val="19"/>
        </w:rPr>
        <w:t>-- Manage "uncommited rows"</w:t>
      </w:r>
    </w:p>
    <w:p w14:paraId="2B188FE9"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00FF"/>
          <w:sz w:val="19"/>
          <w:szCs w:val="19"/>
        </w:rPr>
        <w:t>DECLARE</w:t>
      </w:r>
      <w:r w:rsidRPr="001B2BBD">
        <w:rPr>
          <w:rFonts w:ascii="Consolas" w:hAnsi="Consolas" w:cs="Consolas"/>
          <w:color w:val="171717"/>
          <w:sz w:val="19"/>
          <w:szCs w:val="19"/>
        </w:rPr>
        <w:t xml:space="preserve"> </w:t>
      </w:r>
      <w:r w:rsidRPr="001B2BBD">
        <w:rPr>
          <w:rFonts w:ascii="Consolas" w:hAnsi="Consolas" w:cs="Consolas"/>
          <w:color w:val="008080"/>
          <w:sz w:val="19"/>
          <w:szCs w:val="19"/>
        </w:rPr>
        <w:t>@TempID</w:t>
      </w:r>
      <w:r w:rsidRPr="001B2BBD">
        <w:rPr>
          <w:rFonts w:ascii="Consolas" w:hAnsi="Consolas" w:cs="Consolas"/>
          <w:color w:val="171717"/>
          <w:sz w:val="19"/>
          <w:szCs w:val="19"/>
        </w:rPr>
        <w:t xml:space="preserve"> </w:t>
      </w:r>
      <w:r w:rsidRPr="001B2BBD">
        <w:rPr>
          <w:rFonts w:ascii="Consolas" w:hAnsi="Consolas" w:cs="Consolas"/>
          <w:color w:val="0000FF"/>
          <w:sz w:val="19"/>
          <w:szCs w:val="19"/>
        </w:rPr>
        <w:t>BigInt</w:t>
      </w:r>
    </w:p>
    <w:p w14:paraId="6855B0F6"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p>
    <w:p w14:paraId="3A72CCF9"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8000"/>
          <w:sz w:val="19"/>
          <w:szCs w:val="19"/>
        </w:rPr>
        <w:t>-- Make sure this is indexed</w:t>
      </w:r>
    </w:p>
    <w:p w14:paraId="612E2CBE"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8000"/>
          <w:sz w:val="19"/>
          <w:szCs w:val="19"/>
        </w:rPr>
        <w:t>-- create index ixEndDate on TabIdentity</w:t>
      </w:r>
      <w:del w:id="299" w:author="fabiano" w:date="2012-12-17T17:38:00Z">
        <w:r w:rsidRPr="001B2BBD" w:rsidDel="003004BB">
          <w:rPr>
            <w:rFonts w:ascii="Consolas" w:hAnsi="Consolas" w:cs="Consolas"/>
            <w:color w:val="008000"/>
            <w:sz w:val="19"/>
            <w:szCs w:val="19"/>
          </w:rPr>
          <w:delText>SeriesTick</w:delText>
        </w:r>
      </w:del>
      <w:ins w:id="300" w:author="fabiano" w:date="2012-12-17T17:38:00Z">
        <w:r w:rsidR="003004BB">
          <w:rPr>
            <w:rFonts w:ascii="Consolas" w:hAnsi="Consolas" w:cs="Consolas"/>
            <w:color w:val="008000"/>
            <w:sz w:val="19"/>
            <w:szCs w:val="19"/>
          </w:rPr>
          <w:t>&lt;Tabela&gt;</w:t>
        </w:r>
      </w:ins>
      <w:r w:rsidRPr="001B2BBD">
        <w:rPr>
          <w:rFonts w:ascii="Consolas" w:hAnsi="Consolas" w:cs="Consolas"/>
          <w:color w:val="008000"/>
          <w:sz w:val="19"/>
          <w:szCs w:val="19"/>
        </w:rPr>
        <w:t>(EndDate) where EndDate IS NULL</w:t>
      </w:r>
    </w:p>
    <w:p w14:paraId="43776F62"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00FF"/>
          <w:sz w:val="19"/>
          <w:szCs w:val="19"/>
        </w:rPr>
        <w:t>SELECT</w:t>
      </w:r>
      <w:r w:rsidRPr="001B2BBD">
        <w:rPr>
          <w:rFonts w:ascii="Consolas" w:hAnsi="Consolas" w:cs="Consolas"/>
          <w:color w:val="171717"/>
          <w:sz w:val="19"/>
          <w:szCs w:val="19"/>
        </w:rPr>
        <w:t xml:space="preserve"> </w:t>
      </w:r>
      <w:r w:rsidRPr="001B2BBD">
        <w:rPr>
          <w:rFonts w:ascii="Consolas" w:hAnsi="Consolas" w:cs="Consolas"/>
          <w:color w:val="008080"/>
          <w:sz w:val="19"/>
          <w:szCs w:val="19"/>
        </w:rPr>
        <w:t>@TempID</w:t>
      </w:r>
      <w:r w:rsidRPr="001B2BBD">
        <w:rPr>
          <w:rFonts w:ascii="Consolas" w:hAnsi="Consolas" w:cs="Consolas"/>
          <w:color w:val="171717"/>
          <w:sz w:val="19"/>
          <w:szCs w:val="19"/>
        </w:rPr>
        <w:t xml:space="preserve"> </w:t>
      </w:r>
      <w:r w:rsidRPr="001B2BBD">
        <w:rPr>
          <w:rFonts w:ascii="Consolas" w:hAnsi="Consolas" w:cs="Consolas"/>
          <w:color w:val="808080"/>
          <w:sz w:val="19"/>
          <w:szCs w:val="19"/>
        </w:rPr>
        <w:t>=</w:t>
      </w:r>
      <w:r w:rsidRPr="001B2BBD">
        <w:rPr>
          <w:rFonts w:ascii="Consolas" w:hAnsi="Consolas" w:cs="Consolas"/>
          <w:color w:val="171717"/>
          <w:sz w:val="19"/>
          <w:szCs w:val="19"/>
        </w:rPr>
        <w:t xml:space="preserve"> </w:t>
      </w:r>
      <w:r w:rsidRPr="001B2BBD">
        <w:rPr>
          <w:rFonts w:ascii="Consolas" w:hAnsi="Consolas" w:cs="Consolas"/>
          <w:color w:val="008080"/>
          <w:sz w:val="19"/>
          <w:szCs w:val="19"/>
        </w:rPr>
        <w:t>ID</w:t>
      </w:r>
    </w:p>
    <w:p w14:paraId="57F8CDD4"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00FF"/>
          <w:sz w:val="19"/>
          <w:szCs w:val="19"/>
        </w:rPr>
        <w:t>FROM</w:t>
      </w:r>
      <w:r w:rsidRPr="001B2BBD">
        <w:rPr>
          <w:rFonts w:ascii="Consolas" w:hAnsi="Consolas" w:cs="Consolas"/>
          <w:color w:val="171717"/>
          <w:sz w:val="19"/>
          <w:szCs w:val="19"/>
        </w:rPr>
        <w:t xml:space="preserve"> </w:t>
      </w:r>
      <w:r w:rsidRPr="001B2BBD">
        <w:rPr>
          <w:rFonts w:ascii="Consolas" w:hAnsi="Consolas" w:cs="Consolas"/>
          <w:color w:val="008080"/>
          <w:sz w:val="19"/>
          <w:szCs w:val="19"/>
        </w:rPr>
        <w:t>TabIdentity</w:t>
      </w:r>
      <w:del w:id="301" w:author="fabiano" w:date="2012-12-17T17:38:00Z">
        <w:r w:rsidRPr="001B2BBD" w:rsidDel="003004BB">
          <w:rPr>
            <w:rFonts w:ascii="Consolas" w:hAnsi="Consolas" w:cs="Consolas"/>
            <w:color w:val="008080"/>
            <w:sz w:val="19"/>
            <w:szCs w:val="19"/>
          </w:rPr>
          <w:delText>SeriesTick</w:delText>
        </w:r>
      </w:del>
      <w:ins w:id="302" w:author="fabiano" w:date="2012-12-17T17:38:00Z">
        <w:r w:rsidR="003004BB">
          <w:rPr>
            <w:rFonts w:ascii="Consolas" w:hAnsi="Consolas" w:cs="Consolas"/>
            <w:color w:val="008080"/>
            <w:sz w:val="19"/>
            <w:szCs w:val="19"/>
          </w:rPr>
          <w:t>&lt;Tabela&gt;</w:t>
        </w:r>
      </w:ins>
    </w:p>
    <w:p w14:paraId="7EFD25F0"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00FF"/>
          <w:sz w:val="19"/>
          <w:szCs w:val="19"/>
        </w:rPr>
        <w:t>WHERE</w:t>
      </w:r>
      <w:r w:rsidRPr="001B2BBD">
        <w:rPr>
          <w:rFonts w:ascii="Consolas" w:hAnsi="Consolas" w:cs="Consolas"/>
          <w:color w:val="171717"/>
          <w:sz w:val="19"/>
          <w:szCs w:val="19"/>
        </w:rPr>
        <w:t xml:space="preserve"> </w:t>
      </w:r>
      <w:r w:rsidRPr="001B2BBD">
        <w:rPr>
          <w:rFonts w:ascii="Consolas" w:hAnsi="Consolas" w:cs="Consolas"/>
          <w:color w:val="008080"/>
          <w:sz w:val="19"/>
          <w:szCs w:val="19"/>
        </w:rPr>
        <w:t>EndDate</w:t>
      </w:r>
      <w:r w:rsidRPr="001B2BBD">
        <w:rPr>
          <w:rFonts w:ascii="Consolas" w:hAnsi="Consolas" w:cs="Consolas"/>
          <w:color w:val="171717"/>
          <w:sz w:val="19"/>
          <w:szCs w:val="19"/>
        </w:rPr>
        <w:t xml:space="preserve"> </w:t>
      </w:r>
      <w:r w:rsidRPr="001B2BBD">
        <w:rPr>
          <w:rFonts w:ascii="Consolas" w:hAnsi="Consolas" w:cs="Consolas"/>
          <w:color w:val="808080"/>
          <w:sz w:val="19"/>
          <w:szCs w:val="19"/>
        </w:rPr>
        <w:t>IS</w:t>
      </w:r>
      <w:r w:rsidRPr="001B2BBD">
        <w:rPr>
          <w:rFonts w:ascii="Consolas" w:hAnsi="Consolas" w:cs="Consolas"/>
          <w:color w:val="171717"/>
          <w:sz w:val="19"/>
          <w:szCs w:val="19"/>
        </w:rPr>
        <w:t xml:space="preserve"> </w:t>
      </w:r>
      <w:r w:rsidRPr="001B2BBD">
        <w:rPr>
          <w:rFonts w:ascii="Consolas" w:hAnsi="Consolas" w:cs="Consolas"/>
          <w:color w:val="808080"/>
          <w:sz w:val="19"/>
          <w:szCs w:val="19"/>
        </w:rPr>
        <w:t>NULL</w:t>
      </w:r>
    </w:p>
    <w:p w14:paraId="50A565EB"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p>
    <w:p w14:paraId="7443BA6A"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00FF"/>
          <w:sz w:val="19"/>
          <w:szCs w:val="19"/>
        </w:rPr>
        <w:t>IF</w:t>
      </w:r>
      <w:r w:rsidRPr="001B2BBD">
        <w:rPr>
          <w:rFonts w:ascii="Consolas" w:hAnsi="Consolas" w:cs="Consolas"/>
          <w:color w:val="171717"/>
          <w:sz w:val="19"/>
          <w:szCs w:val="19"/>
        </w:rPr>
        <w:t xml:space="preserve"> </w:t>
      </w:r>
      <w:r w:rsidRPr="001B2BBD">
        <w:rPr>
          <w:rFonts w:ascii="Consolas" w:hAnsi="Consolas" w:cs="Consolas"/>
          <w:color w:val="FF00FF"/>
          <w:sz w:val="19"/>
          <w:szCs w:val="19"/>
        </w:rPr>
        <w:t>@@ROWCOUNT</w:t>
      </w:r>
      <w:r w:rsidRPr="001B2BBD">
        <w:rPr>
          <w:rFonts w:ascii="Consolas" w:hAnsi="Consolas" w:cs="Consolas"/>
          <w:color w:val="171717"/>
          <w:sz w:val="19"/>
          <w:szCs w:val="19"/>
        </w:rPr>
        <w:t xml:space="preserve"> </w:t>
      </w:r>
      <w:r w:rsidRPr="001B2BBD">
        <w:rPr>
          <w:rFonts w:ascii="Consolas" w:hAnsi="Consolas" w:cs="Consolas"/>
          <w:color w:val="808080"/>
          <w:sz w:val="19"/>
          <w:szCs w:val="19"/>
        </w:rPr>
        <w:t>&gt;</w:t>
      </w:r>
      <w:r w:rsidRPr="001B2BBD">
        <w:rPr>
          <w:rFonts w:ascii="Consolas" w:hAnsi="Consolas" w:cs="Consolas"/>
          <w:color w:val="171717"/>
          <w:sz w:val="19"/>
          <w:szCs w:val="19"/>
        </w:rPr>
        <w:t xml:space="preserve"> 0</w:t>
      </w:r>
    </w:p>
    <w:p w14:paraId="655370BD"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00FF"/>
          <w:sz w:val="19"/>
          <w:szCs w:val="19"/>
        </w:rPr>
        <w:t>BEGIN</w:t>
      </w:r>
    </w:p>
    <w:p w14:paraId="4D18E2CB"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8000"/>
          <w:sz w:val="19"/>
          <w:szCs w:val="19"/>
        </w:rPr>
        <w:t>-- Make sure this is indexed</w:t>
      </w:r>
    </w:p>
    <w:p w14:paraId="4EC1614F"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8000"/>
          <w:sz w:val="19"/>
          <w:szCs w:val="19"/>
        </w:rPr>
        <w:t xml:space="preserve">-- create index ixID on </w:t>
      </w:r>
      <w:del w:id="303" w:author="fabiano" w:date="2012-12-17T17:38:00Z">
        <w:r w:rsidRPr="001B2BBD" w:rsidDel="003004BB">
          <w:rPr>
            <w:rFonts w:ascii="Consolas" w:hAnsi="Consolas" w:cs="Consolas"/>
            <w:color w:val="008000"/>
            <w:sz w:val="19"/>
            <w:szCs w:val="19"/>
          </w:rPr>
          <w:delText>SeriesTick</w:delText>
        </w:r>
      </w:del>
      <w:ins w:id="304" w:author="fabiano" w:date="2012-12-17T17:38:00Z">
        <w:r w:rsidR="003004BB">
          <w:rPr>
            <w:rFonts w:ascii="Consolas" w:hAnsi="Consolas" w:cs="Consolas"/>
            <w:color w:val="008000"/>
            <w:sz w:val="19"/>
            <w:szCs w:val="19"/>
          </w:rPr>
          <w:t>&lt;Tabela&gt;</w:t>
        </w:r>
      </w:ins>
      <w:r w:rsidRPr="001B2BBD">
        <w:rPr>
          <w:rFonts w:ascii="Consolas" w:hAnsi="Consolas" w:cs="Consolas"/>
          <w:color w:val="008000"/>
          <w:sz w:val="19"/>
          <w:szCs w:val="19"/>
        </w:rPr>
        <w:t>(ID)</w:t>
      </w:r>
    </w:p>
    <w:p w14:paraId="6BBEEC30"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00FF"/>
          <w:sz w:val="19"/>
          <w:szCs w:val="19"/>
        </w:rPr>
        <w:t>DELETE</w:t>
      </w:r>
      <w:r w:rsidRPr="001B2BBD">
        <w:rPr>
          <w:rFonts w:ascii="Consolas" w:hAnsi="Consolas" w:cs="Consolas"/>
          <w:color w:val="171717"/>
          <w:sz w:val="19"/>
          <w:szCs w:val="19"/>
        </w:rPr>
        <w:t xml:space="preserve"> </w:t>
      </w:r>
      <w:r w:rsidRPr="001B2BBD">
        <w:rPr>
          <w:rFonts w:ascii="Consolas" w:hAnsi="Consolas" w:cs="Consolas"/>
          <w:color w:val="0000FF"/>
          <w:sz w:val="19"/>
          <w:szCs w:val="19"/>
        </w:rPr>
        <w:t>FROM</w:t>
      </w:r>
      <w:r w:rsidRPr="001B2BBD">
        <w:rPr>
          <w:rFonts w:ascii="Consolas" w:hAnsi="Consolas" w:cs="Consolas"/>
          <w:color w:val="171717"/>
          <w:sz w:val="19"/>
          <w:szCs w:val="19"/>
        </w:rPr>
        <w:t xml:space="preserve"> </w:t>
      </w:r>
      <w:del w:id="305" w:author="fabiano" w:date="2012-12-17T17:38:00Z">
        <w:r w:rsidRPr="001B2BBD" w:rsidDel="003004BB">
          <w:rPr>
            <w:rFonts w:ascii="Consolas" w:hAnsi="Consolas" w:cs="Consolas"/>
            <w:color w:val="008080"/>
            <w:sz w:val="19"/>
            <w:szCs w:val="19"/>
          </w:rPr>
          <w:delText>SeriesTick</w:delText>
        </w:r>
      </w:del>
      <w:ins w:id="306" w:author="fabiano" w:date="2012-12-17T17:38:00Z">
        <w:r w:rsidR="003004BB">
          <w:rPr>
            <w:rFonts w:ascii="Consolas" w:hAnsi="Consolas" w:cs="Consolas"/>
            <w:color w:val="008080"/>
            <w:sz w:val="19"/>
            <w:szCs w:val="19"/>
          </w:rPr>
          <w:t>&lt;Tabela&gt;</w:t>
        </w:r>
      </w:ins>
      <w:r w:rsidRPr="001B2BBD">
        <w:rPr>
          <w:rFonts w:ascii="Consolas" w:hAnsi="Consolas" w:cs="Consolas"/>
          <w:color w:val="171717"/>
          <w:sz w:val="19"/>
          <w:szCs w:val="19"/>
        </w:rPr>
        <w:t xml:space="preserve"> </w:t>
      </w:r>
      <w:r w:rsidRPr="001B2BBD">
        <w:rPr>
          <w:rFonts w:ascii="Consolas" w:hAnsi="Consolas" w:cs="Consolas"/>
          <w:color w:val="0000FF"/>
          <w:sz w:val="19"/>
          <w:szCs w:val="19"/>
        </w:rPr>
        <w:t>WITH</w:t>
      </w:r>
      <w:r w:rsidRPr="001B2BBD">
        <w:rPr>
          <w:rFonts w:ascii="Consolas" w:hAnsi="Consolas" w:cs="Consolas"/>
          <w:color w:val="808080"/>
          <w:sz w:val="19"/>
          <w:szCs w:val="19"/>
        </w:rPr>
        <w:t>(</w:t>
      </w:r>
      <w:r w:rsidRPr="001B2BBD">
        <w:rPr>
          <w:rFonts w:ascii="Consolas" w:hAnsi="Consolas" w:cs="Consolas"/>
          <w:color w:val="0000FF"/>
          <w:sz w:val="19"/>
          <w:szCs w:val="19"/>
        </w:rPr>
        <w:t>ROWLOCK</w:t>
      </w:r>
      <w:r w:rsidRPr="001B2BBD">
        <w:rPr>
          <w:rFonts w:ascii="Consolas" w:hAnsi="Consolas" w:cs="Consolas"/>
          <w:color w:val="808080"/>
          <w:sz w:val="19"/>
          <w:szCs w:val="19"/>
        </w:rPr>
        <w:t>)</w:t>
      </w:r>
    </w:p>
    <w:p w14:paraId="1677DB23"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00FF"/>
          <w:sz w:val="19"/>
          <w:szCs w:val="19"/>
        </w:rPr>
        <w:t>WHERE</w:t>
      </w:r>
      <w:r w:rsidRPr="001B2BBD">
        <w:rPr>
          <w:rFonts w:ascii="Consolas" w:hAnsi="Consolas" w:cs="Consolas"/>
          <w:color w:val="171717"/>
          <w:sz w:val="19"/>
          <w:szCs w:val="19"/>
        </w:rPr>
        <w:t xml:space="preserve"> </w:t>
      </w:r>
      <w:r w:rsidRPr="001B2BBD">
        <w:rPr>
          <w:rFonts w:ascii="Consolas" w:hAnsi="Consolas" w:cs="Consolas"/>
          <w:color w:val="008080"/>
          <w:sz w:val="19"/>
          <w:szCs w:val="19"/>
        </w:rPr>
        <w:t>ID</w:t>
      </w:r>
      <w:r w:rsidRPr="001B2BBD">
        <w:rPr>
          <w:rFonts w:ascii="Consolas" w:hAnsi="Consolas" w:cs="Consolas"/>
          <w:color w:val="171717"/>
          <w:sz w:val="19"/>
          <w:szCs w:val="19"/>
        </w:rPr>
        <w:t xml:space="preserve"> </w:t>
      </w:r>
      <w:r w:rsidRPr="001B2BBD">
        <w:rPr>
          <w:rFonts w:ascii="Consolas" w:hAnsi="Consolas" w:cs="Consolas"/>
          <w:color w:val="808080"/>
          <w:sz w:val="19"/>
          <w:szCs w:val="19"/>
        </w:rPr>
        <w:t>=</w:t>
      </w:r>
      <w:r w:rsidRPr="001B2BBD">
        <w:rPr>
          <w:rFonts w:ascii="Consolas" w:hAnsi="Consolas" w:cs="Consolas"/>
          <w:color w:val="171717"/>
          <w:sz w:val="19"/>
          <w:szCs w:val="19"/>
        </w:rPr>
        <w:t xml:space="preserve"> </w:t>
      </w:r>
      <w:r w:rsidRPr="001B2BBD">
        <w:rPr>
          <w:rFonts w:ascii="Consolas" w:hAnsi="Consolas" w:cs="Consolas"/>
          <w:color w:val="008080"/>
          <w:sz w:val="19"/>
          <w:szCs w:val="19"/>
        </w:rPr>
        <w:t>@TempID</w:t>
      </w:r>
    </w:p>
    <w:p w14:paraId="0F1E7E32"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p>
    <w:p w14:paraId="1FDC0BA6"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00FF"/>
          <w:sz w:val="19"/>
          <w:szCs w:val="19"/>
        </w:rPr>
        <w:t>DELETE</w:t>
      </w:r>
      <w:r w:rsidRPr="001B2BBD">
        <w:rPr>
          <w:rFonts w:ascii="Consolas" w:hAnsi="Consolas" w:cs="Consolas"/>
          <w:color w:val="171717"/>
          <w:sz w:val="19"/>
          <w:szCs w:val="19"/>
        </w:rPr>
        <w:t xml:space="preserve"> </w:t>
      </w:r>
      <w:r w:rsidRPr="001B2BBD">
        <w:rPr>
          <w:rFonts w:ascii="Consolas" w:hAnsi="Consolas" w:cs="Consolas"/>
          <w:color w:val="0000FF"/>
          <w:sz w:val="19"/>
          <w:szCs w:val="19"/>
        </w:rPr>
        <w:t>FROM</w:t>
      </w:r>
      <w:r w:rsidRPr="001B2BBD">
        <w:rPr>
          <w:rFonts w:ascii="Consolas" w:hAnsi="Consolas" w:cs="Consolas"/>
          <w:color w:val="171717"/>
          <w:sz w:val="19"/>
          <w:szCs w:val="19"/>
        </w:rPr>
        <w:t xml:space="preserve"> </w:t>
      </w:r>
      <w:r w:rsidRPr="001B2BBD">
        <w:rPr>
          <w:rFonts w:ascii="Consolas" w:hAnsi="Consolas" w:cs="Consolas"/>
          <w:color w:val="008080"/>
          <w:sz w:val="19"/>
          <w:szCs w:val="19"/>
        </w:rPr>
        <w:t>TabIdentity</w:t>
      </w:r>
      <w:del w:id="307" w:author="fabiano" w:date="2012-12-17T17:38:00Z">
        <w:r w:rsidRPr="001B2BBD" w:rsidDel="003004BB">
          <w:rPr>
            <w:rFonts w:ascii="Consolas" w:hAnsi="Consolas" w:cs="Consolas"/>
            <w:color w:val="008080"/>
            <w:sz w:val="19"/>
            <w:szCs w:val="19"/>
          </w:rPr>
          <w:delText>SeriesTick</w:delText>
        </w:r>
      </w:del>
      <w:ins w:id="308" w:author="fabiano" w:date="2012-12-17T17:38:00Z">
        <w:r w:rsidR="003004BB">
          <w:rPr>
            <w:rFonts w:ascii="Consolas" w:hAnsi="Consolas" w:cs="Consolas"/>
            <w:color w:val="008080"/>
            <w:sz w:val="19"/>
            <w:szCs w:val="19"/>
          </w:rPr>
          <w:t>&lt;Tabela&gt;</w:t>
        </w:r>
      </w:ins>
    </w:p>
    <w:p w14:paraId="57B79DB8"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00FF"/>
          <w:sz w:val="19"/>
          <w:szCs w:val="19"/>
        </w:rPr>
        <w:t>WHERE</w:t>
      </w:r>
      <w:r w:rsidRPr="001B2BBD">
        <w:rPr>
          <w:rFonts w:ascii="Consolas" w:hAnsi="Consolas" w:cs="Consolas"/>
          <w:color w:val="171717"/>
          <w:sz w:val="19"/>
          <w:szCs w:val="19"/>
        </w:rPr>
        <w:t xml:space="preserve"> </w:t>
      </w:r>
      <w:r w:rsidRPr="001B2BBD">
        <w:rPr>
          <w:rFonts w:ascii="Consolas" w:hAnsi="Consolas" w:cs="Consolas"/>
          <w:color w:val="008080"/>
          <w:sz w:val="19"/>
          <w:szCs w:val="19"/>
        </w:rPr>
        <w:t>ID</w:t>
      </w:r>
      <w:r w:rsidRPr="001B2BBD">
        <w:rPr>
          <w:rFonts w:ascii="Consolas" w:hAnsi="Consolas" w:cs="Consolas"/>
          <w:color w:val="171717"/>
          <w:sz w:val="19"/>
          <w:szCs w:val="19"/>
        </w:rPr>
        <w:t xml:space="preserve"> </w:t>
      </w:r>
      <w:r w:rsidRPr="001B2BBD">
        <w:rPr>
          <w:rFonts w:ascii="Consolas" w:hAnsi="Consolas" w:cs="Consolas"/>
          <w:color w:val="808080"/>
          <w:sz w:val="19"/>
          <w:szCs w:val="19"/>
        </w:rPr>
        <w:t>=</w:t>
      </w:r>
      <w:r w:rsidRPr="001B2BBD">
        <w:rPr>
          <w:rFonts w:ascii="Consolas" w:hAnsi="Consolas" w:cs="Consolas"/>
          <w:color w:val="171717"/>
          <w:sz w:val="19"/>
          <w:szCs w:val="19"/>
        </w:rPr>
        <w:t xml:space="preserve"> </w:t>
      </w:r>
      <w:r w:rsidRPr="001B2BBD">
        <w:rPr>
          <w:rFonts w:ascii="Consolas" w:hAnsi="Consolas" w:cs="Consolas"/>
          <w:color w:val="008080"/>
          <w:sz w:val="19"/>
          <w:szCs w:val="19"/>
        </w:rPr>
        <w:t>@TempID</w:t>
      </w:r>
    </w:p>
    <w:p w14:paraId="3A2A8172"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00FF"/>
          <w:sz w:val="19"/>
          <w:szCs w:val="19"/>
        </w:rPr>
        <w:t>END</w:t>
      </w:r>
    </w:p>
    <w:p w14:paraId="0BB4D7F2"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p>
    <w:p w14:paraId="33CD171D"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00FF"/>
          <w:sz w:val="19"/>
          <w:szCs w:val="19"/>
        </w:rPr>
        <w:t>INSERT</w:t>
      </w:r>
      <w:r w:rsidRPr="001B2BBD">
        <w:rPr>
          <w:rFonts w:ascii="Consolas" w:hAnsi="Consolas" w:cs="Consolas"/>
          <w:color w:val="171717"/>
          <w:sz w:val="19"/>
          <w:szCs w:val="19"/>
        </w:rPr>
        <w:t xml:space="preserve"> </w:t>
      </w:r>
      <w:r w:rsidRPr="001B2BBD">
        <w:rPr>
          <w:rFonts w:ascii="Consolas" w:hAnsi="Consolas" w:cs="Consolas"/>
          <w:color w:val="0000FF"/>
          <w:sz w:val="19"/>
          <w:szCs w:val="19"/>
        </w:rPr>
        <w:t>INTO</w:t>
      </w:r>
      <w:r w:rsidRPr="001B2BBD">
        <w:rPr>
          <w:rFonts w:ascii="Consolas" w:hAnsi="Consolas" w:cs="Consolas"/>
          <w:color w:val="171717"/>
          <w:sz w:val="19"/>
          <w:szCs w:val="19"/>
        </w:rPr>
        <w:t xml:space="preserve"> </w:t>
      </w:r>
      <w:r w:rsidRPr="001B2BBD">
        <w:rPr>
          <w:rFonts w:ascii="Consolas" w:hAnsi="Consolas" w:cs="Consolas"/>
          <w:color w:val="008080"/>
          <w:sz w:val="19"/>
          <w:szCs w:val="19"/>
        </w:rPr>
        <w:t>TabIdentity</w:t>
      </w:r>
      <w:del w:id="309" w:author="fabiano" w:date="2012-12-17T17:38:00Z">
        <w:r w:rsidRPr="001B2BBD" w:rsidDel="003004BB">
          <w:rPr>
            <w:rFonts w:ascii="Consolas" w:hAnsi="Consolas" w:cs="Consolas"/>
            <w:color w:val="008080"/>
            <w:sz w:val="19"/>
            <w:szCs w:val="19"/>
          </w:rPr>
          <w:delText>SeriesTick</w:delText>
        </w:r>
      </w:del>
      <w:ins w:id="310" w:author="fabiano" w:date="2012-12-17T17:38:00Z">
        <w:r w:rsidR="003004BB">
          <w:rPr>
            <w:rFonts w:ascii="Consolas" w:hAnsi="Consolas" w:cs="Consolas"/>
            <w:color w:val="008080"/>
            <w:sz w:val="19"/>
            <w:szCs w:val="19"/>
          </w:rPr>
          <w:t>&lt;Tabela&gt;</w:t>
        </w:r>
      </w:ins>
      <w:r w:rsidRPr="001B2BBD">
        <w:rPr>
          <w:rFonts w:ascii="Consolas" w:hAnsi="Consolas" w:cs="Consolas"/>
          <w:color w:val="171717"/>
          <w:sz w:val="19"/>
          <w:szCs w:val="19"/>
        </w:rPr>
        <w:t xml:space="preserve"> </w:t>
      </w:r>
      <w:r w:rsidRPr="001B2BBD">
        <w:rPr>
          <w:rFonts w:ascii="Consolas" w:hAnsi="Consolas" w:cs="Consolas"/>
          <w:color w:val="0000FF"/>
          <w:sz w:val="19"/>
          <w:szCs w:val="19"/>
        </w:rPr>
        <w:t>DEFAULT</w:t>
      </w:r>
      <w:r w:rsidRPr="001B2BBD">
        <w:rPr>
          <w:rFonts w:ascii="Consolas" w:hAnsi="Consolas" w:cs="Consolas"/>
          <w:color w:val="171717"/>
          <w:sz w:val="19"/>
          <w:szCs w:val="19"/>
        </w:rPr>
        <w:t xml:space="preserve"> </w:t>
      </w:r>
      <w:r w:rsidRPr="001B2BBD">
        <w:rPr>
          <w:rFonts w:ascii="Consolas" w:hAnsi="Consolas" w:cs="Consolas"/>
          <w:color w:val="0000FF"/>
          <w:sz w:val="19"/>
          <w:szCs w:val="19"/>
        </w:rPr>
        <w:t>VALUES</w:t>
      </w:r>
    </w:p>
    <w:p w14:paraId="5DFC6FDA"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171717"/>
          <w:sz w:val="19"/>
          <w:szCs w:val="19"/>
        </w:rPr>
        <w:t xml:space="preserve">  </w:t>
      </w:r>
      <w:r w:rsidRPr="001B2BBD">
        <w:rPr>
          <w:rFonts w:ascii="Consolas" w:hAnsi="Consolas" w:cs="Consolas"/>
          <w:color w:val="0000FF"/>
          <w:sz w:val="19"/>
          <w:szCs w:val="19"/>
        </w:rPr>
        <w:t>SET</w:t>
      </w:r>
      <w:r w:rsidRPr="001B2BBD">
        <w:rPr>
          <w:rFonts w:ascii="Consolas" w:hAnsi="Consolas" w:cs="Consolas"/>
          <w:color w:val="171717"/>
          <w:sz w:val="19"/>
          <w:szCs w:val="19"/>
        </w:rPr>
        <w:t xml:space="preserve"> </w:t>
      </w:r>
      <w:r w:rsidRPr="001B2BBD">
        <w:rPr>
          <w:rFonts w:ascii="Consolas" w:hAnsi="Consolas" w:cs="Consolas"/>
          <w:color w:val="008080"/>
          <w:sz w:val="19"/>
          <w:szCs w:val="19"/>
        </w:rPr>
        <w:t>@ID</w:t>
      </w:r>
      <w:r w:rsidRPr="001B2BBD">
        <w:rPr>
          <w:rFonts w:ascii="Consolas" w:hAnsi="Consolas" w:cs="Consolas"/>
          <w:color w:val="171717"/>
          <w:sz w:val="19"/>
          <w:szCs w:val="19"/>
        </w:rPr>
        <w:t xml:space="preserve"> </w:t>
      </w:r>
      <w:r w:rsidRPr="001B2BBD">
        <w:rPr>
          <w:rFonts w:ascii="Consolas" w:hAnsi="Consolas" w:cs="Consolas"/>
          <w:color w:val="808080"/>
          <w:sz w:val="19"/>
          <w:szCs w:val="19"/>
        </w:rPr>
        <w:t>=</w:t>
      </w:r>
      <w:r w:rsidRPr="001B2BBD">
        <w:rPr>
          <w:rFonts w:ascii="Consolas" w:hAnsi="Consolas" w:cs="Consolas"/>
          <w:color w:val="171717"/>
          <w:sz w:val="19"/>
          <w:szCs w:val="19"/>
        </w:rPr>
        <w:t xml:space="preserve"> </w:t>
      </w:r>
      <w:r w:rsidRPr="001B2BBD">
        <w:rPr>
          <w:rFonts w:ascii="Consolas" w:hAnsi="Consolas" w:cs="Consolas"/>
          <w:color w:val="FF00FF"/>
          <w:sz w:val="19"/>
          <w:szCs w:val="19"/>
        </w:rPr>
        <w:t>SCOPE_IDENTITY</w:t>
      </w:r>
      <w:r w:rsidRPr="001B2BBD">
        <w:rPr>
          <w:rFonts w:ascii="Consolas" w:hAnsi="Consolas" w:cs="Consolas"/>
          <w:color w:val="808080"/>
          <w:sz w:val="19"/>
          <w:szCs w:val="19"/>
        </w:rPr>
        <w:t>();</w:t>
      </w:r>
    </w:p>
    <w:p w14:paraId="385BE081"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1B2BBD">
        <w:rPr>
          <w:rFonts w:ascii="Consolas" w:hAnsi="Consolas" w:cs="Consolas"/>
          <w:color w:val="0000FF"/>
          <w:sz w:val="19"/>
          <w:szCs w:val="19"/>
        </w:rPr>
        <w:t>END</w:t>
      </w:r>
    </w:p>
    <w:p w14:paraId="37C07454" w14:textId="77777777" w:rsidR="001B2BBD" w:rsidRPr="001B2BBD" w:rsidRDefault="001B2BBD" w:rsidP="001B2B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0000FF"/>
          <w:sz w:val="19"/>
          <w:szCs w:val="19"/>
        </w:rPr>
      </w:pPr>
      <w:r w:rsidRPr="001B2BBD">
        <w:rPr>
          <w:rFonts w:ascii="Consolas" w:hAnsi="Consolas" w:cs="Consolas"/>
          <w:color w:val="0000FF"/>
          <w:sz w:val="19"/>
          <w:szCs w:val="19"/>
        </w:rPr>
        <w:t>GO</w:t>
      </w:r>
    </w:p>
    <w:p w14:paraId="6D3B8E95" w14:textId="77777777" w:rsidR="001E2945" w:rsidRDefault="001E2945" w:rsidP="0013475E"/>
    <w:p w14:paraId="20D9E2B1" w14:textId="77777777" w:rsidR="001B2BBD" w:rsidRDefault="001E2945">
      <w:pPr>
        <w:ind w:firstLine="720"/>
        <w:jc w:val="both"/>
        <w:rPr>
          <w:lang w:val="pt-BR"/>
        </w:rPr>
        <w:pPrChange w:id="311" w:author="Luciano Caixeta Moreira" w:date="2012-05-17T14:12:00Z">
          <w:pPr/>
        </w:pPrChange>
      </w:pPr>
      <w:r w:rsidRPr="001E2945">
        <w:rPr>
          <w:lang w:val="pt-BR"/>
        </w:rPr>
        <w:t xml:space="preserve">Nota: O processo acima requer que </w:t>
      </w:r>
      <w:r>
        <w:rPr>
          <w:lang w:val="pt-BR"/>
        </w:rPr>
        <w:t xml:space="preserve">as execuções dos inserts em paralelo sejam efetuadas por apenas um aplicativo por vez, caso mais de um aplicativo utilize este controle, </w:t>
      </w:r>
      <w:r w:rsidR="00CE37F9">
        <w:rPr>
          <w:lang w:val="pt-BR"/>
        </w:rPr>
        <w:t xml:space="preserve">o </w:t>
      </w:r>
      <w:r w:rsidR="00D75628">
        <w:rPr>
          <w:lang w:val="pt-BR"/>
        </w:rPr>
        <w:t xml:space="preserve">controle atual </w:t>
      </w:r>
      <w:r w:rsidR="00CE37F9">
        <w:rPr>
          <w:lang w:val="pt-BR"/>
        </w:rPr>
        <w:t xml:space="preserve">deverá ser alterado para suportar esse tipo de </w:t>
      </w:r>
      <w:r w:rsidR="00D75628">
        <w:rPr>
          <w:lang w:val="pt-BR"/>
        </w:rPr>
        <w:t>processo</w:t>
      </w:r>
      <w:r w:rsidR="00CE37F9">
        <w:rPr>
          <w:lang w:val="pt-BR"/>
        </w:rPr>
        <w:t>.</w:t>
      </w:r>
      <w:r w:rsidR="006077AB">
        <w:rPr>
          <w:lang w:val="pt-BR"/>
        </w:rPr>
        <w:t xml:space="preserve"> </w:t>
      </w:r>
      <w:r w:rsidR="00216F18">
        <w:rPr>
          <w:lang w:val="pt-BR"/>
        </w:rPr>
        <w:t xml:space="preserve">Uma alternativa simples pode ser a seguinte, o código utilizado acima para excluir os dados que não foram “comitados” pode ser executado </w:t>
      </w:r>
      <w:r w:rsidR="00237C0C">
        <w:rPr>
          <w:lang w:val="pt-BR"/>
        </w:rPr>
        <w:t xml:space="preserve">por um job </w:t>
      </w:r>
      <w:r w:rsidR="00216F18">
        <w:rPr>
          <w:lang w:val="pt-BR"/>
        </w:rPr>
        <w:t>diariamente.</w:t>
      </w:r>
    </w:p>
    <w:p w14:paraId="61DA5DD1" w14:textId="77777777" w:rsidR="00CA120F" w:rsidRPr="001E2945" w:rsidRDefault="00CA120F">
      <w:pPr>
        <w:ind w:firstLine="720"/>
        <w:rPr>
          <w:lang w:val="pt-BR"/>
        </w:rPr>
        <w:pPrChange w:id="312" w:author="Luciano Caixeta Moreira" w:date="2012-05-17T14:12:00Z">
          <w:pPr/>
        </w:pPrChange>
      </w:pPr>
      <w:r>
        <w:rPr>
          <w:lang w:val="pt-BR"/>
        </w:rPr>
        <w:t>Not</w:t>
      </w:r>
      <w:ins w:id="313" w:author="Luciano Caixeta Moreira" w:date="2012-05-17T14:12:00Z">
        <w:r w:rsidR="00AC772E">
          <w:rPr>
            <w:lang w:val="pt-BR"/>
          </w:rPr>
          <w:t xml:space="preserve">a </w:t>
        </w:r>
      </w:ins>
      <w:del w:id="314" w:author="Luciano Caixeta Moreira" w:date="2012-05-17T14:12:00Z">
        <w:r w:rsidDel="00AC772E">
          <w:rPr>
            <w:lang w:val="pt-BR"/>
          </w:rPr>
          <w:delText>e</w:delText>
        </w:r>
      </w:del>
      <w:r>
        <w:rPr>
          <w:lang w:val="pt-BR"/>
        </w:rPr>
        <w:t xml:space="preserve">2: A coluna ID precisa fazer parte da PK das tabelas </w:t>
      </w:r>
      <w:del w:id="315" w:author="fabiano" w:date="2012-12-17T17:38:00Z">
        <w:r w:rsidDel="003004BB">
          <w:rPr>
            <w:lang w:val="pt-BR"/>
          </w:rPr>
          <w:delText>TopBook</w:delText>
        </w:r>
      </w:del>
      <w:ins w:id="316" w:author="fabiano" w:date="2012-12-17T17:38:00Z">
        <w:r w:rsidR="003004BB">
          <w:rPr>
            <w:lang w:val="pt-BR"/>
          </w:rPr>
          <w:t>&lt;Tabela&gt;</w:t>
        </w:r>
      </w:ins>
      <w:r>
        <w:rPr>
          <w:lang w:val="pt-BR"/>
        </w:rPr>
        <w:t xml:space="preserve"> e </w:t>
      </w:r>
      <w:del w:id="317" w:author="fabiano" w:date="2012-12-17T17:38:00Z">
        <w:r w:rsidDel="003004BB">
          <w:rPr>
            <w:lang w:val="pt-BR"/>
          </w:rPr>
          <w:delText>SeriesTick</w:delText>
        </w:r>
      </w:del>
      <w:ins w:id="318" w:author="fabiano" w:date="2012-12-17T17:38:00Z">
        <w:r w:rsidR="003004BB">
          <w:rPr>
            <w:lang w:val="pt-BR"/>
          </w:rPr>
          <w:t>&lt;Tabela&gt;</w:t>
        </w:r>
      </w:ins>
      <w:r>
        <w:rPr>
          <w:lang w:val="pt-BR"/>
        </w:rPr>
        <w:t>.</w:t>
      </w:r>
    </w:p>
    <w:p w14:paraId="114DF9A3" w14:textId="77777777" w:rsidR="001E2945" w:rsidRDefault="00054E57" w:rsidP="0013475E">
      <w:pPr>
        <w:rPr>
          <w:lang w:val="pt-BR"/>
        </w:rPr>
      </w:pPr>
      <w:r>
        <w:rPr>
          <w:lang w:val="pt-BR"/>
        </w:rPr>
        <w:t>Código para finalizar um ID:</w:t>
      </w:r>
    </w:p>
    <w:p w14:paraId="776EAC77" w14:textId="77777777" w:rsidR="00054E57" w:rsidRPr="00054E57" w:rsidRDefault="00054E57" w:rsidP="00054E57">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054E57">
        <w:rPr>
          <w:rFonts w:ascii="Consolas" w:hAnsi="Consolas" w:cs="Consolas"/>
          <w:color w:val="0000FF"/>
          <w:sz w:val="19"/>
          <w:szCs w:val="19"/>
        </w:rPr>
        <w:t>IF</w:t>
      </w:r>
      <w:r w:rsidRPr="00054E57">
        <w:rPr>
          <w:rFonts w:ascii="Consolas" w:hAnsi="Consolas" w:cs="Consolas"/>
          <w:color w:val="171717"/>
          <w:sz w:val="19"/>
          <w:szCs w:val="19"/>
        </w:rPr>
        <w:t xml:space="preserve"> </w:t>
      </w:r>
      <w:r w:rsidRPr="00054E57">
        <w:rPr>
          <w:rFonts w:ascii="Consolas" w:hAnsi="Consolas" w:cs="Consolas"/>
          <w:color w:val="FF00FF"/>
          <w:sz w:val="19"/>
          <w:szCs w:val="19"/>
        </w:rPr>
        <w:t>OBJECT_ID</w:t>
      </w:r>
      <w:r w:rsidRPr="00054E57">
        <w:rPr>
          <w:rFonts w:ascii="Consolas" w:hAnsi="Consolas" w:cs="Consolas"/>
          <w:color w:val="808080"/>
          <w:sz w:val="19"/>
          <w:szCs w:val="19"/>
        </w:rPr>
        <w:t>(</w:t>
      </w:r>
      <w:r w:rsidRPr="00054E57">
        <w:rPr>
          <w:rFonts w:ascii="Consolas" w:hAnsi="Consolas" w:cs="Consolas"/>
          <w:color w:val="FF0000"/>
          <w:sz w:val="19"/>
          <w:szCs w:val="19"/>
        </w:rPr>
        <w:t>'st_End</w:t>
      </w:r>
      <w:del w:id="319" w:author="fabiano" w:date="2012-12-17T17:38:00Z">
        <w:r w:rsidRPr="00054E57" w:rsidDel="003004BB">
          <w:rPr>
            <w:rFonts w:ascii="Consolas" w:hAnsi="Consolas" w:cs="Consolas"/>
            <w:color w:val="FF0000"/>
            <w:sz w:val="19"/>
            <w:szCs w:val="19"/>
          </w:rPr>
          <w:delText>SeriesTick</w:delText>
        </w:r>
      </w:del>
      <w:ins w:id="320" w:author="fabiano" w:date="2012-12-17T17:38:00Z">
        <w:r w:rsidR="003004BB">
          <w:rPr>
            <w:rFonts w:ascii="Consolas" w:hAnsi="Consolas" w:cs="Consolas"/>
            <w:color w:val="FF0000"/>
            <w:sz w:val="19"/>
            <w:szCs w:val="19"/>
          </w:rPr>
          <w:t>&lt;Tabela&gt;</w:t>
        </w:r>
      </w:ins>
      <w:r w:rsidRPr="00054E57">
        <w:rPr>
          <w:rFonts w:ascii="Consolas" w:hAnsi="Consolas" w:cs="Consolas"/>
          <w:color w:val="FF0000"/>
          <w:sz w:val="19"/>
          <w:szCs w:val="19"/>
        </w:rPr>
        <w:t>ID'</w:t>
      </w:r>
      <w:r w:rsidRPr="00054E57">
        <w:rPr>
          <w:rFonts w:ascii="Consolas" w:hAnsi="Consolas" w:cs="Consolas"/>
          <w:color w:val="808080"/>
          <w:sz w:val="19"/>
          <w:szCs w:val="19"/>
        </w:rPr>
        <w:t>)</w:t>
      </w:r>
      <w:r w:rsidRPr="00054E57">
        <w:rPr>
          <w:rFonts w:ascii="Consolas" w:hAnsi="Consolas" w:cs="Consolas"/>
          <w:color w:val="171717"/>
          <w:sz w:val="19"/>
          <w:szCs w:val="19"/>
        </w:rPr>
        <w:t xml:space="preserve"> </w:t>
      </w:r>
      <w:r w:rsidRPr="00054E57">
        <w:rPr>
          <w:rFonts w:ascii="Consolas" w:hAnsi="Consolas" w:cs="Consolas"/>
          <w:color w:val="808080"/>
          <w:sz w:val="19"/>
          <w:szCs w:val="19"/>
        </w:rPr>
        <w:t>IS</w:t>
      </w:r>
      <w:r w:rsidRPr="00054E57">
        <w:rPr>
          <w:rFonts w:ascii="Consolas" w:hAnsi="Consolas" w:cs="Consolas"/>
          <w:color w:val="171717"/>
          <w:sz w:val="19"/>
          <w:szCs w:val="19"/>
        </w:rPr>
        <w:t xml:space="preserve"> </w:t>
      </w:r>
      <w:r w:rsidRPr="00054E57">
        <w:rPr>
          <w:rFonts w:ascii="Consolas" w:hAnsi="Consolas" w:cs="Consolas"/>
          <w:color w:val="808080"/>
          <w:sz w:val="19"/>
          <w:szCs w:val="19"/>
        </w:rPr>
        <w:t>NOT</w:t>
      </w:r>
      <w:r w:rsidRPr="00054E57">
        <w:rPr>
          <w:rFonts w:ascii="Consolas" w:hAnsi="Consolas" w:cs="Consolas"/>
          <w:color w:val="171717"/>
          <w:sz w:val="19"/>
          <w:szCs w:val="19"/>
        </w:rPr>
        <w:t xml:space="preserve"> </w:t>
      </w:r>
      <w:r w:rsidRPr="00054E57">
        <w:rPr>
          <w:rFonts w:ascii="Consolas" w:hAnsi="Consolas" w:cs="Consolas"/>
          <w:color w:val="808080"/>
          <w:sz w:val="19"/>
          <w:szCs w:val="19"/>
        </w:rPr>
        <w:t>NULL</w:t>
      </w:r>
    </w:p>
    <w:p w14:paraId="6BDB51A8" w14:textId="77777777" w:rsidR="00054E57" w:rsidRPr="00054E57" w:rsidRDefault="00054E57" w:rsidP="00054E57">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054E57">
        <w:rPr>
          <w:rFonts w:ascii="Consolas" w:hAnsi="Consolas" w:cs="Consolas"/>
          <w:color w:val="171717"/>
          <w:sz w:val="19"/>
          <w:szCs w:val="19"/>
        </w:rPr>
        <w:t xml:space="preserve">  </w:t>
      </w:r>
      <w:r w:rsidRPr="00054E57">
        <w:rPr>
          <w:rFonts w:ascii="Consolas" w:hAnsi="Consolas" w:cs="Consolas"/>
          <w:color w:val="0000FF"/>
          <w:sz w:val="19"/>
          <w:szCs w:val="19"/>
        </w:rPr>
        <w:t>DROP</w:t>
      </w:r>
      <w:r w:rsidRPr="00054E57">
        <w:rPr>
          <w:rFonts w:ascii="Consolas" w:hAnsi="Consolas" w:cs="Consolas"/>
          <w:color w:val="171717"/>
          <w:sz w:val="19"/>
          <w:szCs w:val="19"/>
        </w:rPr>
        <w:t xml:space="preserve"> </w:t>
      </w:r>
      <w:r w:rsidRPr="00054E57">
        <w:rPr>
          <w:rFonts w:ascii="Consolas" w:hAnsi="Consolas" w:cs="Consolas"/>
          <w:color w:val="0000FF"/>
          <w:sz w:val="19"/>
          <w:szCs w:val="19"/>
        </w:rPr>
        <w:t>PROC</w:t>
      </w:r>
      <w:r w:rsidRPr="00054E57">
        <w:rPr>
          <w:rFonts w:ascii="Consolas" w:hAnsi="Consolas" w:cs="Consolas"/>
          <w:color w:val="171717"/>
          <w:sz w:val="19"/>
          <w:szCs w:val="19"/>
        </w:rPr>
        <w:t xml:space="preserve"> </w:t>
      </w:r>
      <w:r w:rsidRPr="00054E57">
        <w:rPr>
          <w:rFonts w:ascii="Consolas" w:hAnsi="Consolas" w:cs="Consolas"/>
          <w:color w:val="008080"/>
          <w:sz w:val="19"/>
          <w:szCs w:val="19"/>
        </w:rPr>
        <w:t>dbo</w:t>
      </w:r>
      <w:r w:rsidRPr="00054E57">
        <w:rPr>
          <w:rFonts w:ascii="Consolas" w:hAnsi="Consolas" w:cs="Consolas"/>
          <w:color w:val="808080"/>
          <w:sz w:val="19"/>
          <w:szCs w:val="19"/>
        </w:rPr>
        <w:t>.</w:t>
      </w:r>
      <w:r w:rsidRPr="00054E57">
        <w:rPr>
          <w:rFonts w:ascii="Consolas" w:hAnsi="Consolas" w:cs="Consolas"/>
          <w:color w:val="008080"/>
          <w:sz w:val="19"/>
          <w:szCs w:val="19"/>
        </w:rPr>
        <w:t>st_End</w:t>
      </w:r>
      <w:del w:id="321" w:author="fabiano" w:date="2012-12-17T17:38:00Z">
        <w:r w:rsidRPr="00054E57" w:rsidDel="003004BB">
          <w:rPr>
            <w:rFonts w:ascii="Consolas" w:hAnsi="Consolas" w:cs="Consolas"/>
            <w:color w:val="008080"/>
            <w:sz w:val="19"/>
            <w:szCs w:val="19"/>
          </w:rPr>
          <w:delText>SeriesTick</w:delText>
        </w:r>
      </w:del>
      <w:ins w:id="322" w:author="fabiano" w:date="2012-12-17T17:38:00Z">
        <w:r w:rsidR="003004BB">
          <w:rPr>
            <w:rFonts w:ascii="Consolas" w:hAnsi="Consolas" w:cs="Consolas"/>
            <w:color w:val="008080"/>
            <w:sz w:val="19"/>
            <w:szCs w:val="19"/>
          </w:rPr>
          <w:t>&lt;Tabela&gt;</w:t>
        </w:r>
      </w:ins>
      <w:r w:rsidRPr="00054E57">
        <w:rPr>
          <w:rFonts w:ascii="Consolas" w:hAnsi="Consolas" w:cs="Consolas"/>
          <w:color w:val="008080"/>
          <w:sz w:val="19"/>
          <w:szCs w:val="19"/>
        </w:rPr>
        <w:t>ID</w:t>
      </w:r>
    </w:p>
    <w:p w14:paraId="57D880C2" w14:textId="77777777" w:rsidR="00054E57" w:rsidRPr="00054E57" w:rsidRDefault="00054E57" w:rsidP="00054E57">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054E57">
        <w:rPr>
          <w:rFonts w:ascii="Consolas" w:hAnsi="Consolas" w:cs="Consolas"/>
          <w:color w:val="0000FF"/>
          <w:sz w:val="19"/>
          <w:szCs w:val="19"/>
        </w:rPr>
        <w:t>GO</w:t>
      </w:r>
    </w:p>
    <w:p w14:paraId="27D06D84" w14:textId="77777777" w:rsidR="00054E57" w:rsidRPr="00054E57" w:rsidRDefault="00054E57" w:rsidP="00054E57">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054E57">
        <w:rPr>
          <w:rFonts w:ascii="Consolas" w:hAnsi="Consolas" w:cs="Consolas"/>
          <w:color w:val="0000FF"/>
          <w:sz w:val="19"/>
          <w:szCs w:val="19"/>
        </w:rPr>
        <w:t>CREATE</w:t>
      </w:r>
      <w:r w:rsidRPr="00054E57">
        <w:rPr>
          <w:rFonts w:ascii="Consolas" w:hAnsi="Consolas" w:cs="Consolas"/>
          <w:color w:val="171717"/>
          <w:sz w:val="19"/>
          <w:szCs w:val="19"/>
        </w:rPr>
        <w:t xml:space="preserve"> </w:t>
      </w:r>
      <w:r w:rsidRPr="00054E57">
        <w:rPr>
          <w:rFonts w:ascii="Consolas" w:hAnsi="Consolas" w:cs="Consolas"/>
          <w:color w:val="0000FF"/>
          <w:sz w:val="19"/>
          <w:szCs w:val="19"/>
        </w:rPr>
        <w:t>PROC</w:t>
      </w:r>
      <w:r w:rsidRPr="00054E57">
        <w:rPr>
          <w:rFonts w:ascii="Consolas" w:hAnsi="Consolas" w:cs="Consolas"/>
          <w:color w:val="171717"/>
          <w:sz w:val="19"/>
          <w:szCs w:val="19"/>
        </w:rPr>
        <w:t xml:space="preserve"> </w:t>
      </w:r>
      <w:r w:rsidRPr="00054E57">
        <w:rPr>
          <w:rFonts w:ascii="Consolas" w:hAnsi="Consolas" w:cs="Consolas"/>
          <w:color w:val="008080"/>
          <w:sz w:val="19"/>
          <w:szCs w:val="19"/>
        </w:rPr>
        <w:t>dbo</w:t>
      </w:r>
      <w:r w:rsidRPr="00054E57">
        <w:rPr>
          <w:rFonts w:ascii="Consolas" w:hAnsi="Consolas" w:cs="Consolas"/>
          <w:color w:val="808080"/>
          <w:sz w:val="19"/>
          <w:szCs w:val="19"/>
        </w:rPr>
        <w:t>.</w:t>
      </w:r>
      <w:r w:rsidRPr="00054E57">
        <w:rPr>
          <w:rFonts w:ascii="Consolas" w:hAnsi="Consolas" w:cs="Consolas"/>
          <w:color w:val="008080"/>
          <w:sz w:val="19"/>
          <w:szCs w:val="19"/>
        </w:rPr>
        <w:t>st_End</w:t>
      </w:r>
      <w:del w:id="323" w:author="fabiano" w:date="2012-12-17T17:38:00Z">
        <w:r w:rsidRPr="00054E57" w:rsidDel="003004BB">
          <w:rPr>
            <w:rFonts w:ascii="Consolas" w:hAnsi="Consolas" w:cs="Consolas"/>
            <w:color w:val="008080"/>
            <w:sz w:val="19"/>
            <w:szCs w:val="19"/>
          </w:rPr>
          <w:delText>SeriesTick</w:delText>
        </w:r>
      </w:del>
      <w:ins w:id="324" w:author="fabiano" w:date="2012-12-17T17:38:00Z">
        <w:r w:rsidR="003004BB">
          <w:rPr>
            <w:rFonts w:ascii="Consolas" w:hAnsi="Consolas" w:cs="Consolas"/>
            <w:color w:val="008080"/>
            <w:sz w:val="19"/>
            <w:szCs w:val="19"/>
          </w:rPr>
          <w:t>&lt;Tabela&gt;</w:t>
        </w:r>
      </w:ins>
      <w:r w:rsidRPr="00054E57">
        <w:rPr>
          <w:rFonts w:ascii="Consolas" w:hAnsi="Consolas" w:cs="Consolas"/>
          <w:color w:val="008080"/>
          <w:sz w:val="19"/>
          <w:szCs w:val="19"/>
        </w:rPr>
        <w:t>ID</w:t>
      </w:r>
      <w:r w:rsidRPr="00054E57">
        <w:rPr>
          <w:rFonts w:ascii="Consolas" w:hAnsi="Consolas" w:cs="Consolas"/>
          <w:color w:val="0000FF"/>
          <w:sz w:val="19"/>
          <w:szCs w:val="19"/>
        </w:rPr>
        <w:t xml:space="preserve"> </w:t>
      </w:r>
      <w:r w:rsidRPr="00054E57">
        <w:rPr>
          <w:rFonts w:ascii="Consolas" w:hAnsi="Consolas" w:cs="Consolas"/>
          <w:color w:val="808080"/>
          <w:sz w:val="19"/>
          <w:szCs w:val="19"/>
        </w:rPr>
        <w:t>(</w:t>
      </w:r>
      <w:r w:rsidRPr="00054E57">
        <w:rPr>
          <w:rFonts w:ascii="Consolas" w:hAnsi="Consolas" w:cs="Consolas"/>
          <w:color w:val="008080"/>
          <w:sz w:val="19"/>
          <w:szCs w:val="19"/>
        </w:rPr>
        <w:t>@ID</w:t>
      </w:r>
      <w:r w:rsidRPr="00054E57">
        <w:rPr>
          <w:rFonts w:ascii="Consolas" w:hAnsi="Consolas" w:cs="Consolas"/>
          <w:color w:val="171717"/>
          <w:sz w:val="19"/>
          <w:szCs w:val="19"/>
        </w:rPr>
        <w:t xml:space="preserve"> </w:t>
      </w:r>
      <w:r w:rsidRPr="00054E57">
        <w:rPr>
          <w:rFonts w:ascii="Consolas" w:hAnsi="Consolas" w:cs="Consolas"/>
          <w:color w:val="0000FF"/>
          <w:sz w:val="19"/>
          <w:szCs w:val="19"/>
        </w:rPr>
        <w:t>BigInt</w:t>
      </w:r>
      <w:r w:rsidRPr="00054E57">
        <w:rPr>
          <w:rFonts w:ascii="Consolas" w:hAnsi="Consolas" w:cs="Consolas"/>
          <w:color w:val="808080"/>
          <w:sz w:val="19"/>
          <w:szCs w:val="19"/>
        </w:rPr>
        <w:t>)</w:t>
      </w:r>
    </w:p>
    <w:p w14:paraId="02062F08" w14:textId="77777777" w:rsidR="00054E57" w:rsidRPr="00054E57" w:rsidRDefault="00054E57" w:rsidP="00054E57">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054E57">
        <w:rPr>
          <w:rFonts w:ascii="Consolas" w:hAnsi="Consolas" w:cs="Consolas"/>
          <w:color w:val="0000FF"/>
          <w:sz w:val="19"/>
          <w:szCs w:val="19"/>
        </w:rPr>
        <w:t>AS</w:t>
      </w:r>
    </w:p>
    <w:p w14:paraId="424703B9" w14:textId="77777777" w:rsidR="00054E57" w:rsidRPr="00054E57" w:rsidRDefault="00054E57" w:rsidP="00054E57">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054E57">
        <w:rPr>
          <w:rFonts w:ascii="Consolas" w:hAnsi="Consolas" w:cs="Consolas"/>
          <w:color w:val="0000FF"/>
          <w:sz w:val="19"/>
          <w:szCs w:val="19"/>
        </w:rPr>
        <w:t>BEGIN</w:t>
      </w:r>
    </w:p>
    <w:p w14:paraId="3966A46E" w14:textId="77777777" w:rsidR="00054E57" w:rsidRPr="00054E57" w:rsidRDefault="00054E57" w:rsidP="00054E57">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054E57">
        <w:rPr>
          <w:rFonts w:ascii="Consolas" w:hAnsi="Consolas" w:cs="Consolas"/>
          <w:color w:val="171717"/>
          <w:sz w:val="19"/>
          <w:szCs w:val="19"/>
        </w:rPr>
        <w:t xml:space="preserve">  </w:t>
      </w:r>
      <w:r w:rsidRPr="00054E57">
        <w:rPr>
          <w:rFonts w:ascii="Consolas" w:hAnsi="Consolas" w:cs="Consolas"/>
          <w:color w:val="FF00FF"/>
          <w:sz w:val="19"/>
          <w:szCs w:val="19"/>
        </w:rPr>
        <w:t>UPDATE</w:t>
      </w:r>
      <w:r w:rsidRPr="00054E57">
        <w:rPr>
          <w:rFonts w:ascii="Consolas" w:hAnsi="Consolas" w:cs="Consolas"/>
          <w:color w:val="171717"/>
          <w:sz w:val="19"/>
          <w:szCs w:val="19"/>
        </w:rPr>
        <w:t xml:space="preserve"> </w:t>
      </w:r>
      <w:r w:rsidRPr="00054E57">
        <w:rPr>
          <w:rFonts w:ascii="Consolas" w:hAnsi="Consolas" w:cs="Consolas"/>
          <w:color w:val="008080"/>
          <w:sz w:val="19"/>
          <w:szCs w:val="19"/>
        </w:rPr>
        <w:t>TabIdentity</w:t>
      </w:r>
      <w:del w:id="325" w:author="fabiano" w:date="2012-12-17T17:38:00Z">
        <w:r w:rsidRPr="00054E57" w:rsidDel="003004BB">
          <w:rPr>
            <w:rFonts w:ascii="Consolas" w:hAnsi="Consolas" w:cs="Consolas"/>
            <w:color w:val="008080"/>
            <w:sz w:val="19"/>
            <w:szCs w:val="19"/>
          </w:rPr>
          <w:delText>SeriesTick</w:delText>
        </w:r>
      </w:del>
      <w:ins w:id="326" w:author="fabiano" w:date="2012-12-17T17:38:00Z">
        <w:r w:rsidR="003004BB">
          <w:rPr>
            <w:rFonts w:ascii="Consolas" w:hAnsi="Consolas" w:cs="Consolas"/>
            <w:color w:val="008080"/>
            <w:sz w:val="19"/>
            <w:szCs w:val="19"/>
          </w:rPr>
          <w:t>&lt;Tabela&gt;</w:t>
        </w:r>
      </w:ins>
      <w:r w:rsidRPr="00054E57">
        <w:rPr>
          <w:rFonts w:ascii="Consolas" w:hAnsi="Consolas" w:cs="Consolas"/>
          <w:color w:val="171717"/>
          <w:sz w:val="19"/>
          <w:szCs w:val="19"/>
        </w:rPr>
        <w:t xml:space="preserve"> </w:t>
      </w:r>
      <w:r w:rsidRPr="00054E57">
        <w:rPr>
          <w:rFonts w:ascii="Consolas" w:hAnsi="Consolas" w:cs="Consolas"/>
          <w:color w:val="0000FF"/>
          <w:sz w:val="19"/>
          <w:szCs w:val="19"/>
        </w:rPr>
        <w:t>SET</w:t>
      </w:r>
      <w:r w:rsidRPr="00054E57">
        <w:rPr>
          <w:rFonts w:ascii="Consolas" w:hAnsi="Consolas" w:cs="Consolas"/>
          <w:color w:val="171717"/>
          <w:sz w:val="19"/>
          <w:szCs w:val="19"/>
        </w:rPr>
        <w:t xml:space="preserve"> </w:t>
      </w:r>
      <w:r w:rsidRPr="00054E57">
        <w:rPr>
          <w:rFonts w:ascii="Consolas" w:hAnsi="Consolas" w:cs="Consolas"/>
          <w:color w:val="008080"/>
          <w:sz w:val="19"/>
          <w:szCs w:val="19"/>
        </w:rPr>
        <w:t>EndDate</w:t>
      </w:r>
      <w:r w:rsidRPr="00054E57">
        <w:rPr>
          <w:rFonts w:ascii="Consolas" w:hAnsi="Consolas" w:cs="Consolas"/>
          <w:color w:val="171717"/>
          <w:sz w:val="19"/>
          <w:szCs w:val="19"/>
        </w:rPr>
        <w:t xml:space="preserve"> </w:t>
      </w:r>
      <w:r w:rsidRPr="00054E57">
        <w:rPr>
          <w:rFonts w:ascii="Consolas" w:hAnsi="Consolas" w:cs="Consolas"/>
          <w:color w:val="808080"/>
          <w:sz w:val="19"/>
          <w:szCs w:val="19"/>
        </w:rPr>
        <w:t>=</w:t>
      </w:r>
      <w:r w:rsidRPr="00054E57">
        <w:rPr>
          <w:rFonts w:ascii="Consolas" w:hAnsi="Consolas" w:cs="Consolas"/>
          <w:color w:val="171717"/>
          <w:sz w:val="19"/>
          <w:szCs w:val="19"/>
        </w:rPr>
        <w:t xml:space="preserve"> </w:t>
      </w:r>
      <w:r w:rsidRPr="00054E57">
        <w:rPr>
          <w:rFonts w:ascii="Consolas" w:hAnsi="Consolas" w:cs="Consolas"/>
          <w:color w:val="FF00FF"/>
          <w:sz w:val="19"/>
          <w:szCs w:val="19"/>
        </w:rPr>
        <w:t>GetDate</w:t>
      </w:r>
      <w:r w:rsidRPr="00054E57">
        <w:rPr>
          <w:rFonts w:ascii="Consolas" w:hAnsi="Consolas" w:cs="Consolas"/>
          <w:color w:val="808080"/>
          <w:sz w:val="19"/>
          <w:szCs w:val="19"/>
        </w:rPr>
        <w:t>()</w:t>
      </w:r>
    </w:p>
    <w:p w14:paraId="31BEE0BC" w14:textId="77777777" w:rsidR="00054E57" w:rsidRDefault="00054E57" w:rsidP="00054E57">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sidRPr="00054E57">
        <w:rPr>
          <w:rFonts w:ascii="Consolas" w:hAnsi="Consolas" w:cs="Consolas"/>
          <w:color w:val="171717"/>
          <w:sz w:val="19"/>
          <w:szCs w:val="19"/>
        </w:rPr>
        <w:t xml:space="preserve">   </w:t>
      </w:r>
      <w:r>
        <w:rPr>
          <w:rFonts w:ascii="Consolas" w:hAnsi="Consolas" w:cs="Consolas"/>
          <w:color w:val="0000FF"/>
          <w:sz w:val="19"/>
          <w:szCs w:val="19"/>
          <w:lang w:val="pt-BR"/>
        </w:rPr>
        <w:t>WHERE</w:t>
      </w:r>
      <w:r>
        <w:rPr>
          <w:rFonts w:ascii="Consolas" w:hAnsi="Consolas" w:cs="Consolas"/>
          <w:color w:val="171717"/>
          <w:sz w:val="19"/>
          <w:szCs w:val="19"/>
          <w:lang w:val="pt-BR"/>
        </w:rPr>
        <w:t xml:space="preserve"> </w:t>
      </w:r>
      <w:r>
        <w:rPr>
          <w:rFonts w:ascii="Consolas" w:hAnsi="Consolas" w:cs="Consolas"/>
          <w:color w:val="008080"/>
          <w:sz w:val="19"/>
          <w:szCs w:val="19"/>
          <w:lang w:val="pt-BR"/>
        </w:rPr>
        <w:t>ID</w:t>
      </w:r>
      <w:r>
        <w:rPr>
          <w:rFonts w:ascii="Consolas" w:hAnsi="Consolas" w:cs="Consolas"/>
          <w:color w:val="171717"/>
          <w:sz w:val="19"/>
          <w:szCs w:val="19"/>
          <w:lang w:val="pt-BR"/>
        </w:rPr>
        <w:t xml:space="preserve"> </w:t>
      </w:r>
      <w:r>
        <w:rPr>
          <w:rFonts w:ascii="Consolas" w:hAnsi="Consolas" w:cs="Consolas"/>
          <w:color w:val="808080"/>
          <w:sz w:val="19"/>
          <w:szCs w:val="19"/>
          <w:lang w:val="pt-BR"/>
        </w:rPr>
        <w:t>=</w:t>
      </w:r>
      <w:r>
        <w:rPr>
          <w:rFonts w:ascii="Consolas" w:hAnsi="Consolas" w:cs="Consolas"/>
          <w:color w:val="171717"/>
          <w:sz w:val="19"/>
          <w:szCs w:val="19"/>
          <w:lang w:val="pt-BR"/>
        </w:rPr>
        <w:t xml:space="preserve"> </w:t>
      </w:r>
      <w:r>
        <w:rPr>
          <w:rFonts w:ascii="Consolas" w:hAnsi="Consolas" w:cs="Consolas"/>
          <w:color w:val="008080"/>
          <w:sz w:val="19"/>
          <w:szCs w:val="19"/>
          <w:lang w:val="pt-BR"/>
        </w:rPr>
        <w:t>@ID</w:t>
      </w:r>
    </w:p>
    <w:p w14:paraId="02C05ECC" w14:textId="77777777" w:rsidR="00054E57" w:rsidRDefault="00054E57" w:rsidP="00054E57">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0000FF"/>
          <w:sz w:val="19"/>
          <w:szCs w:val="19"/>
          <w:lang w:val="pt-BR"/>
        </w:rPr>
      </w:pPr>
      <w:r>
        <w:rPr>
          <w:rFonts w:ascii="Consolas" w:hAnsi="Consolas" w:cs="Consolas"/>
          <w:color w:val="0000FF"/>
          <w:sz w:val="19"/>
          <w:szCs w:val="19"/>
          <w:lang w:val="pt-BR"/>
        </w:rPr>
        <w:t>END</w:t>
      </w:r>
    </w:p>
    <w:p w14:paraId="29016B10" w14:textId="77777777" w:rsidR="00054E57" w:rsidRDefault="00054E57" w:rsidP="0013475E">
      <w:pPr>
        <w:rPr>
          <w:lang w:val="pt-BR"/>
        </w:rPr>
      </w:pPr>
    </w:p>
    <w:p w14:paraId="36750C13" w14:textId="77777777" w:rsidR="00B160C6" w:rsidRDefault="00B160C6" w:rsidP="0013475E">
      <w:pPr>
        <w:rPr>
          <w:lang w:val="pt-BR"/>
        </w:rPr>
      </w:pPr>
      <w:r>
        <w:rPr>
          <w:lang w:val="pt-BR"/>
        </w:rPr>
        <w:t>Teste do processo:</w:t>
      </w:r>
    </w:p>
    <w:p w14:paraId="435CF56A" w14:textId="77777777" w:rsid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Pr>
          <w:rFonts w:ascii="Consolas" w:hAnsi="Consolas" w:cs="Consolas"/>
          <w:color w:val="008000"/>
          <w:sz w:val="19"/>
          <w:szCs w:val="19"/>
          <w:lang w:val="pt-BR"/>
        </w:rPr>
        <w:lastRenderedPageBreak/>
        <w:t>-- Inicia um ID</w:t>
      </w:r>
    </w:p>
    <w:p w14:paraId="603FCC68"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DECLARE</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171717"/>
          <w:sz w:val="19"/>
          <w:szCs w:val="19"/>
        </w:rPr>
        <w:t xml:space="preserve"> </w:t>
      </w:r>
      <w:r w:rsidRPr="00B160C6">
        <w:rPr>
          <w:rFonts w:ascii="Consolas" w:hAnsi="Consolas" w:cs="Consolas"/>
          <w:color w:val="0000FF"/>
          <w:sz w:val="19"/>
          <w:szCs w:val="19"/>
        </w:rPr>
        <w:t>BigInt</w:t>
      </w:r>
    </w:p>
    <w:p w14:paraId="0A919703"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EXEC</w:t>
      </w:r>
      <w:r w:rsidRPr="00B160C6">
        <w:rPr>
          <w:rFonts w:ascii="Consolas" w:hAnsi="Consolas" w:cs="Consolas"/>
          <w:color w:val="171717"/>
          <w:sz w:val="19"/>
          <w:szCs w:val="19"/>
        </w:rPr>
        <w:t xml:space="preserve"> </w:t>
      </w:r>
      <w:r w:rsidRPr="00B160C6">
        <w:rPr>
          <w:rFonts w:ascii="Consolas" w:hAnsi="Consolas" w:cs="Consolas"/>
          <w:color w:val="008080"/>
          <w:sz w:val="19"/>
          <w:szCs w:val="19"/>
        </w:rPr>
        <w:t>st_Start</w:t>
      </w:r>
      <w:del w:id="327" w:author="fabiano" w:date="2012-12-17T17:38:00Z">
        <w:r w:rsidRPr="00B160C6" w:rsidDel="003004BB">
          <w:rPr>
            <w:rFonts w:ascii="Consolas" w:hAnsi="Consolas" w:cs="Consolas"/>
            <w:color w:val="008080"/>
            <w:sz w:val="19"/>
            <w:szCs w:val="19"/>
          </w:rPr>
          <w:delText>SeriesTick</w:delText>
        </w:r>
      </w:del>
      <w:ins w:id="328"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ID</w:t>
      </w:r>
      <w:r w:rsidRPr="00B160C6">
        <w:rPr>
          <w:rFonts w:ascii="Consolas" w:hAnsi="Consolas" w:cs="Consolas"/>
          <w:color w:val="0000FF"/>
          <w:sz w:val="19"/>
          <w:szCs w:val="19"/>
        </w:rPr>
        <w:t xml:space="preserve"> </w:t>
      </w:r>
      <w:r w:rsidRPr="00B160C6">
        <w:rPr>
          <w:rFonts w:ascii="Consolas" w:hAnsi="Consolas" w:cs="Consolas"/>
          <w:color w:val="008080"/>
          <w:sz w:val="19"/>
          <w:szCs w:val="19"/>
        </w:rPr>
        <w:t>@ID</w:t>
      </w:r>
      <w:r w:rsidRPr="00B160C6">
        <w:rPr>
          <w:rFonts w:ascii="Consolas" w:hAnsi="Consolas" w:cs="Consolas"/>
          <w:color w:val="171717"/>
          <w:sz w:val="19"/>
          <w:szCs w:val="19"/>
        </w:rPr>
        <w:t xml:space="preserve"> </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171717"/>
          <w:sz w:val="19"/>
          <w:szCs w:val="19"/>
        </w:rPr>
        <w:t xml:space="preserve"> </w:t>
      </w:r>
      <w:r w:rsidRPr="00B160C6">
        <w:rPr>
          <w:rFonts w:ascii="Consolas" w:hAnsi="Consolas" w:cs="Consolas"/>
          <w:color w:val="0000FF"/>
          <w:sz w:val="19"/>
          <w:szCs w:val="19"/>
        </w:rPr>
        <w:t>OUT</w:t>
      </w:r>
      <w:r w:rsidRPr="00B160C6">
        <w:rPr>
          <w:rFonts w:ascii="Consolas" w:hAnsi="Consolas" w:cs="Consolas"/>
          <w:color w:val="808080"/>
          <w:sz w:val="19"/>
          <w:szCs w:val="19"/>
        </w:rPr>
        <w:t>;</w:t>
      </w:r>
    </w:p>
    <w:p w14:paraId="0E5B10C8"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p>
    <w:p w14:paraId="569F6F18" w14:textId="77777777" w:rsid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Pr>
          <w:rFonts w:ascii="Consolas" w:hAnsi="Consolas" w:cs="Consolas"/>
          <w:color w:val="008000"/>
          <w:sz w:val="19"/>
          <w:szCs w:val="19"/>
          <w:lang w:val="pt-BR"/>
        </w:rPr>
        <w:t xml:space="preserve">-- Executa inserts na tabela </w:t>
      </w:r>
      <w:del w:id="329" w:author="fabiano" w:date="2012-12-17T17:38:00Z">
        <w:r w:rsidDel="003004BB">
          <w:rPr>
            <w:rFonts w:ascii="Consolas" w:hAnsi="Consolas" w:cs="Consolas"/>
            <w:color w:val="008000"/>
            <w:sz w:val="19"/>
            <w:szCs w:val="19"/>
            <w:lang w:val="pt-BR"/>
          </w:rPr>
          <w:delText>SeriesTick</w:delText>
        </w:r>
      </w:del>
      <w:ins w:id="330" w:author="fabiano" w:date="2012-12-17T17:38:00Z">
        <w:r w:rsidR="003004BB">
          <w:rPr>
            <w:rFonts w:ascii="Consolas" w:hAnsi="Consolas" w:cs="Consolas"/>
            <w:color w:val="008000"/>
            <w:sz w:val="19"/>
            <w:szCs w:val="19"/>
            <w:lang w:val="pt-BR"/>
          </w:rPr>
          <w:t>&lt;Tabela&gt;</w:t>
        </w:r>
      </w:ins>
      <w:r>
        <w:rPr>
          <w:rFonts w:ascii="Consolas" w:hAnsi="Consolas" w:cs="Consolas"/>
          <w:color w:val="008000"/>
          <w:sz w:val="19"/>
          <w:szCs w:val="19"/>
          <w:lang w:val="pt-BR"/>
        </w:rPr>
        <w:t xml:space="preserve"> utilizando o ID recebido acima</w:t>
      </w:r>
    </w:p>
    <w:p w14:paraId="3D75CC87"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INSERT</w:t>
      </w:r>
      <w:r w:rsidRPr="00B160C6">
        <w:rPr>
          <w:rFonts w:ascii="Consolas" w:hAnsi="Consolas" w:cs="Consolas"/>
          <w:color w:val="171717"/>
          <w:sz w:val="19"/>
          <w:szCs w:val="19"/>
        </w:rPr>
        <w:t xml:space="preserve"> </w:t>
      </w:r>
      <w:r w:rsidRPr="00B160C6">
        <w:rPr>
          <w:rFonts w:ascii="Consolas" w:hAnsi="Consolas" w:cs="Consolas"/>
          <w:color w:val="008080"/>
          <w:sz w:val="19"/>
          <w:szCs w:val="19"/>
        </w:rPr>
        <w:t>[dbo]</w:t>
      </w:r>
      <w:r w:rsidRPr="00B160C6">
        <w:rPr>
          <w:rFonts w:ascii="Consolas" w:hAnsi="Consolas" w:cs="Consolas"/>
          <w:color w:val="808080"/>
          <w:sz w:val="19"/>
          <w:szCs w:val="19"/>
        </w:rPr>
        <w:t>.</w:t>
      </w:r>
      <w:r w:rsidRPr="00B160C6">
        <w:rPr>
          <w:rFonts w:ascii="Consolas" w:hAnsi="Consolas" w:cs="Consolas"/>
          <w:color w:val="008080"/>
          <w:sz w:val="19"/>
          <w:szCs w:val="19"/>
        </w:rPr>
        <w:t>[</w:t>
      </w:r>
      <w:del w:id="331" w:author="fabiano" w:date="2012-12-17T17:38:00Z">
        <w:r w:rsidRPr="00B160C6" w:rsidDel="003004BB">
          <w:rPr>
            <w:rFonts w:ascii="Consolas" w:hAnsi="Consolas" w:cs="Consolas"/>
            <w:color w:val="008080"/>
            <w:sz w:val="19"/>
            <w:szCs w:val="19"/>
          </w:rPr>
          <w:delText>SeriesTick</w:delText>
        </w:r>
      </w:del>
      <w:ins w:id="332"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w:t>
      </w:r>
      <w:r w:rsidRPr="00B160C6">
        <w:rPr>
          <w:rFonts w:ascii="Consolas" w:hAnsi="Consolas" w:cs="Consolas"/>
          <w:color w:val="0000FF"/>
          <w:sz w:val="19"/>
          <w:szCs w:val="19"/>
        </w:rPr>
        <w:t xml:space="preserve"> </w:t>
      </w:r>
      <w:r w:rsidRPr="00B160C6">
        <w:rPr>
          <w:rFonts w:ascii="Consolas" w:hAnsi="Consolas" w:cs="Consolas"/>
          <w:color w:val="808080"/>
          <w:sz w:val="19"/>
          <w:szCs w:val="19"/>
        </w:rPr>
        <w:t>(</w:t>
      </w:r>
      <w:r w:rsidRPr="00B160C6">
        <w:rPr>
          <w:rFonts w:ascii="Consolas" w:hAnsi="Consolas" w:cs="Consolas"/>
          <w:color w:val="008080"/>
          <w:sz w:val="19"/>
          <w:szCs w:val="19"/>
        </w:rPr>
        <w:t>[TickId]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[OriginId]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[SymbolCode]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[UpdateTimestamp]</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00FF"/>
          <w:sz w:val="19"/>
          <w:szCs w:val="19"/>
        </w:rPr>
        <w:t xml:space="preserve">VALUES </w:t>
      </w:r>
      <w:r w:rsidRPr="00B160C6">
        <w:rPr>
          <w:rFonts w:ascii="Consolas" w:hAnsi="Consolas" w:cs="Consolas"/>
          <w:color w:val="808080"/>
          <w:sz w:val="19"/>
          <w:szCs w:val="19"/>
        </w:rPr>
        <w:t>(</w:t>
      </w:r>
      <w:r w:rsidRPr="00B160C6">
        <w:rPr>
          <w:rFonts w:ascii="Consolas" w:hAnsi="Consolas" w:cs="Consolas"/>
          <w:color w:val="171717"/>
          <w:sz w:val="19"/>
          <w:szCs w:val="19"/>
        </w:rPr>
        <w:t>74956</w:t>
      </w:r>
      <w:r w:rsidRPr="00B160C6">
        <w:rPr>
          <w:rFonts w:ascii="Consolas" w:hAnsi="Consolas" w:cs="Consolas"/>
          <w:color w:val="808080"/>
          <w:sz w:val="19"/>
          <w:szCs w:val="19"/>
        </w:rPr>
        <w:t>,</w:t>
      </w:r>
      <w:r w:rsidRPr="00B160C6">
        <w:rPr>
          <w:rFonts w:ascii="Consolas" w:hAnsi="Consolas" w:cs="Consolas"/>
          <w:color w:val="171717"/>
          <w:sz w:val="19"/>
          <w:szCs w:val="19"/>
        </w:rPr>
        <w:t xml:space="preserve"> 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N'BBAS3'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0x07006EE644B677350B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DateTime2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27.260000000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Numeric</w:t>
      </w:r>
      <w:r w:rsidRPr="00B160C6">
        <w:rPr>
          <w:rFonts w:ascii="Consolas" w:hAnsi="Consolas" w:cs="Consolas"/>
          <w:color w:val="808080"/>
          <w:sz w:val="19"/>
          <w:szCs w:val="19"/>
        </w:rPr>
        <w:t>(</w:t>
      </w:r>
      <w:r w:rsidRPr="00B160C6">
        <w:rPr>
          <w:rFonts w:ascii="Consolas" w:hAnsi="Consolas" w:cs="Consolas"/>
          <w:color w:val="171717"/>
          <w:sz w:val="19"/>
          <w:szCs w:val="19"/>
        </w:rPr>
        <w:t>28</w:t>
      </w:r>
      <w:r w:rsidRPr="00B160C6">
        <w:rPr>
          <w:rFonts w:ascii="Consolas" w:hAnsi="Consolas" w:cs="Consolas"/>
          <w:color w:val="808080"/>
          <w:sz w:val="19"/>
          <w:szCs w:val="19"/>
        </w:rPr>
        <w:t>,</w:t>
      </w:r>
      <w:r w:rsidRPr="00B160C6">
        <w:rPr>
          <w:rFonts w:ascii="Consolas" w:hAnsi="Consolas" w:cs="Consolas"/>
          <w:color w:val="171717"/>
          <w:sz w:val="19"/>
          <w:szCs w:val="19"/>
        </w:rPr>
        <w:t xml:space="preserve"> 9</w:t>
      </w:r>
      <w:r w:rsidRPr="00B160C6">
        <w:rPr>
          <w:rFonts w:ascii="Consolas" w:hAnsi="Consolas" w:cs="Consolas"/>
          <w:color w:val="808080"/>
          <w:sz w:val="19"/>
          <w:szCs w:val="19"/>
        </w:rPr>
        <w:t>)),</w:t>
      </w:r>
      <w:r w:rsidRPr="00B160C6">
        <w:rPr>
          <w:rFonts w:ascii="Consolas" w:hAnsi="Consolas" w:cs="Consolas"/>
          <w:color w:val="171717"/>
          <w:sz w:val="19"/>
          <w:szCs w:val="19"/>
        </w:rPr>
        <w:t xml:space="preserve"> 400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N'23'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6B342497"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INSERT</w:t>
      </w:r>
      <w:r w:rsidRPr="00B160C6">
        <w:rPr>
          <w:rFonts w:ascii="Consolas" w:hAnsi="Consolas" w:cs="Consolas"/>
          <w:color w:val="171717"/>
          <w:sz w:val="19"/>
          <w:szCs w:val="19"/>
        </w:rPr>
        <w:t xml:space="preserve"> </w:t>
      </w:r>
      <w:r w:rsidRPr="00B160C6">
        <w:rPr>
          <w:rFonts w:ascii="Consolas" w:hAnsi="Consolas" w:cs="Consolas"/>
          <w:color w:val="008080"/>
          <w:sz w:val="19"/>
          <w:szCs w:val="19"/>
        </w:rPr>
        <w:t>[dbo]</w:t>
      </w:r>
      <w:r w:rsidRPr="00B160C6">
        <w:rPr>
          <w:rFonts w:ascii="Consolas" w:hAnsi="Consolas" w:cs="Consolas"/>
          <w:color w:val="808080"/>
          <w:sz w:val="19"/>
          <w:szCs w:val="19"/>
        </w:rPr>
        <w:t>.</w:t>
      </w:r>
      <w:r w:rsidRPr="00B160C6">
        <w:rPr>
          <w:rFonts w:ascii="Consolas" w:hAnsi="Consolas" w:cs="Consolas"/>
          <w:color w:val="008080"/>
          <w:sz w:val="19"/>
          <w:szCs w:val="19"/>
        </w:rPr>
        <w:t>[</w:t>
      </w:r>
      <w:del w:id="333" w:author="fabiano" w:date="2012-12-17T17:38:00Z">
        <w:r w:rsidRPr="00B160C6" w:rsidDel="003004BB">
          <w:rPr>
            <w:rFonts w:ascii="Consolas" w:hAnsi="Consolas" w:cs="Consolas"/>
            <w:color w:val="008080"/>
            <w:sz w:val="19"/>
            <w:szCs w:val="19"/>
          </w:rPr>
          <w:delText>SeriesTick</w:delText>
        </w:r>
      </w:del>
      <w:ins w:id="334"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w:t>
      </w:r>
      <w:r w:rsidRPr="00B160C6">
        <w:rPr>
          <w:rFonts w:ascii="Consolas" w:hAnsi="Consolas" w:cs="Consolas"/>
          <w:color w:val="0000FF"/>
          <w:sz w:val="19"/>
          <w:szCs w:val="19"/>
        </w:rPr>
        <w:t xml:space="preserve"> </w:t>
      </w:r>
      <w:r w:rsidRPr="00B160C6">
        <w:rPr>
          <w:rFonts w:ascii="Consolas" w:hAnsi="Consolas" w:cs="Consolas"/>
          <w:color w:val="808080"/>
          <w:sz w:val="19"/>
          <w:szCs w:val="19"/>
        </w:rPr>
        <w:t>(</w:t>
      </w:r>
      <w:r w:rsidRPr="00B160C6">
        <w:rPr>
          <w:rFonts w:ascii="Consolas" w:hAnsi="Consolas" w:cs="Consolas"/>
          <w:color w:val="008080"/>
          <w:sz w:val="19"/>
          <w:szCs w:val="19"/>
        </w:rPr>
        <w:t>[TickId]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[OriginId]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[SymbolCode]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[UpdateTimestamp]</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00FF"/>
          <w:sz w:val="19"/>
          <w:szCs w:val="19"/>
        </w:rPr>
        <w:t xml:space="preserve">VALUES </w:t>
      </w:r>
      <w:r w:rsidRPr="00B160C6">
        <w:rPr>
          <w:rFonts w:ascii="Consolas" w:hAnsi="Consolas" w:cs="Consolas"/>
          <w:color w:val="808080"/>
          <w:sz w:val="19"/>
          <w:szCs w:val="19"/>
        </w:rPr>
        <w:t>(</w:t>
      </w:r>
      <w:r w:rsidRPr="00B160C6">
        <w:rPr>
          <w:rFonts w:ascii="Consolas" w:hAnsi="Consolas" w:cs="Consolas"/>
          <w:color w:val="171717"/>
          <w:sz w:val="19"/>
          <w:szCs w:val="19"/>
        </w:rPr>
        <w:t>74957</w:t>
      </w:r>
      <w:r w:rsidRPr="00B160C6">
        <w:rPr>
          <w:rFonts w:ascii="Consolas" w:hAnsi="Consolas" w:cs="Consolas"/>
          <w:color w:val="808080"/>
          <w:sz w:val="19"/>
          <w:szCs w:val="19"/>
        </w:rPr>
        <w:t>,</w:t>
      </w:r>
      <w:r w:rsidRPr="00B160C6">
        <w:rPr>
          <w:rFonts w:ascii="Consolas" w:hAnsi="Consolas" w:cs="Consolas"/>
          <w:color w:val="171717"/>
          <w:sz w:val="19"/>
          <w:szCs w:val="19"/>
        </w:rPr>
        <w:t xml:space="preserve"> 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N'BBAS3'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0x0780D49158B677350B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DateTime2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27.270000000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Numeric</w:t>
      </w:r>
      <w:r w:rsidRPr="00B160C6">
        <w:rPr>
          <w:rFonts w:ascii="Consolas" w:hAnsi="Consolas" w:cs="Consolas"/>
          <w:color w:val="808080"/>
          <w:sz w:val="19"/>
          <w:szCs w:val="19"/>
        </w:rPr>
        <w:t>(</w:t>
      </w:r>
      <w:r w:rsidRPr="00B160C6">
        <w:rPr>
          <w:rFonts w:ascii="Consolas" w:hAnsi="Consolas" w:cs="Consolas"/>
          <w:color w:val="171717"/>
          <w:sz w:val="19"/>
          <w:szCs w:val="19"/>
        </w:rPr>
        <w:t>28</w:t>
      </w:r>
      <w:r w:rsidRPr="00B160C6">
        <w:rPr>
          <w:rFonts w:ascii="Consolas" w:hAnsi="Consolas" w:cs="Consolas"/>
          <w:color w:val="808080"/>
          <w:sz w:val="19"/>
          <w:szCs w:val="19"/>
        </w:rPr>
        <w:t>,</w:t>
      </w:r>
      <w:r w:rsidRPr="00B160C6">
        <w:rPr>
          <w:rFonts w:ascii="Consolas" w:hAnsi="Consolas" w:cs="Consolas"/>
          <w:color w:val="171717"/>
          <w:sz w:val="19"/>
          <w:szCs w:val="19"/>
        </w:rPr>
        <w:t xml:space="preserve"> 9</w:t>
      </w:r>
      <w:r w:rsidRPr="00B160C6">
        <w:rPr>
          <w:rFonts w:ascii="Consolas" w:hAnsi="Consolas" w:cs="Consolas"/>
          <w:color w:val="808080"/>
          <w:sz w:val="19"/>
          <w:szCs w:val="19"/>
        </w:rPr>
        <w:t>)),</w:t>
      </w:r>
      <w:r w:rsidRPr="00B160C6">
        <w:rPr>
          <w:rFonts w:ascii="Consolas" w:hAnsi="Consolas" w:cs="Consolas"/>
          <w:color w:val="171717"/>
          <w:sz w:val="19"/>
          <w:szCs w:val="19"/>
        </w:rPr>
        <w:t xml:space="preserve"> 100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N'21'</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4A6CB4FC"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INSERT</w:t>
      </w:r>
      <w:r w:rsidRPr="00B160C6">
        <w:rPr>
          <w:rFonts w:ascii="Consolas" w:hAnsi="Consolas" w:cs="Consolas"/>
          <w:color w:val="171717"/>
          <w:sz w:val="19"/>
          <w:szCs w:val="19"/>
        </w:rPr>
        <w:t xml:space="preserve"> </w:t>
      </w:r>
      <w:r w:rsidRPr="00B160C6">
        <w:rPr>
          <w:rFonts w:ascii="Consolas" w:hAnsi="Consolas" w:cs="Consolas"/>
          <w:color w:val="008080"/>
          <w:sz w:val="19"/>
          <w:szCs w:val="19"/>
        </w:rPr>
        <w:t>[dbo]</w:t>
      </w:r>
      <w:r w:rsidRPr="00B160C6">
        <w:rPr>
          <w:rFonts w:ascii="Consolas" w:hAnsi="Consolas" w:cs="Consolas"/>
          <w:color w:val="808080"/>
          <w:sz w:val="19"/>
          <w:szCs w:val="19"/>
        </w:rPr>
        <w:t>.</w:t>
      </w:r>
      <w:r w:rsidRPr="00B160C6">
        <w:rPr>
          <w:rFonts w:ascii="Consolas" w:hAnsi="Consolas" w:cs="Consolas"/>
          <w:color w:val="008080"/>
          <w:sz w:val="19"/>
          <w:szCs w:val="19"/>
        </w:rPr>
        <w:t>[</w:t>
      </w:r>
      <w:del w:id="335" w:author="fabiano" w:date="2012-12-17T17:38:00Z">
        <w:r w:rsidRPr="00B160C6" w:rsidDel="003004BB">
          <w:rPr>
            <w:rFonts w:ascii="Consolas" w:hAnsi="Consolas" w:cs="Consolas"/>
            <w:color w:val="008080"/>
            <w:sz w:val="19"/>
            <w:szCs w:val="19"/>
          </w:rPr>
          <w:delText>SeriesTick</w:delText>
        </w:r>
      </w:del>
      <w:ins w:id="336"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w:t>
      </w:r>
      <w:r w:rsidRPr="00B160C6">
        <w:rPr>
          <w:rFonts w:ascii="Consolas" w:hAnsi="Consolas" w:cs="Consolas"/>
          <w:color w:val="0000FF"/>
          <w:sz w:val="19"/>
          <w:szCs w:val="19"/>
        </w:rPr>
        <w:t xml:space="preserve"> </w:t>
      </w:r>
      <w:r w:rsidRPr="00B160C6">
        <w:rPr>
          <w:rFonts w:ascii="Consolas" w:hAnsi="Consolas" w:cs="Consolas"/>
          <w:color w:val="808080"/>
          <w:sz w:val="19"/>
          <w:szCs w:val="19"/>
        </w:rPr>
        <w:t>(</w:t>
      </w:r>
      <w:r w:rsidRPr="00B160C6">
        <w:rPr>
          <w:rFonts w:ascii="Consolas" w:hAnsi="Consolas" w:cs="Consolas"/>
          <w:color w:val="008080"/>
          <w:sz w:val="19"/>
          <w:szCs w:val="19"/>
        </w:rPr>
        <w:t>[TickId]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[OriginId]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[SymbolCode]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[UpdateTimestamp]</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00FF"/>
          <w:sz w:val="19"/>
          <w:szCs w:val="19"/>
        </w:rPr>
        <w:t xml:space="preserve">VALUES </w:t>
      </w:r>
      <w:r w:rsidRPr="00B160C6">
        <w:rPr>
          <w:rFonts w:ascii="Consolas" w:hAnsi="Consolas" w:cs="Consolas"/>
          <w:color w:val="808080"/>
          <w:sz w:val="19"/>
          <w:szCs w:val="19"/>
        </w:rPr>
        <w:t>(</w:t>
      </w:r>
      <w:r w:rsidRPr="00B160C6">
        <w:rPr>
          <w:rFonts w:ascii="Consolas" w:hAnsi="Consolas" w:cs="Consolas"/>
          <w:color w:val="171717"/>
          <w:sz w:val="19"/>
          <w:szCs w:val="19"/>
        </w:rPr>
        <w:t>74961</w:t>
      </w:r>
      <w:r w:rsidRPr="00B160C6">
        <w:rPr>
          <w:rFonts w:ascii="Consolas" w:hAnsi="Consolas" w:cs="Consolas"/>
          <w:color w:val="808080"/>
          <w:sz w:val="19"/>
          <w:szCs w:val="19"/>
        </w:rPr>
        <w:t>,</w:t>
      </w:r>
      <w:r w:rsidRPr="00B160C6">
        <w:rPr>
          <w:rFonts w:ascii="Consolas" w:hAnsi="Consolas" w:cs="Consolas"/>
          <w:color w:val="171717"/>
          <w:sz w:val="19"/>
          <w:szCs w:val="19"/>
        </w:rPr>
        <w:t xml:space="preserve"> 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N'BBAS3'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0x0780D49158B677350B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DateTime2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27.280000000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Numeric</w:t>
      </w:r>
      <w:r w:rsidRPr="00B160C6">
        <w:rPr>
          <w:rFonts w:ascii="Consolas" w:hAnsi="Consolas" w:cs="Consolas"/>
          <w:color w:val="808080"/>
          <w:sz w:val="19"/>
          <w:szCs w:val="19"/>
        </w:rPr>
        <w:t>(</w:t>
      </w:r>
      <w:r w:rsidRPr="00B160C6">
        <w:rPr>
          <w:rFonts w:ascii="Consolas" w:hAnsi="Consolas" w:cs="Consolas"/>
          <w:color w:val="171717"/>
          <w:sz w:val="19"/>
          <w:szCs w:val="19"/>
        </w:rPr>
        <w:t>28</w:t>
      </w:r>
      <w:r w:rsidRPr="00B160C6">
        <w:rPr>
          <w:rFonts w:ascii="Consolas" w:hAnsi="Consolas" w:cs="Consolas"/>
          <w:color w:val="808080"/>
          <w:sz w:val="19"/>
          <w:szCs w:val="19"/>
        </w:rPr>
        <w:t>,</w:t>
      </w:r>
      <w:r w:rsidRPr="00B160C6">
        <w:rPr>
          <w:rFonts w:ascii="Consolas" w:hAnsi="Consolas" w:cs="Consolas"/>
          <w:color w:val="171717"/>
          <w:sz w:val="19"/>
          <w:szCs w:val="19"/>
        </w:rPr>
        <w:t xml:space="preserve"> 9</w:t>
      </w:r>
      <w:r w:rsidRPr="00B160C6">
        <w:rPr>
          <w:rFonts w:ascii="Consolas" w:hAnsi="Consolas" w:cs="Consolas"/>
          <w:color w:val="808080"/>
          <w:sz w:val="19"/>
          <w:szCs w:val="19"/>
        </w:rPr>
        <w:t>)),</w:t>
      </w:r>
      <w:r w:rsidRPr="00B160C6">
        <w:rPr>
          <w:rFonts w:ascii="Consolas" w:hAnsi="Consolas" w:cs="Consolas"/>
          <w:color w:val="171717"/>
          <w:sz w:val="19"/>
          <w:szCs w:val="19"/>
        </w:rPr>
        <w:t xml:space="preserve"> 400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N'10'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4767F266"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INSERT</w:t>
      </w:r>
      <w:r w:rsidRPr="00B160C6">
        <w:rPr>
          <w:rFonts w:ascii="Consolas" w:hAnsi="Consolas" w:cs="Consolas"/>
          <w:color w:val="171717"/>
          <w:sz w:val="19"/>
          <w:szCs w:val="19"/>
        </w:rPr>
        <w:t xml:space="preserve"> </w:t>
      </w:r>
      <w:r w:rsidRPr="00B160C6">
        <w:rPr>
          <w:rFonts w:ascii="Consolas" w:hAnsi="Consolas" w:cs="Consolas"/>
          <w:color w:val="008080"/>
          <w:sz w:val="19"/>
          <w:szCs w:val="19"/>
        </w:rPr>
        <w:t>[dbo]</w:t>
      </w:r>
      <w:r w:rsidRPr="00B160C6">
        <w:rPr>
          <w:rFonts w:ascii="Consolas" w:hAnsi="Consolas" w:cs="Consolas"/>
          <w:color w:val="808080"/>
          <w:sz w:val="19"/>
          <w:szCs w:val="19"/>
        </w:rPr>
        <w:t>.</w:t>
      </w:r>
      <w:r w:rsidRPr="00B160C6">
        <w:rPr>
          <w:rFonts w:ascii="Consolas" w:hAnsi="Consolas" w:cs="Consolas"/>
          <w:color w:val="008080"/>
          <w:sz w:val="19"/>
          <w:szCs w:val="19"/>
        </w:rPr>
        <w:t>[</w:t>
      </w:r>
      <w:del w:id="337" w:author="fabiano" w:date="2012-12-17T17:38:00Z">
        <w:r w:rsidRPr="00B160C6" w:rsidDel="003004BB">
          <w:rPr>
            <w:rFonts w:ascii="Consolas" w:hAnsi="Consolas" w:cs="Consolas"/>
            <w:color w:val="008080"/>
            <w:sz w:val="19"/>
            <w:szCs w:val="19"/>
          </w:rPr>
          <w:delText>SeriesTick</w:delText>
        </w:r>
      </w:del>
      <w:ins w:id="338"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w:t>
      </w:r>
      <w:r w:rsidRPr="00B160C6">
        <w:rPr>
          <w:rFonts w:ascii="Consolas" w:hAnsi="Consolas" w:cs="Consolas"/>
          <w:color w:val="0000FF"/>
          <w:sz w:val="19"/>
          <w:szCs w:val="19"/>
        </w:rPr>
        <w:t xml:space="preserve"> </w:t>
      </w:r>
      <w:r w:rsidRPr="00B160C6">
        <w:rPr>
          <w:rFonts w:ascii="Consolas" w:hAnsi="Consolas" w:cs="Consolas"/>
          <w:color w:val="808080"/>
          <w:sz w:val="19"/>
          <w:szCs w:val="19"/>
        </w:rPr>
        <w:t>(</w:t>
      </w:r>
      <w:r w:rsidRPr="00B160C6">
        <w:rPr>
          <w:rFonts w:ascii="Consolas" w:hAnsi="Consolas" w:cs="Consolas"/>
          <w:color w:val="008080"/>
          <w:sz w:val="19"/>
          <w:szCs w:val="19"/>
        </w:rPr>
        <w:t>[TickId]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[OriginId]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[SymbolCode]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[UpdateTimestamp]</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00FF"/>
          <w:sz w:val="19"/>
          <w:szCs w:val="19"/>
        </w:rPr>
        <w:t xml:space="preserve">VALUES </w:t>
      </w:r>
      <w:r w:rsidRPr="00B160C6">
        <w:rPr>
          <w:rFonts w:ascii="Consolas" w:hAnsi="Consolas" w:cs="Consolas"/>
          <w:color w:val="808080"/>
          <w:sz w:val="19"/>
          <w:szCs w:val="19"/>
        </w:rPr>
        <w:t>(</w:t>
      </w:r>
      <w:r w:rsidRPr="00B160C6">
        <w:rPr>
          <w:rFonts w:ascii="Consolas" w:hAnsi="Consolas" w:cs="Consolas"/>
          <w:color w:val="171717"/>
          <w:sz w:val="19"/>
          <w:szCs w:val="19"/>
        </w:rPr>
        <w:t>74965</w:t>
      </w:r>
      <w:r w:rsidRPr="00B160C6">
        <w:rPr>
          <w:rFonts w:ascii="Consolas" w:hAnsi="Consolas" w:cs="Consolas"/>
          <w:color w:val="808080"/>
          <w:sz w:val="19"/>
          <w:szCs w:val="19"/>
        </w:rPr>
        <w:t>,</w:t>
      </w:r>
      <w:r w:rsidRPr="00B160C6">
        <w:rPr>
          <w:rFonts w:ascii="Consolas" w:hAnsi="Consolas" w:cs="Consolas"/>
          <w:color w:val="171717"/>
          <w:sz w:val="19"/>
          <w:szCs w:val="19"/>
        </w:rPr>
        <w:t xml:space="preserve"> 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N'BBAS3'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0x07006B2A59B677350B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DateTime2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27.260000000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Numeric</w:t>
      </w:r>
      <w:r w:rsidRPr="00B160C6">
        <w:rPr>
          <w:rFonts w:ascii="Consolas" w:hAnsi="Consolas" w:cs="Consolas"/>
          <w:color w:val="808080"/>
          <w:sz w:val="19"/>
          <w:szCs w:val="19"/>
        </w:rPr>
        <w:t>(</w:t>
      </w:r>
      <w:r w:rsidRPr="00B160C6">
        <w:rPr>
          <w:rFonts w:ascii="Consolas" w:hAnsi="Consolas" w:cs="Consolas"/>
          <w:color w:val="171717"/>
          <w:sz w:val="19"/>
          <w:szCs w:val="19"/>
        </w:rPr>
        <w:t>28</w:t>
      </w:r>
      <w:r w:rsidRPr="00B160C6">
        <w:rPr>
          <w:rFonts w:ascii="Consolas" w:hAnsi="Consolas" w:cs="Consolas"/>
          <w:color w:val="808080"/>
          <w:sz w:val="19"/>
          <w:szCs w:val="19"/>
        </w:rPr>
        <w:t>,</w:t>
      </w:r>
      <w:r w:rsidRPr="00B160C6">
        <w:rPr>
          <w:rFonts w:ascii="Consolas" w:hAnsi="Consolas" w:cs="Consolas"/>
          <w:color w:val="171717"/>
          <w:sz w:val="19"/>
          <w:szCs w:val="19"/>
        </w:rPr>
        <w:t xml:space="preserve"> 9</w:t>
      </w:r>
      <w:r w:rsidRPr="00B160C6">
        <w:rPr>
          <w:rFonts w:ascii="Consolas" w:hAnsi="Consolas" w:cs="Consolas"/>
          <w:color w:val="808080"/>
          <w:sz w:val="19"/>
          <w:szCs w:val="19"/>
        </w:rPr>
        <w:t>)),</w:t>
      </w:r>
      <w:r w:rsidRPr="00B160C6">
        <w:rPr>
          <w:rFonts w:ascii="Consolas" w:hAnsi="Consolas" w:cs="Consolas"/>
          <w:color w:val="171717"/>
          <w:sz w:val="19"/>
          <w:szCs w:val="19"/>
        </w:rPr>
        <w:t xml:space="preserve"> 400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N'23'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79CB1E80"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INSERT</w:t>
      </w:r>
      <w:r w:rsidRPr="00B160C6">
        <w:rPr>
          <w:rFonts w:ascii="Consolas" w:hAnsi="Consolas" w:cs="Consolas"/>
          <w:color w:val="171717"/>
          <w:sz w:val="19"/>
          <w:szCs w:val="19"/>
        </w:rPr>
        <w:t xml:space="preserve"> </w:t>
      </w:r>
      <w:r w:rsidRPr="00B160C6">
        <w:rPr>
          <w:rFonts w:ascii="Consolas" w:hAnsi="Consolas" w:cs="Consolas"/>
          <w:color w:val="008080"/>
          <w:sz w:val="19"/>
          <w:szCs w:val="19"/>
        </w:rPr>
        <w:t>[dbo]</w:t>
      </w:r>
      <w:r w:rsidRPr="00B160C6">
        <w:rPr>
          <w:rFonts w:ascii="Consolas" w:hAnsi="Consolas" w:cs="Consolas"/>
          <w:color w:val="808080"/>
          <w:sz w:val="19"/>
          <w:szCs w:val="19"/>
        </w:rPr>
        <w:t>.</w:t>
      </w:r>
      <w:r w:rsidRPr="00B160C6">
        <w:rPr>
          <w:rFonts w:ascii="Consolas" w:hAnsi="Consolas" w:cs="Consolas"/>
          <w:color w:val="008080"/>
          <w:sz w:val="19"/>
          <w:szCs w:val="19"/>
        </w:rPr>
        <w:t>[</w:t>
      </w:r>
      <w:del w:id="339" w:author="fabiano" w:date="2012-12-17T17:38:00Z">
        <w:r w:rsidRPr="00B160C6" w:rsidDel="003004BB">
          <w:rPr>
            <w:rFonts w:ascii="Consolas" w:hAnsi="Consolas" w:cs="Consolas"/>
            <w:color w:val="008080"/>
            <w:sz w:val="19"/>
            <w:szCs w:val="19"/>
          </w:rPr>
          <w:delText>SeriesTick</w:delText>
        </w:r>
      </w:del>
      <w:ins w:id="340"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w:t>
      </w:r>
      <w:r w:rsidRPr="00B160C6">
        <w:rPr>
          <w:rFonts w:ascii="Consolas" w:hAnsi="Consolas" w:cs="Consolas"/>
          <w:color w:val="0000FF"/>
          <w:sz w:val="19"/>
          <w:szCs w:val="19"/>
        </w:rPr>
        <w:t xml:space="preserve"> </w:t>
      </w:r>
      <w:r w:rsidRPr="00B160C6">
        <w:rPr>
          <w:rFonts w:ascii="Consolas" w:hAnsi="Consolas" w:cs="Consolas"/>
          <w:color w:val="808080"/>
          <w:sz w:val="19"/>
          <w:szCs w:val="19"/>
        </w:rPr>
        <w:t>(</w:t>
      </w:r>
      <w:r w:rsidRPr="00B160C6">
        <w:rPr>
          <w:rFonts w:ascii="Consolas" w:hAnsi="Consolas" w:cs="Consolas"/>
          <w:color w:val="008080"/>
          <w:sz w:val="19"/>
          <w:szCs w:val="19"/>
        </w:rPr>
        <w:t>[TickId]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[OriginId]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[SymbolCode]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[UpdateTimestamp]</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00FF"/>
          <w:sz w:val="19"/>
          <w:szCs w:val="19"/>
        </w:rPr>
        <w:t xml:space="preserve">VALUES </w:t>
      </w:r>
      <w:r w:rsidRPr="00B160C6">
        <w:rPr>
          <w:rFonts w:ascii="Consolas" w:hAnsi="Consolas" w:cs="Consolas"/>
          <w:color w:val="808080"/>
          <w:sz w:val="19"/>
          <w:szCs w:val="19"/>
        </w:rPr>
        <w:t>(</w:t>
      </w:r>
      <w:r w:rsidRPr="00B160C6">
        <w:rPr>
          <w:rFonts w:ascii="Consolas" w:hAnsi="Consolas" w:cs="Consolas"/>
          <w:color w:val="171717"/>
          <w:sz w:val="19"/>
          <w:szCs w:val="19"/>
        </w:rPr>
        <w:t>74966</w:t>
      </w:r>
      <w:r w:rsidRPr="00B160C6">
        <w:rPr>
          <w:rFonts w:ascii="Consolas" w:hAnsi="Consolas" w:cs="Consolas"/>
          <w:color w:val="808080"/>
          <w:sz w:val="19"/>
          <w:szCs w:val="19"/>
        </w:rPr>
        <w:t>,</w:t>
      </w:r>
      <w:r w:rsidRPr="00B160C6">
        <w:rPr>
          <w:rFonts w:ascii="Consolas" w:hAnsi="Consolas" w:cs="Consolas"/>
          <w:color w:val="171717"/>
          <w:sz w:val="19"/>
          <w:szCs w:val="19"/>
        </w:rPr>
        <w:t xml:space="preserve"> 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N'BBAS3'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0x0780B5875EB677350B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DateTime2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27.270000000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Numeric</w:t>
      </w:r>
      <w:r w:rsidRPr="00B160C6">
        <w:rPr>
          <w:rFonts w:ascii="Consolas" w:hAnsi="Consolas" w:cs="Consolas"/>
          <w:color w:val="808080"/>
          <w:sz w:val="19"/>
          <w:szCs w:val="19"/>
        </w:rPr>
        <w:t>(</w:t>
      </w:r>
      <w:r w:rsidRPr="00B160C6">
        <w:rPr>
          <w:rFonts w:ascii="Consolas" w:hAnsi="Consolas" w:cs="Consolas"/>
          <w:color w:val="171717"/>
          <w:sz w:val="19"/>
          <w:szCs w:val="19"/>
        </w:rPr>
        <w:t>28</w:t>
      </w:r>
      <w:r w:rsidRPr="00B160C6">
        <w:rPr>
          <w:rFonts w:ascii="Consolas" w:hAnsi="Consolas" w:cs="Consolas"/>
          <w:color w:val="808080"/>
          <w:sz w:val="19"/>
          <w:szCs w:val="19"/>
        </w:rPr>
        <w:t>,</w:t>
      </w:r>
      <w:r w:rsidRPr="00B160C6">
        <w:rPr>
          <w:rFonts w:ascii="Consolas" w:hAnsi="Consolas" w:cs="Consolas"/>
          <w:color w:val="171717"/>
          <w:sz w:val="19"/>
          <w:szCs w:val="19"/>
        </w:rPr>
        <w:t xml:space="preserve"> 9</w:t>
      </w:r>
      <w:r w:rsidRPr="00B160C6">
        <w:rPr>
          <w:rFonts w:ascii="Consolas" w:hAnsi="Consolas" w:cs="Consolas"/>
          <w:color w:val="808080"/>
          <w:sz w:val="19"/>
          <w:szCs w:val="19"/>
        </w:rPr>
        <w:t>)),</w:t>
      </w:r>
      <w:r w:rsidRPr="00B160C6">
        <w:rPr>
          <w:rFonts w:ascii="Consolas" w:hAnsi="Consolas" w:cs="Consolas"/>
          <w:color w:val="171717"/>
          <w:sz w:val="19"/>
          <w:szCs w:val="19"/>
        </w:rPr>
        <w:t xml:space="preserve"> 100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N'386'</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005E007A"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INSERT</w:t>
      </w:r>
      <w:r w:rsidRPr="00B160C6">
        <w:rPr>
          <w:rFonts w:ascii="Consolas" w:hAnsi="Consolas" w:cs="Consolas"/>
          <w:color w:val="171717"/>
          <w:sz w:val="19"/>
          <w:szCs w:val="19"/>
        </w:rPr>
        <w:t xml:space="preserve"> </w:t>
      </w:r>
      <w:r w:rsidRPr="00B160C6">
        <w:rPr>
          <w:rFonts w:ascii="Consolas" w:hAnsi="Consolas" w:cs="Consolas"/>
          <w:color w:val="008080"/>
          <w:sz w:val="19"/>
          <w:szCs w:val="19"/>
        </w:rPr>
        <w:t>[dbo]</w:t>
      </w:r>
      <w:r w:rsidRPr="00B160C6">
        <w:rPr>
          <w:rFonts w:ascii="Consolas" w:hAnsi="Consolas" w:cs="Consolas"/>
          <w:color w:val="808080"/>
          <w:sz w:val="19"/>
          <w:szCs w:val="19"/>
        </w:rPr>
        <w:t>.</w:t>
      </w:r>
      <w:r w:rsidRPr="00B160C6">
        <w:rPr>
          <w:rFonts w:ascii="Consolas" w:hAnsi="Consolas" w:cs="Consolas"/>
          <w:color w:val="008080"/>
          <w:sz w:val="19"/>
          <w:szCs w:val="19"/>
        </w:rPr>
        <w:t>[</w:t>
      </w:r>
      <w:del w:id="341" w:author="fabiano" w:date="2012-12-17T17:38:00Z">
        <w:r w:rsidRPr="00B160C6" w:rsidDel="003004BB">
          <w:rPr>
            <w:rFonts w:ascii="Consolas" w:hAnsi="Consolas" w:cs="Consolas"/>
            <w:color w:val="008080"/>
            <w:sz w:val="19"/>
            <w:szCs w:val="19"/>
          </w:rPr>
          <w:delText>SeriesTick</w:delText>
        </w:r>
      </w:del>
      <w:ins w:id="342"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w:t>
      </w:r>
      <w:r w:rsidRPr="00B160C6">
        <w:rPr>
          <w:rFonts w:ascii="Consolas" w:hAnsi="Consolas" w:cs="Consolas"/>
          <w:color w:val="0000FF"/>
          <w:sz w:val="19"/>
          <w:szCs w:val="19"/>
        </w:rPr>
        <w:t xml:space="preserve"> </w:t>
      </w:r>
      <w:r w:rsidRPr="00B160C6">
        <w:rPr>
          <w:rFonts w:ascii="Consolas" w:hAnsi="Consolas" w:cs="Consolas"/>
          <w:color w:val="808080"/>
          <w:sz w:val="19"/>
          <w:szCs w:val="19"/>
        </w:rPr>
        <w:t>(</w:t>
      </w:r>
      <w:r w:rsidRPr="00B160C6">
        <w:rPr>
          <w:rFonts w:ascii="Consolas" w:hAnsi="Consolas" w:cs="Consolas"/>
          <w:color w:val="008080"/>
          <w:sz w:val="19"/>
          <w:szCs w:val="19"/>
        </w:rPr>
        <w:t>[TickId]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[OriginId]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[SymbolCode]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[UpdateTimestamp]</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00FF"/>
          <w:sz w:val="19"/>
          <w:szCs w:val="19"/>
        </w:rPr>
        <w:t xml:space="preserve">VALUES </w:t>
      </w:r>
      <w:r w:rsidRPr="00B160C6">
        <w:rPr>
          <w:rFonts w:ascii="Consolas" w:hAnsi="Consolas" w:cs="Consolas"/>
          <w:color w:val="808080"/>
          <w:sz w:val="19"/>
          <w:szCs w:val="19"/>
        </w:rPr>
        <w:t>(</w:t>
      </w:r>
      <w:r w:rsidRPr="00B160C6">
        <w:rPr>
          <w:rFonts w:ascii="Consolas" w:hAnsi="Consolas" w:cs="Consolas"/>
          <w:color w:val="171717"/>
          <w:sz w:val="19"/>
          <w:szCs w:val="19"/>
        </w:rPr>
        <w:t>74970</w:t>
      </w:r>
      <w:r w:rsidRPr="00B160C6">
        <w:rPr>
          <w:rFonts w:ascii="Consolas" w:hAnsi="Consolas" w:cs="Consolas"/>
          <w:color w:val="808080"/>
          <w:sz w:val="19"/>
          <w:szCs w:val="19"/>
        </w:rPr>
        <w:t>,</w:t>
      </w:r>
      <w:r w:rsidRPr="00B160C6">
        <w:rPr>
          <w:rFonts w:ascii="Consolas" w:hAnsi="Consolas" w:cs="Consolas"/>
          <w:color w:val="171717"/>
          <w:sz w:val="19"/>
          <w:szCs w:val="19"/>
        </w:rPr>
        <w:t xml:space="preserve"> 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N'BBAS3'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0x0780C229D2B677350B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DateTime2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27.290000000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Numeric</w:t>
      </w:r>
      <w:r w:rsidRPr="00B160C6">
        <w:rPr>
          <w:rFonts w:ascii="Consolas" w:hAnsi="Consolas" w:cs="Consolas"/>
          <w:color w:val="808080"/>
          <w:sz w:val="19"/>
          <w:szCs w:val="19"/>
        </w:rPr>
        <w:t>(</w:t>
      </w:r>
      <w:r w:rsidRPr="00B160C6">
        <w:rPr>
          <w:rFonts w:ascii="Consolas" w:hAnsi="Consolas" w:cs="Consolas"/>
          <w:color w:val="171717"/>
          <w:sz w:val="19"/>
          <w:szCs w:val="19"/>
        </w:rPr>
        <w:t>28</w:t>
      </w:r>
      <w:r w:rsidRPr="00B160C6">
        <w:rPr>
          <w:rFonts w:ascii="Consolas" w:hAnsi="Consolas" w:cs="Consolas"/>
          <w:color w:val="808080"/>
          <w:sz w:val="19"/>
          <w:szCs w:val="19"/>
        </w:rPr>
        <w:t>,</w:t>
      </w:r>
      <w:r w:rsidRPr="00B160C6">
        <w:rPr>
          <w:rFonts w:ascii="Consolas" w:hAnsi="Consolas" w:cs="Consolas"/>
          <w:color w:val="171717"/>
          <w:sz w:val="19"/>
          <w:szCs w:val="19"/>
        </w:rPr>
        <w:t xml:space="preserve"> 9</w:t>
      </w:r>
      <w:r w:rsidRPr="00B160C6">
        <w:rPr>
          <w:rFonts w:ascii="Consolas" w:hAnsi="Consolas" w:cs="Consolas"/>
          <w:color w:val="808080"/>
          <w:sz w:val="19"/>
          <w:szCs w:val="19"/>
        </w:rPr>
        <w:t>)),</w:t>
      </w:r>
      <w:r w:rsidRPr="00B160C6">
        <w:rPr>
          <w:rFonts w:ascii="Consolas" w:hAnsi="Consolas" w:cs="Consolas"/>
          <w:color w:val="171717"/>
          <w:sz w:val="19"/>
          <w:szCs w:val="19"/>
        </w:rPr>
        <w:t xml:space="preserve"> 500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N'82'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3144F20E"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INSERT</w:t>
      </w:r>
      <w:r w:rsidRPr="00B160C6">
        <w:rPr>
          <w:rFonts w:ascii="Consolas" w:hAnsi="Consolas" w:cs="Consolas"/>
          <w:color w:val="171717"/>
          <w:sz w:val="19"/>
          <w:szCs w:val="19"/>
        </w:rPr>
        <w:t xml:space="preserve"> </w:t>
      </w:r>
      <w:r w:rsidRPr="00B160C6">
        <w:rPr>
          <w:rFonts w:ascii="Consolas" w:hAnsi="Consolas" w:cs="Consolas"/>
          <w:color w:val="008080"/>
          <w:sz w:val="19"/>
          <w:szCs w:val="19"/>
        </w:rPr>
        <w:t>[dbo]</w:t>
      </w:r>
      <w:r w:rsidRPr="00B160C6">
        <w:rPr>
          <w:rFonts w:ascii="Consolas" w:hAnsi="Consolas" w:cs="Consolas"/>
          <w:color w:val="808080"/>
          <w:sz w:val="19"/>
          <w:szCs w:val="19"/>
        </w:rPr>
        <w:t>.</w:t>
      </w:r>
      <w:r w:rsidRPr="00B160C6">
        <w:rPr>
          <w:rFonts w:ascii="Consolas" w:hAnsi="Consolas" w:cs="Consolas"/>
          <w:color w:val="008080"/>
          <w:sz w:val="19"/>
          <w:szCs w:val="19"/>
        </w:rPr>
        <w:t>[</w:t>
      </w:r>
      <w:del w:id="343" w:author="fabiano" w:date="2012-12-17T17:38:00Z">
        <w:r w:rsidRPr="00B160C6" w:rsidDel="003004BB">
          <w:rPr>
            <w:rFonts w:ascii="Consolas" w:hAnsi="Consolas" w:cs="Consolas"/>
            <w:color w:val="008080"/>
            <w:sz w:val="19"/>
            <w:szCs w:val="19"/>
          </w:rPr>
          <w:delText>SeriesTick</w:delText>
        </w:r>
      </w:del>
      <w:ins w:id="344"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w:t>
      </w:r>
      <w:r w:rsidRPr="00B160C6">
        <w:rPr>
          <w:rFonts w:ascii="Consolas" w:hAnsi="Consolas" w:cs="Consolas"/>
          <w:color w:val="0000FF"/>
          <w:sz w:val="19"/>
          <w:szCs w:val="19"/>
        </w:rPr>
        <w:t xml:space="preserve"> </w:t>
      </w:r>
      <w:r w:rsidRPr="00B160C6">
        <w:rPr>
          <w:rFonts w:ascii="Consolas" w:hAnsi="Consolas" w:cs="Consolas"/>
          <w:color w:val="808080"/>
          <w:sz w:val="19"/>
          <w:szCs w:val="19"/>
        </w:rPr>
        <w:t>(</w:t>
      </w:r>
      <w:r w:rsidRPr="00B160C6">
        <w:rPr>
          <w:rFonts w:ascii="Consolas" w:hAnsi="Consolas" w:cs="Consolas"/>
          <w:color w:val="008080"/>
          <w:sz w:val="19"/>
          <w:szCs w:val="19"/>
        </w:rPr>
        <w:t>[TickId]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[OriginId]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[SymbolCode]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[UpdateTimestamp]</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00FF"/>
          <w:sz w:val="19"/>
          <w:szCs w:val="19"/>
        </w:rPr>
        <w:t xml:space="preserve">VALUES </w:t>
      </w:r>
      <w:r w:rsidRPr="00B160C6">
        <w:rPr>
          <w:rFonts w:ascii="Consolas" w:hAnsi="Consolas" w:cs="Consolas"/>
          <w:color w:val="808080"/>
          <w:sz w:val="19"/>
          <w:szCs w:val="19"/>
        </w:rPr>
        <w:t>(</w:t>
      </w:r>
      <w:r w:rsidRPr="00B160C6">
        <w:rPr>
          <w:rFonts w:ascii="Consolas" w:hAnsi="Consolas" w:cs="Consolas"/>
          <w:color w:val="171717"/>
          <w:sz w:val="19"/>
          <w:szCs w:val="19"/>
        </w:rPr>
        <w:t>74974</w:t>
      </w:r>
      <w:r w:rsidRPr="00B160C6">
        <w:rPr>
          <w:rFonts w:ascii="Consolas" w:hAnsi="Consolas" w:cs="Consolas"/>
          <w:color w:val="808080"/>
          <w:sz w:val="19"/>
          <w:szCs w:val="19"/>
        </w:rPr>
        <w:t>,</w:t>
      </w:r>
      <w:r w:rsidRPr="00B160C6">
        <w:rPr>
          <w:rFonts w:ascii="Consolas" w:hAnsi="Consolas" w:cs="Consolas"/>
          <w:color w:val="171717"/>
          <w:sz w:val="19"/>
          <w:szCs w:val="19"/>
        </w:rPr>
        <w:t xml:space="preserve"> 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N'BBAS3'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0x0780EF5AD3B677350B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DateTime2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27.290000000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Numeric</w:t>
      </w:r>
      <w:r w:rsidRPr="00B160C6">
        <w:rPr>
          <w:rFonts w:ascii="Consolas" w:hAnsi="Consolas" w:cs="Consolas"/>
          <w:color w:val="808080"/>
          <w:sz w:val="19"/>
          <w:szCs w:val="19"/>
        </w:rPr>
        <w:t>(</w:t>
      </w:r>
      <w:r w:rsidRPr="00B160C6">
        <w:rPr>
          <w:rFonts w:ascii="Consolas" w:hAnsi="Consolas" w:cs="Consolas"/>
          <w:color w:val="171717"/>
          <w:sz w:val="19"/>
          <w:szCs w:val="19"/>
        </w:rPr>
        <w:t>28</w:t>
      </w:r>
      <w:r w:rsidRPr="00B160C6">
        <w:rPr>
          <w:rFonts w:ascii="Consolas" w:hAnsi="Consolas" w:cs="Consolas"/>
          <w:color w:val="808080"/>
          <w:sz w:val="19"/>
          <w:szCs w:val="19"/>
        </w:rPr>
        <w:t>,</w:t>
      </w:r>
      <w:r w:rsidRPr="00B160C6">
        <w:rPr>
          <w:rFonts w:ascii="Consolas" w:hAnsi="Consolas" w:cs="Consolas"/>
          <w:color w:val="171717"/>
          <w:sz w:val="19"/>
          <w:szCs w:val="19"/>
        </w:rPr>
        <w:t xml:space="preserve"> 9</w:t>
      </w:r>
      <w:r w:rsidRPr="00B160C6">
        <w:rPr>
          <w:rFonts w:ascii="Consolas" w:hAnsi="Consolas" w:cs="Consolas"/>
          <w:color w:val="808080"/>
          <w:sz w:val="19"/>
          <w:szCs w:val="19"/>
        </w:rPr>
        <w:t>)),</w:t>
      </w:r>
      <w:r w:rsidRPr="00B160C6">
        <w:rPr>
          <w:rFonts w:ascii="Consolas" w:hAnsi="Consolas" w:cs="Consolas"/>
          <w:color w:val="171717"/>
          <w:sz w:val="19"/>
          <w:szCs w:val="19"/>
        </w:rPr>
        <w:t xml:space="preserve"> 100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N'82'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3D06E398"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INSERT</w:t>
      </w:r>
      <w:r w:rsidRPr="00B160C6">
        <w:rPr>
          <w:rFonts w:ascii="Consolas" w:hAnsi="Consolas" w:cs="Consolas"/>
          <w:color w:val="171717"/>
          <w:sz w:val="19"/>
          <w:szCs w:val="19"/>
        </w:rPr>
        <w:t xml:space="preserve"> </w:t>
      </w:r>
      <w:r w:rsidRPr="00B160C6">
        <w:rPr>
          <w:rFonts w:ascii="Consolas" w:hAnsi="Consolas" w:cs="Consolas"/>
          <w:color w:val="008080"/>
          <w:sz w:val="19"/>
          <w:szCs w:val="19"/>
        </w:rPr>
        <w:t>[dbo]</w:t>
      </w:r>
      <w:r w:rsidRPr="00B160C6">
        <w:rPr>
          <w:rFonts w:ascii="Consolas" w:hAnsi="Consolas" w:cs="Consolas"/>
          <w:color w:val="808080"/>
          <w:sz w:val="19"/>
          <w:szCs w:val="19"/>
        </w:rPr>
        <w:t>.</w:t>
      </w:r>
      <w:r w:rsidRPr="00B160C6">
        <w:rPr>
          <w:rFonts w:ascii="Consolas" w:hAnsi="Consolas" w:cs="Consolas"/>
          <w:color w:val="008080"/>
          <w:sz w:val="19"/>
          <w:szCs w:val="19"/>
        </w:rPr>
        <w:t>[</w:t>
      </w:r>
      <w:del w:id="345" w:author="fabiano" w:date="2012-12-17T17:38:00Z">
        <w:r w:rsidRPr="00B160C6" w:rsidDel="003004BB">
          <w:rPr>
            <w:rFonts w:ascii="Consolas" w:hAnsi="Consolas" w:cs="Consolas"/>
            <w:color w:val="008080"/>
            <w:sz w:val="19"/>
            <w:szCs w:val="19"/>
          </w:rPr>
          <w:delText>SeriesTick</w:delText>
        </w:r>
      </w:del>
      <w:ins w:id="346"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w:t>
      </w:r>
      <w:r w:rsidRPr="00B160C6">
        <w:rPr>
          <w:rFonts w:ascii="Consolas" w:hAnsi="Consolas" w:cs="Consolas"/>
          <w:color w:val="0000FF"/>
          <w:sz w:val="19"/>
          <w:szCs w:val="19"/>
        </w:rPr>
        <w:t xml:space="preserve"> </w:t>
      </w:r>
      <w:r w:rsidRPr="00B160C6">
        <w:rPr>
          <w:rFonts w:ascii="Consolas" w:hAnsi="Consolas" w:cs="Consolas"/>
          <w:color w:val="808080"/>
          <w:sz w:val="19"/>
          <w:szCs w:val="19"/>
        </w:rPr>
        <w:t>(</w:t>
      </w:r>
      <w:r w:rsidRPr="00B160C6">
        <w:rPr>
          <w:rFonts w:ascii="Consolas" w:hAnsi="Consolas" w:cs="Consolas"/>
          <w:color w:val="008080"/>
          <w:sz w:val="19"/>
          <w:szCs w:val="19"/>
        </w:rPr>
        <w:t>[TickId]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[OriginId]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[SymbolCode]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[UpdateTimestamp]</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00FF"/>
          <w:sz w:val="19"/>
          <w:szCs w:val="19"/>
        </w:rPr>
        <w:t xml:space="preserve">VALUES </w:t>
      </w:r>
      <w:r w:rsidRPr="00B160C6">
        <w:rPr>
          <w:rFonts w:ascii="Consolas" w:hAnsi="Consolas" w:cs="Consolas"/>
          <w:color w:val="808080"/>
          <w:sz w:val="19"/>
          <w:szCs w:val="19"/>
        </w:rPr>
        <w:t>(</w:t>
      </w:r>
      <w:r w:rsidRPr="00B160C6">
        <w:rPr>
          <w:rFonts w:ascii="Consolas" w:hAnsi="Consolas" w:cs="Consolas"/>
          <w:color w:val="171717"/>
          <w:sz w:val="19"/>
          <w:szCs w:val="19"/>
        </w:rPr>
        <w:t>74978</w:t>
      </w:r>
      <w:r w:rsidRPr="00B160C6">
        <w:rPr>
          <w:rFonts w:ascii="Consolas" w:hAnsi="Consolas" w:cs="Consolas"/>
          <w:color w:val="808080"/>
          <w:sz w:val="19"/>
          <w:szCs w:val="19"/>
        </w:rPr>
        <w:t>,</w:t>
      </w:r>
      <w:r w:rsidRPr="00B160C6">
        <w:rPr>
          <w:rFonts w:ascii="Consolas" w:hAnsi="Consolas" w:cs="Consolas"/>
          <w:color w:val="171717"/>
          <w:sz w:val="19"/>
          <w:szCs w:val="19"/>
        </w:rPr>
        <w:t xml:space="preserve"> 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N'BBAS3'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0x0780EF5AD3B677350B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DateTime2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27.260000000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Numeric</w:t>
      </w:r>
      <w:r w:rsidRPr="00B160C6">
        <w:rPr>
          <w:rFonts w:ascii="Consolas" w:hAnsi="Consolas" w:cs="Consolas"/>
          <w:color w:val="808080"/>
          <w:sz w:val="19"/>
          <w:szCs w:val="19"/>
        </w:rPr>
        <w:t>(</w:t>
      </w:r>
      <w:r w:rsidRPr="00B160C6">
        <w:rPr>
          <w:rFonts w:ascii="Consolas" w:hAnsi="Consolas" w:cs="Consolas"/>
          <w:color w:val="171717"/>
          <w:sz w:val="19"/>
          <w:szCs w:val="19"/>
        </w:rPr>
        <w:t>28</w:t>
      </w:r>
      <w:r w:rsidRPr="00B160C6">
        <w:rPr>
          <w:rFonts w:ascii="Consolas" w:hAnsi="Consolas" w:cs="Consolas"/>
          <w:color w:val="808080"/>
          <w:sz w:val="19"/>
          <w:szCs w:val="19"/>
        </w:rPr>
        <w:t>,</w:t>
      </w:r>
      <w:r w:rsidRPr="00B160C6">
        <w:rPr>
          <w:rFonts w:ascii="Consolas" w:hAnsi="Consolas" w:cs="Consolas"/>
          <w:color w:val="171717"/>
          <w:sz w:val="19"/>
          <w:szCs w:val="19"/>
        </w:rPr>
        <w:t xml:space="preserve"> 9</w:t>
      </w:r>
      <w:r w:rsidRPr="00B160C6">
        <w:rPr>
          <w:rFonts w:ascii="Consolas" w:hAnsi="Consolas" w:cs="Consolas"/>
          <w:color w:val="808080"/>
          <w:sz w:val="19"/>
          <w:szCs w:val="19"/>
        </w:rPr>
        <w:t>)),</w:t>
      </w:r>
      <w:r w:rsidRPr="00B160C6">
        <w:rPr>
          <w:rFonts w:ascii="Consolas" w:hAnsi="Consolas" w:cs="Consolas"/>
          <w:color w:val="171717"/>
          <w:sz w:val="19"/>
          <w:szCs w:val="19"/>
        </w:rPr>
        <w:t xml:space="preserve"> 400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N'23'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4C5624A5"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INSERT</w:t>
      </w:r>
      <w:r w:rsidRPr="00B160C6">
        <w:rPr>
          <w:rFonts w:ascii="Consolas" w:hAnsi="Consolas" w:cs="Consolas"/>
          <w:color w:val="171717"/>
          <w:sz w:val="19"/>
          <w:szCs w:val="19"/>
        </w:rPr>
        <w:t xml:space="preserve"> </w:t>
      </w:r>
      <w:r w:rsidRPr="00B160C6">
        <w:rPr>
          <w:rFonts w:ascii="Consolas" w:hAnsi="Consolas" w:cs="Consolas"/>
          <w:color w:val="008080"/>
          <w:sz w:val="19"/>
          <w:szCs w:val="19"/>
        </w:rPr>
        <w:t>[dbo]</w:t>
      </w:r>
      <w:r w:rsidRPr="00B160C6">
        <w:rPr>
          <w:rFonts w:ascii="Consolas" w:hAnsi="Consolas" w:cs="Consolas"/>
          <w:color w:val="808080"/>
          <w:sz w:val="19"/>
          <w:szCs w:val="19"/>
        </w:rPr>
        <w:t>.</w:t>
      </w:r>
      <w:r w:rsidRPr="00B160C6">
        <w:rPr>
          <w:rFonts w:ascii="Consolas" w:hAnsi="Consolas" w:cs="Consolas"/>
          <w:color w:val="008080"/>
          <w:sz w:val="19"/>
          <w:szCs w:val="19"/>
        </w:rPr>
        <w:t>[</w:t>
      </w:r>
      <w:del w:id="347" w:author="fabiano" w:date="2012-12-17T17:38:00Z">
        <w:r w:rsidRPr="00B160C6" w:rsidDel="003004BB">
          <w:rPr>
            <w:rFonts w:ascii="Consolas" w:hAnsi="Consolas" w:cs="Consolas"/>
            <w:color w:val="008080"/>
            <w:sz w:val="19"/>
            <w:szCs w:val="19"/>
          </w:rPr>
          <w:delText>SeriesTick</w:delText>
        </w:r>
      </w:del>
      <w:ins w:id="348"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w:t>
      </w:r>
      <w:r w:rsidRPr="00B160C6">
        <w:rPr>
          <w:rFonts w:ascii="Consolas" w:hAnsi="Consolas" w:cs="Consolas"/>
          <w:color w:val="0000FF"/>
          <w:sz w:val="19"/>
          <w:szCs w:val="19"/>
        </w:rPr>
        <w:t xml:space="preserve"> </w:t>
      </w:r>
      <w:r w:rsidRPr="00B160C6">
        <w:rPr>
          <w:rFonts w:ascii="Consolas" w:hAnsi="Consolas" w:cs="Consolas"/>
          <w:color w:val="808080"/>
          <w:sz w:val="19"/>
          <w:szCs w:val="19"/>
        </w:rPr>
        <w:t>(</w:t>
      </w:r>
      <w:r w:rsidRPr="00B160C6">
        <w:rPr>
          <w:rFonts w:ascii="Consolas" w:hAnsi="Consolas" w:cs="Consolas"/>
          <w:color w:val="008080"/>
          <w:sz w:val="19"/>
          <w:szCs w:val="19"/>
        </w:rPr>
        <w:t>[TickId]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[OriginId]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[SymbolCode]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[UpdateTimestamp]</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00FF"/>
          <w:sz w:val="19"/>
          <w:szCs w:val="19"/>
        </w:rPr>
        <w:t xml:space="preserve">VALUES </w:t>
      </w:r>
      <w:r w:rsidRPr="00B160C6">
        <w:rPr>
          <w:rFonts w:ascii="Consolas" w:hAnsi="Consolas" w:cs="Consolas"/>
          <w:color w:val="808080"/>
          <w:sz w:val="19"/>
          <w:szCs w:val="19"/>
        </w:rPr>
        <w:t>(</w:t>
      </w:r>
      <w:r w:rsidRPr="00B160C6">
        <w:rPr>
          <w:rFonts w:ascii="Consolas" w:hAnsi="Consolas" w:cs="Consolas"/>
          <w:color w:val="171717"/>
          <w:sz w:val="19"/>
          <w:szCs w:val="19"/>
        </w:rPr>
        <w:t>74982</w:t>
      </w:r>
      <w:r w:rsidRPr="00B160C6">
        <w:rPr>
          <w:rFonts w:ascii="Consolas" w:hAnsi="Consolas" w:cs="Consolas"/>
          <w:color w:val="808080"/>
          <w:sz w:val="19"/>
          <w:szCs w:val="19"/>
        </w:rPr>
        <w:t>,</w:t>
      </w:r>
      <w:r w:rsidRPr="00B160C6">
        <w:rPr>
          <w:rFonts w:ascii="Consolas" w:hAnsi="Consolas" w:cs="Consolas"/>
          <w:color w:val="171717"/>
          <w:sz w:val="19"/>
          <w:szCs w:val="19"/>
        </w:rPr>
        <w:t xml:space="preserve"> 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N'BBAS3'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0x0780EF5AD3B677350B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DateTime2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27.260000000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Numeric</w:t>
      </w:r>
      <w:r w:rsidRPr="00B160C6">
        <w:rPr>
          <w:rFonts w:ascii="Consolas" w:hAnsi="Consolas" w:cs="Consolas"/>
          <w:color w:val="808080"/>
          <w:sz w:val="19"/>
          <w:szCs w:val="19"/>
        </w:rPr>
        <w:t>(</w:t>
      </w:r>
      <w:r w:rsidRPr="00B160C6">
        <w:rPr>
          <w:rFonts w:ascii="Consolas" w:hAnsi="Consolas" w:cs="Consolas"/>
          <w:color w:val="171717"/>
          <w:sz w:val="19"/>
          <w:szCs w:val="19"/>
        </w:rPr>
        <w:t>28</w:t>
      </w:r>
      <w:r w:rsidRPr="00B160C6">
        <w:rPr>
          <w:rFonts w:ascii="Consolas" w:hAnsi="Consolas" w:cs="Consolas"/>
          <w:color w:val="808080"/>
          <w:sz w:val="19"/>
          <w:szCs w:val="19"/>
        </w:rPr>
        <w:t>,</w:t>
      </w:r>
      <w:r w:rsidRPr="00B160C6">
        <w:rPr>
          <w:rFonts w:ascii="Consolas" w:hAnsi="Consolas" w:cs="Consolas"/>
          <w:color w:val="171717"/>
          <w:sz w:val="19"/>
          <w:szCs w:val="19"/>
        </w:rPr>
        <w:t xml:space="preserve"> 9</w:t>
      </w:r>
      <w:r w:rsidRPr="00B160C6">
        <w:rPr>
          <w:rFonts w:ascii="Consolas" w:hAnsi="Consolas" w:cs="Consolas"/>
          <w:color w:val="808080"/>
          <w:sz w:val="19"/>
          <w:szCs w:val="19"/>
        </w:rPr>
        <w:t>)),</w:t>
      </w:r>
      <w:r w:rsidRPr="00B160C6">
        <w:rPr>
          <w:rFonts w:ascii="Consolas" w:hAnsi="Consolas" w:cs="Consolas"/>
          <w:color w:val="171717"/>
          <w:sz w:val="19"/>
          <w:szCs w:val="19"/>
        </w:rPr>
        <w:t xml:space="preserve"> 1000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N'23'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1FC8B366"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INSERT</w:t>
      </w:r>
      <w:r w:rsidRPr="00B160C6">
        <w:rPr>
          <w:rFonts w:ascii="Consolas" w:hAnsi="Consolas" w:cs="Consolas"/>
          <w:color w:val="171717"/>
          <w:sz w:val="19"/>
          <w:szCs w:val="19"/>
        </w:rPr>
        <w:t xml:space="preserve"> </w:t>
      </w:r>
      <w:r w:rsidRPr="00B160C6">
        <w:rPr>
          <w:rFonts w:ascii="Consolas" w:hAnsi="Consolas" w:cs="Consolas"/>
          <w:color w:val="008080"/>
          <w:sz w:val="19"/>
          <w:szCs w:val="19"/>
        </w:rPr>
        <w:t>[dbo]</w:t>
      </w:r>
      <w:r w:rsidRPr="00B160C6">
        <w:rPr>
          <w:rFonts w:ascii="Consolas" w:hAnsi="Consolas" w:cs="Consolas"/>
          <w:color w:val="808080"/>
          <w:sz w:val="19"/>
          <w:szCs w:val="19"/>
        </w:rPr>
        <w:t>.</w:t>
      </w:r>
      <w:r w:rsidRPr="00B160C6">
        <w:rPr>
          <w:rFonts w:ascii="Consolas" w:hAnsi="Consolas" w:cs="Consolas"/>
          <w:color w:val="008080"/>
          <w:sz w:val="19"/>
          <w:szCs w:val="19"/>
        </w:rPr>
        <w:t>[</w:t>
      </w:r>
      <w:del w:id="349" w:author="fabiano" w:date="2012-12-17T17:38:00Z">
        <w:r w:rsidRPr="00B160C6" w:rsidDel="003004BB">
          <w:rPr>
            <w:rFonts w:ascii="Consolas" w:hAnsi="Consolas" w:cs="Consolas"/>
            <w:color w:val="008080"/>
            <w:sz w:val="19"/>
            <w:szCs w:val="19"/>
          </w:rPr>
          <w:delText>SeriesTick</w:delText>
        </w:r>
      </w:del>
      <w:ins w:id="350"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w:t>
      </w:r>
      <w:r w:rsidRPr="00B160C6">
        <w:rPr>
          <w:rFonts w:ascii="Consolas" w:hAnsi="Consolas" w:cs="Consolas"/>
          <w:color w:val="0000FF"/>
          <w:sz w:val="19"/>
          <w:szCs w:val="19"/>
        </w:rPr>
        <w:t xml:space="preserve"> </w:t>
      </w:r>
      <w:r w:rsidRPr="00B160C6">
        <w:rPr>
          <w:rFonts w:ascii="Consolas" w:hAnsi="Consolas" w:cs="Consolas"/>
          <w:color w:val="808080"/>
          <w:sz w:val="19"/>
          <w:szCs w:val="19"/>
        </w:rPr>
        <w:t>(</w:t>
      </w:r>
      <w:r w:rsidRPr="00B160C6">
        <w:rPr>
          <w:rFonts w:ascii="Consolas" w:hAnsi="Consolas" w:cs="Consolas"/>
          <w:color w:val="008080"/>
          <w:sz w:val="19"/>
          <w:szCs w:val="19"/>
        </w:rPr>
        <w:t>[TickId]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[OriginId]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[SymbolCode]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[UpdateTimestamp]</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00FF"/>
          <w:sz w:val="19"/>
          <w:szCs w:val="19"/>
        </w:rPr>
        <w:t xml:space="preserve">VALUES </w:t>
      </w:r>
      <w:r w:rsidRPr="00B160C6">
        <w:rPr>
          <w:rFonts w:ascii="Consolas" w:hAnsi="Consolas" w:cs="Consolas"/>
          <w:color w:val="808080"/>
          <w:sz w:val="19"/>
          <w:szCs w:val="19"/>
        </w:rPr>
        <w:t>(</w:t>
      </w:r>
      <w:r w:rsidRPr="00B160C6">
        <w:rPr>
          <w:rFonts w:ascii="Consolas" w:hAnsi="Consolas" w:cs="Consolas"/>
          <w:color w:val="171717"/>
          <w:sz w:val="19"/>
          <w:szCs w:val="19"/>
        </w:rPr>
        <w:t>74986</w:t>
      </w:r>
      <w:r w:rsidRPr="00B160C6">
        <w:rPr>
          <w:rFonts w:ascii="Consolas" w:hAnsi="Consolas" w:cs="Consolas"/>
          <w:color w:val="808080"/>
          <w:sz w:val="19"/>
          <w:szCs w:val="19"/>
        </w:rPr>
        <w:t>,</w:t>
      </w:r>
      <w:r w:rsidRPr="00B160C6">
        <w:rPr>
          <w:rFonts w:ascii="Consolas" w:hAnsi="Consolas" w:cs="Consolas"/>
          <w:color w:val="171717"/>
          <w:sz w:val="19"/>
          <w:szCs w:val="19"/>
        </w:rPr>
        <w:t xml:space="preserve"> 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N'BBAS3'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0x0780EF5AD3B677350B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DateTime2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27.250000000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Numeric</w:t>
      </w:r>
      <w:r w:rsidRPr="00B160C6">
        <w:rPr>
          <w:rFonts w:ascii="Consolas" w:hAnsi="Consolas" w:cs="Consolas"/>
          <w:color w:val="808080"/>
          <w:sz w:val="19"/>
          <w:szCs w:val="19"/>
        </w:rPr>
        <w:t>(</w:t>
      </w:r>
      <w:r w:rsidRPr="00B160C6">
        <w:rPr>
          <w:rFonts w:ascii="Consolas" w:hAnsi="Consolas" w:cs="Consolas"/>
          <w:color w:val="171717"/>
          <w:sz w:val="19"/>
          <w:szCs w:val="19"/>
        </w:rPr>
        <w:t>28</w:t>
      </w:r>
      <w:r w:rsidRPr="00B160C6">
        <w:rPr>
          <w:rFonts w:ascii="Consolas" w:hAnsi="Consolas" w:cs="Consolas"/>
          <w:color w:val="808080"/>
          <w:sz w:val="19"/>
          <w:szCs w:val="19"/>
        </w:rPr>
        <w:t>,</w:t>
      </w:r>
      <w:r w:rsidRPr="00B160C6">
        <w:rPr>
          <w:rFonts w:ascii="Consolas" w:hAnsi="Consolas" w:cs="Consolas"/>
          <w:color w:val="171717"/>
          <w:sz w:val="19"/>
          <w:szCs w:val="19"/>
        </w:rPr>
        <w:t xml:space="preserve"> 9</w:t>
      </w:r>
      <w:r w:rsidRPr="00B160C6">
        <w:rPr>
          <w:rFonts w:ascii="Consolas" w:hAnsi="Consolas" w:cs="Consolas"/>
          <w:color w:val="808080"/>
          <w:sz w:val="19"/>
          <w:szCs w:val="19"/>
        </w:rPr>
        <w:t>)),</w:t>
      </w:r>
      <w:r w:rsidRPr="00B160C6">
        <w:rPr>
          <w:rFonts w:ascii="Consolas" w:hAnsi="Consolas" w:cs="Consolas"/>
          <w:color w:val="171717"/>
          <w:sz w:val="19"/>
          <w:szCs w:val="19"/>
        </w:rPr>
        <w:t xml:space="preserve"> 100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N'72'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71970148"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INSERT</w:t>
      </w:r>
      <w:r w:rsidRPr="00B160C6">
        <w:rPr>
          <w:rFonts w:ascii="Consolas" w:hAnsi="Consolas" w:cs="Consolas"/>
          <w:color w:val="171717"/>
          <w:sz w:val="19"/>
          <w:szCs w:val="19"/>
        </w:rPr>
        <w:t xml:space="preserve"> </w:t>
      </w:r>
      <w:r w:rsidRPr="00B160C6">
        <w:rPr>
          <w:rFonts w:ascii="Consolas" w:hAnsi="Consolas" w:cs="Consolas"/>
          <w:color w:val="008080"/>
          <w:sz w:val="19"/>
          <w:szCs w:val="19"/>
        </w:rPr>
        <w:t>[dbo]</w:t>
      </w:r>
      <w:r w:rsidRPr="00B160C6">
        <w:rPr>
          <w:rFonts w:ascii="Consolas" w:hAnsi="Consolas" w:cs="Consolas"/>
          <w:color w:val="808080"/>
          <w:sz w:val="19"/>
          <w:szCs w:val="19"/>
        </w:rPr>
        <w:t>.</w:t>
      </w:r>
      <w:r w:rsidRPr="00B160C6">
        <w:rPr>
          <w:rFonts w:ascii="Consolas" w:hAnsi="Consolas" w:cs="Consolas"/>
          <w:color w:val="008080"/>
          <w:sz w:val="19"/>
          <w:szCs w:val="19"/>
        </w:rPr>
        <w:t>[</w:t>
      </w:r>
      <w:del w:id="351" w:author="fabiano" w:date="2012-12-17T17:38:00Z">
        <w:r w:rsidRPr="00B160C6" w:rsidDel="003004BB">
          <w:rPr>
            <w:rFonts w:ascii="Consolas" w:hAnsi="Consolas" w:cs="Consolas"/>
            <w:color w:val="008080"/>
            <w:sz w:val="19"/>
            <w:szCs w:val="19"/>
          </w:rPr>
          <w:delText>SeriesTick</w:delText>
        </w:r>
      </w:del>
      <w:ins w:id="352"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w:t>
      </w:r>
      <w:r w:rsidRPr="00B160C6">
        <w:rPr>
          <w:rFonts w:ascii="Consolas" w:hAnsi="Consolas" w:cs="Consolas"/>
          <w:color w:val="0000FF"/>
          <w:sz w:val="19"/>
          <w:szCs w:val="19"/>
        </w:rPr>
        <w:t xml:space="preserve"> </w:t>
      </w:r>
      <w:r w:rsidRPr="00B160C6">
        <w:rPr>
          <w:rFonts w:ascii="Consolas" w:hAnsi="Consolas" w:cs="Consolas"/>
          <w:color w:val="808080"/>
          <w:sz w:val="19"/>
          <w:szCs w:val="19"/>
        </w:rPr>
        <w:t>(</w:t>
      </w:r>
      <w:r w:rsidRPr="00B160C6">
        <w:rPr>
          <w:rFonts w:ascii="Consolas" w:hAnsi="Consolas" w:cs="Consolas"/>
          <w:color w:val="008080"/>
          <w:sz w:val="19"/>
          <w:szCs w:val="19"/>
        </w:rPr>
        <w:t>[TickId]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[OriginId]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[SymbolCode]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[UpdateTimestamp]</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00FF"/>
          <w:sz w:val="19"/>
          <w:szCs w:val="19"/>
        </w:rPr>
        <w:t xml:space="preserve">VALUES </w:t>
      </w:r>
      <w:r w:rsidRPr="00B160C6">
        <w:rPr>
          <w:rFonts w:ascii="Consolas" w:hAnsi="Consolas" w:cs="Consolas"/>
          <w:color w:val="808080"/>
          <w:sz w:val="19"/>
          <w:szCs w:val="19"/>
        </w:rPr>
        <w:t>(</w:t>
      </w:r>
      <w:r w:rsidRPr="00B160C6">
        <w:rPr>
          <w:rFonts w:ascii="Consolas" w:hAnsi="Consolas" w:cs="Consolas"/>
          <w:color w:val="171717"/>
          <w:sz w:val="19"/>
          <w:szCs w:val="19"/>
        </w:rPr>
        <w:t>74987</w:t>
      </w:r>
      <w:r w:rsidRPr="00B160C6">
        <w:rPr>
          <w:rFonts w:ascii="Consolas" w:hAnsi="Consolas" w:cs="Consolas"/>
          <w:color w:val="808080"/>
          <w:sz w:val="19"/>
          <w:szCs w:val="19"/>
        </w:rPr>
        <w:t>,</w:t>
      </w:r>
      <w:r w:rsidRPr="00B160C6">
        <w:rPr>
          <w:rFonts w:ascii="Consolas" w:hAnsi="Consolas" w:cs="Consolas"/>
          <w:color w:val="171717"/>
          <w:sz w:val="19"/>
          <w:szCs w:val="19"/>
        </w:rPr>
        <w:t xml:space="preserve"> 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N'BBAS3'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0x07008EA203B777350B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DateTime2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27.280000000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Numeric</w:t>
      </w:r>
      <w:r w:rsidRPr="00B160C6">
        <w:rPr>
          <w:rFonts w:ascii="Consolas" w:hAnsi="Consolas" w:cs="Consolas"/>
          <w:color w:val="808080"/>
          <w:sz w:val="19"/>
          <w:szCs w:val="19"/>
        </w:rPr>
        <w:t>(</w:t>
      </w:r>
      <w:r w:rsidRPr="00B160C6">
        <w:rPr>
          <w:rFonts w:ascii="Consolas" w:hAnsi="Consolas" w:cs="Consolas"/>
          <w:color w:val="171717"/>
          <w:sz w:val="19"/>
          <w:szCs w:val="19"/>
        </w:rPr>
        <w:t>28</w:t>
      </w:r>
      <w:r w:rsidRPr="00B160C6">
        <w:rPr>
          <w:rFonts w:ascii="Consolas" w:hAnsi="Consolas" w:cs="Consolas"/>
          <w:color w:val="808080"/>
          <w:sz w:val="19"/>
          <w:szCs w:val="19"/>
        </w:rPr>
        <w:t>,</w:t>
      </w:r>
      <w:r w:rsidRPr="00B160C6">
        <w:rPr>
          <w:rFonts w:ascii="Consolas" w:hAnsi="Consolas" w:cs="Consolas"/>
          <w:color w:val="171717"/>
          <w:sz w:val="19"/>
          <w:szCs w:val="19"/>
        </w:rPr>
        <w:t xml:space="preserve"> 9</w:t>
      </w:r>
      <w:r w:rsidRPr="00B160C6">
        <w:rPr>
          <w:rFonts w:ascii="Consolas" w:hAnsi="Consolas" w:cs="Consolas"/>
          <w:color w:val="808080"/>
          <w:sz w:val="19"/>
          <w:szCs w:val="19"/>
        </w:rPr>
        <w:t>)),</w:t>
      </w:r>
      <w:r w:rsidRPr="00B160C6">
        <w:rPr>
          <w:rFonts w:ascii="Consolas" w:hAnsi="Consolas" w:cs="Consolas"/>
          <w:color w:val="171717"/>
          <w:sz w:val="19"/>
          <w:szCs w:val="19"/>
        </w:rPr>
        <w:t xml:space="preserve"> 200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N'386'</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49190DF5"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INSERT</w:t>
      </w:r>
      <w:r w:rsidRPr="00B160C6">
        <w:rPr>
          <w:rFonts w:ascii="Consolas" w:hAnsi="Consolas" w:cs="Consolas"/>
          <w:color w:val="171717"/>
          <w:sz w:val="19"/>
          <w:szCs w:val="19"/>
        </w:rPr>
        <w:t xml:space="preserve"> </w:t>
      </w:r>
      <w:r w:rsidRPr="00B160C6">
        <w:rPr>
          <w:rFonts w:ascii="Consolas" w:hAnsi="Consolas" w:cs="Consolas"/>
          <w:color w:val="008080"/>
          <w:sz w:val="19"/>
          <w:szCs w:val="19"/>
        </w:rPr>
        <w:t>[dbo]</w:t>
      </w:r>
      <w:r w:rsidRPr="00B160C6">
        <w:rPr>
          <w:rFonts w:ascii="Consolas" w:hAnsi="Consolas" w:cs="Consolas"/>
          <w:color w:val="808080"/>
          <w:sz w:val="19"/>
          <w:szCs w:val="19"/>
        </w:rPr>
        <w:t>.</w:t>
      </w:r>
      <w:r w:rsidRPr="00B160C6">
        <w:rPr>
          <w:rFonts w:ascii="Consolas" w:hAnsi="Consolas" w:cs="Consolas"/>
          <w:color w:val="008080"/>
          <w:sz w:val="19"/>
          <w:szCs w:val="19"/>
        </w:rPr>
        <w:t>[</w:t>
      </w:r>
      <w:del w:id="353" w:author="fabiano" w:date="2012-12-17T17:38:00Z">
        <w:r w:rsidRPr="00B160C6" w:rsidDel="003004BB">
          <w:rPr>
            <w:rFonts w:ascii="Consolas" w:hAnsi="Consolas" w:cs="Consolas"/>
            <w:color w:val="008080"/>
            <w:sz w:val="19"/>
            <w:szCs w:val="19"/>
          </w:rPr>
          <w:delText>SeriesTick</w:delText>
        </w:r>
      </w:del>
      <w:ins w:id="354"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w:t>
      </w:r>
      <w:r w:rsidRPr="00B160C6">
        <w:rPr>
          <w:rFonts w:ascii="Consolas" w:hAnsi="Consolas" w:cs="Consolas"/>
          <w:color w:val="0000FF"/>
          <w:sz w:val="19"/>
          <w:szCs w:val="19"/>
        </w:rPr>
        <w:t xml:space="preserve"> </w:t>
      </w:r>
      <w:r w:rsidRPr="00B160C6">
        <w:rPr>
          <w:rFonts w:ascii="Consolas" w:hAnsi="Consolas" w:cs="Consolas"/>
          <w:color w:val="808080"/>
          <w:sz w:val="19"/>
          <w:szCs w:val="19"/>
        </w:rPr>
        <w:t>(</w:t>
      </w:r>
      <w:r w:rsidRPr="00B160C6">
        <w:rPr>
          <w:rFonts w:ascii="Consolas" w:hAnsi="Consolas" w:cs="Consolas"/>
          <w:color w:val="008080"/>
          <w:sz w:val="19"/>
          <w:szCs w:val="19"/>
        </w:rPr>
        <w:t>[TickId]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[OriginId]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[SymbolCode]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[UpdateTimestamp]</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00FF"/>
          <w:sz w:val="19"/>
          <w:szCs w:val="19"/>
        </w:rPr>
        <w:t xml:space="preserve">VALUES </w:t>
      </w:r>
      <w:r w:rsidRPr="00B160C6">
        <w:rPr>
          <w:rFonts w:ascii="Consolas" w:hAnsi="Consolas" w:cs="Consolas"/>
          <w:color w:val="808080"/>
          <w:sz w:val="19"/>
          <w:szCs w:val="19"/>
        </w:rPr>
        <w:t>(</w:t>
      </w:r>
      <w:r w:rsidRPr="00B160C6">
        <w:rPr>
          <w:rFonts w:ascii="Consolas" w:hAnsi="Consolas" w:cs="Consolas"/>
          <w:color w:val="171717"/>
          <w:sz w:val="19"/>
          <w:szCs w:val="19"/>
        </w:rPr>
        <w:t>74991</w:t>
      </w:r>
      <w:r w:rsidRPr="00B160C6">
        <w:rPr>
          <w:rFonts w:ascii="Consolas" w:hAnsi="Consolas" w:cs="Consolas"/>
          <w:color w:val="808080"/>
          <w:sz w:val="19"/>
          <w:szCs w:val="19"/>
        </w:rPr>
        <w:t>,</w:t>
      </w:r>
      <w:r w:rsidRPr="00B160C6">
        <w:rPr>
          <w:rFonts w:ascii="Consolas" w:hAnsi="Consolas" w:cs="Consolas"/>
          <w:color w:val="171717"/>
          <w:sz w:val="19"/>
          <w:szCs w:val="19"/>
        </w:rPr>
        <w:t xml:space="preserve"> 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N'BBAS3'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0x0700D46527B777350B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DateTime2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27.290000000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Numeric</w:t>
      </w:r>
      <w:r w:rsidRPr="00B160C6">
        <w:rPr>
          <w:rFonts w:ascii="Consolas" w:hAnsi="Consolas" w:cs="Consolas"/>
          <w:color w:val="808080"/>
          <w:sz w:val="19"/>
          <w:szCs w:val="19"/>
        </w:rPr>
        <w:t>(</w:t>
      </w:r>
      <w:r w:rsidRPr="00B160C6">
        <w:rPr>
          <w:rFonts w:ascii="Consolas" w:hAnsi="Consolas" w:cs="Consolas"/>
          <w:color w:val="171717"/>
          <w:sz w:val="19"/>
          <w:szCs w:val="19"/>
        </w:rPr>
        <w:t>28</w:t>
      </w:r>
      <w:r w:rsidRPr="00B160C6">
        <w:rPr>
          <w:rFonts w:ascii="Consolas" w:hAnsi="Consolas" w:cs="Consolas"/>
          <w:color w:val="808080"/>
          <w:sz w:val="19"/>
          <w:szCs w:val="19"/>
        </w:rPr>
        <w:t>,</w:t>
      </w:r>
      <w:r w:rsidRPr="00B160C6">
        <w:rPr>
          <w:rFonts w:ascii="Consolas" w:hAnsi="Consolas" w:cs="Consolas"/>
          <w:color w:val="171717"/>
          <w:sz w:val="19"/>
          <w:szCs w:val="19"/>
        </w:rPr>
        <w:t xml:space="preserve"> 9</w:t>
      </w:r>
      <w:r w:rsidRPr="00B160C6">
        <w:rPr>
          <w:rFonts w:ascii="Consolas" w:hAnsi="Consolas" w:cs="Consolas"/>
          <w:color w:val="808080"/>
          <w:sz w:val="19"/>
          <w:szCs w:val="19"/>
        </w:rPr>
        <w:t>)),</w:t>
      </w:r>
      <w:r w:rsidRPr="00B160C6">
        <w:rPr>
          <w:rFonts w:ascii="Consolas" w:hAnsi="Consolas" w:cs="Consolas"/>
          <w:color w:val="171717"/>
          <w:sz w:val="19"/>
          <w:szCs w:val="19"/>
        </w:rPr>
        <w:t xml:space="preserve"> 1000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N'23'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613951EF"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INSERT</w:t>
      </w:r>
      <w:r w:rsidRPr="00B160C6">
        <w:rPr>
          <w:rFonts w:ascii="Consolas" w:hAnsi="Consolas" w:cs="Consolas"/>
          <w:color w:val="171717"/>
          <w:sz w:val="19"/>
          <w:szCs w:val="19"/>
        </w:rPr>
        <w:t xml:space="preserve"> </w:t>
      </w:r>
      <w:r w:rsidRPr="00B160C6">
        <w:rPr>
          <w:rFonts w:ascii="Consolas" w:hAnsi="Consolas" w:cs="Consolas"/>
          <w:color w:val="008080"/>
          <w:sz w:val="19"/>
          <w:szCs w:val="19"/>
        </w:rPr>
        <w:t>[dbo]</w:t>
      </w:r>
      <w:r w:rsidRPr="00B160C6">
        <w:rPr>
          <w:rFonts w:ascii="Consolas" w:hAnsi="Consolas" w:cs="Consolas"/>
          <w:color w:val="808080"/>
          <w:sz w:val="19"/>
          <w:szCs w:val="19"/>
        </w:rPr>
        <w:t>.</w:t>
      </w:r>
      <w:r w:rsidRPr="00B160C6">
        <w:rPr>
          <w:rFonts w:ascii="Consolas" w:hAnsi="Consolas" w:cs="Consolas"/>
          <w:color w:val="008080"/>
          <w:sz w:val="19"/>
          <w:szCs w:val="19"/>
        </w:rPr>
        <w:t>[</w:t>
      </w:r>
      <w:del w:id="355" w:author="fabiano" w:date="2012-12-17T17:38:00Z">
        <w:r w:rsidRPr="00B160C6" w:rsidDel="003004BB">
          <w:rPr>
            <w:rFonts w:ascii="Consolas" w:hAnsi="Consolas" w:cs="Consolas"/>
            <w:color w:val="008080"/>
            <w:sz w:val="19"/>
            <w:szCs w:val="19"/>
          </w:rPr>
          <w:delText>SeriesTick</w:delText>
        </w:r>
      </w:del>
      <w:ins w:id="356"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w:t>
      </w:r>
      <w:r w:rsidRPr="00B160C6">
        <w:rPr>
          <w:rFonts w:ascii="Consolas" w:hAnsi="Consolas" w:cs="Consolas"/>
          <w:color w:val="0000FF"/>
          <w:sz w:val="19"/>
          <w:szCs w:val="19"/>
        </w:rPr>
        <w:t xml:space="preserve"> </w:t>
      </w:r>
      <w:r w:rsidRPr="00B160C6">
        <w:rPr>
          <w:rFonts w:ascii="Consolas" w:hAnsi="Consolas" w:cs="Consolas"/>
          <w:color w:val="808080"/>
          <w:sz w:val="19"/>
          <w:szCs w:val="19"/>
        </w:rPr>
        <w:t>(</w:t>
      </w:r>
      <w:r w:rsidRPr="00B160C6">
        <w:rPr>
          <w:rFonts w:ascii="Consolas" w:hAnsi="Consolas" w:cs="Consolas"/>
          <w:color w:val="008080"/>
          <w:sz w:val="19"/>
          <w:szCs w:val="19"/>
        </w:rPr>
        <w:t>[TickId]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[OriginId]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[SymbolCode]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[UpdateTimestamp]</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00FF"/>
          <w:sz w:val="19"/>
          <w:szCs w:val="19"/>
        </w:rPr>
        <w:t xml:space="preserve">VALUES </w:t>
      </w:r>
      <w:r w:rsidRPr="00B160C6">
        <w:rPr>
          <w:rFonts w:ascii="Consolas" w:hAnsi="Consolas" w:cs="Consolas"/>
          <w:color w:val="808080"/>
          <w:sz w:val="19"/>
          <w:szCs w:val="19"/>
        </w:rPr>
        <w:t>(</w:t>
      </w:r>
      <w:r w:rsidRPr="00B160C6">
        <w:rPr>
          <w:rFonts w:ascii="Consolas" w:hAnsi="Consolas" w:cs="Consolas"/>
          <w:color w:val="171717"/>
          <w:sz w:val="19"/>
          <w:szCs w:val="19"/>
        </w:rPr>
        <w:t>74995</w:t>
      </w:r>
      <w:r w:rsidRPr="00B160C6">
        <w:rPr>
          <w:rFonts w:ascii="Consolas" w:hAnsi="Consolas" w:cs="Consolas"/>
          <w:color w:val="808080"/>
          <w:sz w:val="19"/>
          <w:szCs w:val="19"/>
        </w:rPr>
        <w:t>,</w:t>
      </w:r>
      <w:r w:rsidRPr="00B160C6">
        <w:rPr>
          <w:rFonts w:ascii="Consolas" w:hAnsi="Consolas" w:cs="Consolas"/>
          <w:color w:val="171717"/>
          <w:sz w:val="19"/>
          <w:szCs w:val="19"/>
        </w:rPr>
        <w:t xml:space="preserve"> 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N'BBAS3'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0x0700D46527B777350B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DateTime2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27.290000000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Numeric</w:t>
      </w:r>
      <w:r w:rsidRPr="00B160C6">
        <w:rPr>
          <w:rFonts w:ascii="Consolas" w:hAnsi="Consolas" w:cs="Consolas"/>
          <w:color w:val="808080"/>
          <w:sz w:val="19"/>
          <w:szCs w:val="19"/>
        </w:rPr>
        <w:t>(</w:t>
      </w:r>
      <w:r w:rsidRPr="00B160C6">
        <w:rPr>
          <w:rFonts w:ascii="Consolas" w:hAnsi="Consolas" w:cs="Consolas"/>
          <w:color w:val="171717"/>
          <w:sz w:val="19"/>
          <w:szCs w:val="19"/>
        </w:rPr>
        <w:t>28</w:t>
      </w:r>
      <w:r w:rsidRPr="00B160C6">
        <w:rPr>
          <w:rFonts w:ascii="Consolas" w:hAnsi="Consolas" w:cs="Consolas"/>
          <w:color w:val="808080"/>
          <w:sz w:val="19"/>
          <w:szCs w:val="19"/>
        </w:rPr>
        <w:t>,</w:t>
      </w:r>
      <w:r w:rsidRPr="00B160C6">
        <w:rPr>
          <w:rFonts w:ascii="Consolas" w:hAnsi="Consolas" w:cs="Consolas"/>
          <w:color w:val="171717"/>
          <w:sz w:val="19"/>
          <w:szCs w:val="19"/>
        </w:rPr>
        <w:t xml:space="preserve"> 9</w:t>
      </w:r>
      <w:r w:rsidRPr="00B160C6">
        <w:rPr>
          <w:rFonts w:ascii="Consolas" w:hAnsi="Consolas" w:cs="Consolas"/>
          <w:color w:val="808080"/>
          <w:sz w:val="19"/>
          <w:szCs w:val="19"/>
        </w:rPr>
        <w:t>)),</w:t>
      </w:r>
      <w:r w:rsidRPr="00B160C6">
        <w:rPr>
          <w:rFonts w:ascii="Consolas" w:hAnsi="Consolas" w:cs="Consolas"/>
          <w:color w:val="171717"/>
          <w:sz w:val="19"/>
          <w:szCs w:val="19"/>
        </w:rPr>
        <w:t xml:space="preserve"> 900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N'23'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6F09272C"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lastRenderedPageBreak/>
        <w:t>INSERT</w:t>
      </w:r>
      <w:r w:rsidRPr="00B160C6">
        <w:rPr>
          <w:rFonts w:ascii="Consolas" w:hAnsi="Consolas" w:cs="Consolas"/>
          <w:color w:val="171717"/>
          <w:sz w:val="19"/>
          <w:szCs w:val="19"/>
        </w:rPr>
        <w:t xml:space="preserve"> </w:t>
      </w:r>
      <w:r w:rsidRPr="00B160C6">
        <w:rPr>
          <w:rFonts w:ascii="Consolas" w:hAnsi="Consolas" w:cs="Consolas"/>
          <w:color w:val="008080"/>
          <w:sz w:val="19"/>
          <w:szCs w:val="19"/>
        </w:rPr>
        <w:t>[dbo]</w:t>
      </w:r>
      <w:r w:rsidRPr="00B160C6">
        <w:rPr>
          <w:rFonts w:ascii="Consolas" w:hAnsi="Consolas" w:cs="Consolas"/>
          <w:color w:val="808080"/>
          <w:sz w:val="19"/>
          <w:szCs w:val="19"/>
        </w:rPr>
        <w:t>.</w:t>
      </w:r>
      <w:r w:rsidRPr="00B160C6">
        <w:rPr>
          <w:rFonts w:ascii="Consolas" w:hAnsi="Consolas" w:cs="Consolas"/>
          <w:color w:val="008080"/>
          <w:sz w:val="19"/>
          <w:szCs w:val="19"/>
        </w:rPr>
        <w:t>[</w:t>
      </w:r>
      <w:del w:id="357" w:author="fabiano" w:date="2012-12-17T17:38:00Z">
        <w:r w:rsidRPr="00B160C6" w:rsidDel="003004BB">
          <w:rPr>
            <w:rFonts w:ascii="Consolas" w:hAnsi="Consolas" w:cs="Consolas"/>
            <w:color w:val="008080"/>
            <w:sz w:val="19"/>
            <w:szCs w:val="19"/>
          </w:rPr>
          <w:delText>SeriesTick</w:delText>
        </w:r>
      </w:del>
      <w:ins w:id="358" w:author="fabiano" w:date="2012-12-17T17:38:00Z">
        <w:r w:rsidR="003004BB">
          <w:rPr>
            <w:rFonts w:ascii="Consolas" w:hAnsi="Consolas" w:cs="Consolas"/>
            <w:color w:val="008080"/>
            <w:sz w:val="19"/>
            <w:szCs w:val="19"/>
          </w:rPr>
          <w:t>&lt;Tabela&gt;</w:t>
        </w:r>
      </w:ins>
      <w:r w:rsidRPr="00B160C6">
        <w:rPr>
          <w:rFonts w:ascii="Consolas" w:hAnsi="Consolas" w:cs="Consolas"/>
          <w:color w:val="008080"/>
          <w:sz w:val="19"/>
          <w:szCs w:val="19"/>
        </w:rPr>
        <w:t>]</w:t>
      </w:r>
      <w:r w:rsidRPr="00B160C6">
        <w:rPr>
          <w:rFonts w:ascii="Consolas" w:hAnsi="Consolas" w:cs="Consolas"/>
          <w:color w:val="0000FF"/>
          <w:sz w:val="19"/>
          <w:szCs w:val="19"/>
        </w:rPr>
        <w:t xml:space="preserve"> </w:t>
      </w:r>
      <w:r w:rsidRPr="00B160C6">
        <w:rPr>
          <w:rFonts w:ascii="Consolas" w:hAnsi="Consolas" w:cs="Consolas"/>
          <w:color w:val="808080"/>
          <w:sz w:val="19"/>
          <w:szCs w:val="19"/>
        </w:rPr>
        <w:t>(</w:t>
      </w:r>
      <w:r w:rsidRPr="00B160C6">
        <w:rPr>
          <w:rFonts w:ascii="Consolas" w:hAnsi="Consolas" w:cs="Consolas"/>
          <w:color w:val="008080"/>
          <w:sz w:val="19"/>
          <w:szCs w:val="19"/>
        </w:rPr>
        <w:t>[TickId]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[OriginId]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[SymbolCode]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[UpdateTimestamp]</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[BestBidPartCode]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[BestAskSize]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[BestAskPartCode]</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00FF"/>
          <w:sz w:val="19"/>
          <w:szCs w:val="19"/>
        </w:rPr>
        <w:t xml:space="preserve">VALUES </w:t>
      </w:r>
      <w:r w:rsidRPr="00B160C6">
        <w:rPr>
          <w:rFonts w:ascii="Consolas" w:hAnsi="Consolas" w:cs="Consolas"/>
          <w:color w:val="808080"/>
          <w:sz w:val="19"/>
          <w:szCs w:val="19"/>
        </w:rPr>
        <w:t>(</w:t>
      </w:r>
      <w:r w:rsidRPr="00B160C6">
        <w:rPr>
          <w:rFonts w:ascii="Consolas" w:hAnsi="Consolas" w:cs="Consolas"/>
          <w:color w:val="171717"/>
          <w:sz w:val="19"/>
          <w:szCs w:val="19"/>
        </w:rPr>
        <w:t>74999</w:t>
      </w:r>
      <w:r w:rsidRPr="00B160C6">
        <w:rPr>
          <w:rFonts w:ascii="Consolas" w:hAnsi="Consolas" w:cs="Consolas"/>
          <w:color w:val="808080"/>
          <w:sz w:val="19"/>
          <w:szCs w:val="19"/>
        </w:rPr>
        <w:t>,</w:t>
      </w:r>
      <w:r w:rsidRPr="00B160C6">
        <w:rPr>
          <w:rFonts w:ascii="Consolas" w:hAnsi="Consolas" w:cs="Consolas"/>
          <w:color w:val="171717"/>
          <w:sz w:val="19"/>
          <w:szCs w:val="19"/>
        </w:rPr>
        <w:t xml:space="preserve"> 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N'BBAS3'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0x0780292E48B777350B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DateTime2</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808080"/>
          <w:sz w:val="19"/>
          <w:szCs w:val="19"/>
        </w:rPr>
        <w:t>NULL,</w:t>
      </w:r>
      <w:r w:rsidRPr="00B160C6">
        <w:rPr>
          <w:rFonts w:ascii="Consolas" w:hAnsi="Consolas" w:cs="Consolas"/>
          <w:color w:val="171717"/>
          <w:sz w:val="19"/>
          <w:szCs w:val="19"/>
        </w:rPr>
        <w:t xml:space="preserve"> </w:t>
      </w:r>
      <w:r w:rsidRPr="00B160C6">
        <w:rPr>
          <w:rFonts w:ascii="Consolas" w:hAnsi="Consolas" w:cs="Consolas"/>
          <w:color w:val="FF00FF"/>
          <w:sz w:val="19"/>
          <w:szCs w:val="19"/>
        </w:rPr>
        <w:t>CAST</w:t>
      </w:r>
      <w:r w:rsidRPr="00B160C6">
        <w:rPr>
          <w:rFonts w:ascii="Consolas" w:hAnsi="Consolas" w:cs="Consolas"/>
          <w:color w:val="808080"/>
          <w:sz w:val="19"/>
          <w:szCs w:val="19"/>
        </w:rPr>
        <w:t>(</w:t>
      </w:r>
      <w:r w:rsidRPr="00B160C6">
        <w:rPr>
          <w:rFonts w:ascii="Consolas" w:hAnsi="Consolas" w:cs="Consolas"/>
          <w:color w:val="171717"/>
          <w:sz w:val="19"/>
          <w:szCs w:val="19"/>
        </w:rPr>
        <w:t xml:space="preserve">27.290000000 </w:t>
      </w:r>
      <w:r w:rsidRPr="00B160C6">
        <w:rPr>
          <w:rFonts w:ascii="Consolas" w:hAnsi="Consolas" w:cs="Consolas"/>
          <w:color w:val="0000FF"/>
          <w:sz w:val="19"/>
          <w:szCs w:val="19"/>
        </w:rPr>
        <w:t>AS</w:t>
      </w:r>
      <w:r w:rsidRPr="00B160C6">
        <w:rPr>
          <w:rFonts w:ascii="Consolas" w:hAnsi="Consolas" w:cs="Consolas"/>
          <w:color w:val="171717"/>
          <w:sz w:val="19"/>
          <w:szCs w:val="19"/>
        </w:rPr>
        <w:t xml:space="preserve"> </w:t>
      </w:r>
      <w:r w:rsidRPr="00B160C6">
        <w:rPr>
          <w:rFonts w:ascii="Consolas" w:hAnsi="Consolas" w:cs="Consolas"/>
          <w:color w:val="0000FF"/>
          <w:sz w:val="19"/>
          <w:szCs w:val="19"/>
        </w:rPr>
        <w:t>Numeric</w:t>
      </w:r>
      <w:r w:rsidRPr="00B160C6">
        <w:rPr>
          <w:rFonts w:ascii="Consolas" w:hAnsi="Consolas" w:cs="Consolas"/>
          <w:color w:val="808080"/>
          <w:sz w:val="19"/>
          <w:szCs w:val="19"/>
        </w:rPr>
        <w:t>(</w:t>
      </w:r>
      <w:r w:rsidRPr="00B160C6">
        <w:rPr>
          <w:rFonts w:ascii="Consolas" w:hAnsi="Consolas" w:cs="Consolas"/>
          <w:color w:val="171717"/>
          <w:sz w:val="19"/>
          <w:szCs w:val="19"/>
        </w:rPr>
        <w:t>28</w:t>
      </w:r>
      <w:r w:rsidRPr="00B160C6">
        <w:rPr>
          <w:rFonts w:ascii="Consolas" w:hAnsi="Consolas" w:cs="Consolas"/>
          <w:color w:val="808080"/>
          <w:sz w:val="19"/>
          <w:szCs w:val="19"/>
        </w:rPr>
        <w:t>,</w:t>
      </w:r>
      <w:r w:rsidRPr="00B160C6">
        <w:rPr>
          <w:rFonts w:ascii="Consolas" w:hAnsi="Consolas" w:cs="Consolas"/>
          <w:color w:val="171717"/>
          <w:sz w:val="19"/>
          <w:szCs w:val="19"/>
        </w:rPr>
        <w:t xml:space="preserve"> 9</w:t>
      </w:r>
      <w:r w:rsidRPr="00B160C6">
        <w:rPr>
          <w:rFonts w:ascii="Consolas" w:hAnsi="Consolas" w:cs="Consolas"/>
          <w:color w:val="808080"/>
          <w:sz w:val="19"/>
          <w:szCs w:val="19"/>
        </w:rPr>
        <w:t>)),</w:t>
      </w:r>
      <w:r w:rsidRPr="00B160C6">
        <w:rPr>
          <w:rFonts w:ascii="Consolas" w:hAnsi="Consolas" w:cs="Consolas"/>
          <w:color w:val="171717"/>
          <w:sz w:val="19"/>
          <w:szCs w:val="19"/>
        </w:rPr>
        <w:t xml:space="preserve"> 500</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FF0000"/>
          <w:sz w:val="19"/>
          <w:szCs w:val="19"/>
        </w:rPr>
        <w:t>N'23'</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4D30ABA9"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p>
    <w:p w14:paraId="5F3642CA"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8000"/>
          <w:sz w:val="19"/>
          <w:szCs w:val="19"/>
        </w:rPr>
        <w:t>-- Finaliza ID</w:t>
      </w:r>
    </w:p>
    <w:p w14:paraId="3FAD3BC4" w14:textId="77777777" w:rsidR="00B160C6" w:rsidRP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B160C6">
        <w:rPr>
          <w:rFonts w:ascii="Consolas" w:hAnsi="Consolas" w:cs="Consolas"/>
          <w:color w:val="0000FF"/>
          <w:sz w:val="19"/>
          <w:szCs w:val="19"/>
        </w:rPr>
        <w:t>EXEC</w:t>
      </w:r>
      <w:r w:rsidRPr="00B160C6">
        <w:rPr>
          <w:rFonts w:ascii="Consolas" w:hAnsi="Consolas" w:cs="Consolas"/>
          <w:color w:val="171717"/>
          <w:sz w:val="19"/>
          <w:szCs w:val="19"/>
        </w:rPr>
        <w:t xml:space="preserve"> </w:t>
      </w:r>
      <w:r w:rsidRPr="00B160C6">
        <w:rPr>
          <w:rFonts w:ascii="Consolas" w:hAnsi="Consolas" w:cs="Consolas"/>
          <w:color w:val="008080"/>
          <w:sz w:val="19"/>
          <w:szCs w:val="19"/>
        </w:rPr>
        <w:t>st_EndID</w:t>
      </w:r>
      <w:r w:rsidRPr="00B160C6">
        <w:rPr>
          <w:rFonts w:ascii="Consolas" w:hAnsi="Consolas" w:cs="Consolas"/>
          <w:color w:val="0000FF"/>
          <w:sz w:val="19"/>
          <w:szCs w:val="19"/>
        </w:rPr>
        <w:t xml:space="preserve"> </w:t>
      </w:r>
      <w:r w:rsidRPr="00B160C6">
        <w:rPr>
          <w:rFonts w:ascii="Consolas" w:hAnsi="Consolas" w:cs="Consolas"/>
          <w:color w:val="008080"/>
          <w:sz w:val="19"/>
          <w:szCs w:val="19"/>
        </w:rPr>
        <w:t>@ID</w:t>
      </w:r>
      <w:r w:rsidRPr="00B160C6">
        <w:rPr>
          <w:rFonts w:ascii="Consolas" w:hAnsi="Consolas" w:cs="Consolas"/>
          <w:color w:val="171717"/>
          <w:sz w:val="19"/>
          <w:szCs w:val="19"/>
        </w:rPr>
        <w:t xml:space="preserve"> </w:t>
      </w:r>
      <w:r w:rsidRPr="00B160C6">
        <w:rPr>
          <w:rFonts w:ascii="Consolas" w:hAnsi="Consolas" w:cs="Consolas"/>
          <w:color w:val="808080"/>
          <w:sz w:val="19"/>
          <w:szCs w:val="19"/>
        </w:rPr>
        <w:t>=</w:t>
      </w:r>
      <w:r w:rsidRPr="00B160C6">
        <w:rPr>
          <w:rFonts w:ascii="Consolas" w:hAnsi="Consolas" w:cs="Consolas"/>
          <w:color w:val="171717"/>
          <w:sz w:val="19"/>
          <w:szCs w:val="19"/>
        </w:rPr>
        <w:t xml:space="preserve"> </w:t>
      </w:r>
      <w:r w:rsidRPr="00B160C6">
        <w:rPr>
          <w:rFonts w:ascii="Consolas" w:hAnsi="Consolas" w:cs="Consolas"/>
          <w:color w:val="008080"/>
          <w:sz w:val="19"/>
          <w:szCs w:val="19"/>
        </w:rPr>
        <w:t>@ID</w:t>
      </w:r>
      <w:r w:rsidRPr="00B160C6">
        <w:rPr>
          <w:rFonts w:ascii="Consolas" w:hAnsi="Consolas" w:cs="Consolas"/>
          <w:color w:val="808080"/>
          <w:sz w:val="19"/>
          <w:szCs w:val="19"/>
        </w:rPr>
        <w:t>;</w:t>
      </w:r>
    </w:p>
    <w:p w14:paraId="73DA95C2" w14:textId="77777777" w:rsid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Pr>
          <w:rFonts w:ascii="Consolas" w:hAnsi="Consolas" w:cs="Consolas"/>
          <w:color w:val="0000FF"/>
          <w:sz w:val="19"/>
          <w:szCs w:val="19"/>
          <w:lang w:val="pt-BR"/>
        </w:rPr>
        <w:t>GO</w:t>
      </w:r>
    </w:p>
    <w:p w14:paraId="23B01F3A" w14:textId="77777777" w:rsidR="00B160C6" w:rsidRDefault="00B160C6" w:rsidP="00B160C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p>
    <w:p w14:paraId="36AAAF57" w14:textId="77777777" w:rsidR="00B160C6" w:rsidRDefault="00B160C6" w:rsidP="0013475E">
      <w:pPr>
        <w:rPr>
          <w:lang w:val="pt-BR"/>
        </w:rPr>
      </w:pPr>
    </w:p>
    <w:p w14:paraId="4D156A15" w14:textId="77777777" w:rsidR="00B160C6" w:rsidRDefault="00B160C6">
      <w:pPr>
        <w:ind w:firstLine="720"/>
        <w:rPr>
          <w:lang w:val="pt-BR"/>
        </w:rPr>
        <w:pPrChange w:id="359" w:author="Luciano Caixeta Moreira" w:date="2012-05-17T14:12:00Z">
          <w:pPr/>
        </w:pPrChange>
      </w:pPr>
      <w:r>
        <w:rPr>
          <w:lang w:val="pt-BR"/>
        </w:rPr>
        <w:t xml:space="preserve">Caso durante o inserts alguma sessão tente ler os dados da tabela utilizando a view </w:t>
      </w:r>
      <w:r w:rsidRPr="00B160C6">
        <w:rPr>
          <w:lang w:val="pt-BR"/>
        </w:rPr>
        <w:t>vw_</w:t>
      </w:r>
      <w:del w:id="360" w:author="fabiano" w:date="2012-12-17T17:38:00Z">
        <w:r w:rsidRPr="00B160C6" w:rsidDel="003004BB">
          <w:rPr>
            <w:lang w:val="pt-BR"/>
          </w:rPr>
          <w:delText>SeriesTick</w:delText>
        </w:r>
      </w:del>
      <w:ins w:id="361" w:author="fabiano" w:date="2012-12-17T17:38:00Z">
        <w:r w:rsidR="003004BB">
          <w:rPr>
            <w:lang w:val="pt-BR"/>
          </w:rPr>
          <w:t>&lt;Tabela&gt;</w:t>
        </w:r>
      </w:ins>
      <w:r>
        <w:rPr>
          <w:lang w:val="pt-BR"/>
        </w:rPr>
        <w:t>, apenas os dados com IDs com EndDate NOT NULL serão visualizados.</w:t>
      </w:r>
    </w:p>
    <w:p w14:paraId="49937A6D" w14:textId="77777777" w:rsidR="00457D5F" w:rsidRPr="001E2945" w:rsidRDefault="00457D5F">
      <w:pPr>
        <w:ind w:firstLine="720"/>
        <w:rPr>
          <w:lang w:val="pt-BR"/>
        </w:rPr>
        <w:pPrChange w:id="362" w:author="Luciano Caixeta Moreira" w:date="2012-05-17T14:12:00Z">
          <w:pPr/>
        </w:pPrChange>
      </w:pPr>
      <w:r>
        <w:rPr>
          <w:lang w:val="pt-BR"/>
        </w:rPr>
        <w:t>Para visualizar como utilizar este controle no aplicativo, basta analisar o código do aplicativo enviado junto com este relatório.</w:t>
      </w:r>
    </w:p>
    <w:p w14:paraId="39CC766C" w14:textId="77777777" w:rsidR="00A040D7" w:rsidRDefault="002A7437" w:rsidP="00A040D7">
      <w:pPr>
        <w:pStyle w:val="Heading3"/>
        <w:rPr>
          <w:lang w:val="pt-BR"/>
        </w:rPr>
      </w:pPr>
      <w:bookmarkStart w:id="363" w:name="_Toc325027807"/>
      <w:r>
        <w:rPr>
          <w:lang w:val="pt-BR"/>
        </w:rPr>
        <w:t>Quantidade de linhas, t</w:t>
      </w:r>
      <w:r w:rsidR="00A040D7">
        <w:rPr>
          <w:lang w:val="pt-BR"/>
        </w:rPr>
        <w:t>hreads e BatchSize</w:t>
      </w:r>
      <w:bookmarkEnd w:id="363"/>
    </w:p>
    <w:p w14:paraId="73E7EA5E" w14:textId="77777777" w:rsidR="002A7437" w:rsidRDefault="002A7437" w:rsidP="00A040D7">
      <w:pPr>
        <w:rPr>
          <w:lang w:val="pt-BR"/>
        </w:rPr>
      </w:pPr>
      <w:r>
        <w:rPr>
          <w:lang w:val="pt-BR"/>
        </w:rPr>
        <w:tab/>
        <w:t xml:space="preserve">Identificar o número ideal de operações que irão rodar em paralelo, qual a quantidade de linhas que cada thread irá trabalhar, e o tamanho dos </w:t>
      </w:r>
      <w:r w:rsidR="00860B95">
        <w:rPr>
          <w:lang w:val="pt-BR"/>
        </w:rPr>
        <w:t xml:space="preserve">BatchSize </w:t>
      </w:r>
      <w:r w:rsidR="00991D23">
        <w:rPr>
          <w:lang w:val="pt-BR"/>
        </w:rPr>
        <w:t>envia</w:t>
      </w:r>
      <w:r w:rsidR="00860B95">
        <w:rPr>
          <w:lang w:val="pt-BR"/>
        </w:rPr>
        <w:t>do</w:t>
      </w:r>
      <w:r w:rsidR="00991D23">
        <w:rPr>
          <w:lang w:val="pt-BR"/>
        </w:rPr>
        <w:t xml:space="preserve"> para o SQL Server </w:t>
      </w:r>
      <w:r>
        <w:rPr>
          <w:lang w:val="pt-BR"/>
        </w:rPr>
        <w:t>é primordial para que os recursos da máquina sejam utilizados da melhor maneir</w:t>
      </w:r>
      <w:r w:rsidR="00860B95">
        <w:rPr>
          <w:lang w:val="pt-BR"/>
        </w:rPr>
        <w:t>a possível, consequentemente reduzindo o tempo de resposta do processo.</w:t>
      </w:r>
    </w:p>
    <w:p w14:paraId="23170FE3" w14:textId="77777777" w:rsidR="00A040D7" w:rsidRDefault="00B54463" w:rsidP="00B54463">
      <w:pPr>
        <w:pStyle w:val="ListParagraph"/>
        <w:numPr>
          <w:ilvl w:val="0"/>
          <w:numId w:val="12"/>
        </w:numPr>
        <w:rPr>
          <w:lang w:val="pt-BR"/>
        </w:rPr>
      </w:pPr>
      <w:r w:rsidRPr="00B54463">
        <w:rPr>
          <w:lang w:val="pt-BR"/>
        </w:rPr>
        <w:t xml:space="preserve">Quantidade de </w:t>
      </w:r>
      <w:r>
        <w:rPr>
          <w:lang w:val="pt-BR"/>
        </w:rPr>
        <w:t>t</w:t>
      </w:r>
      <w:r w:rsidRPr="00B54463">
        <w:rPr>
          <w:lang w:val="pt-BR"/>
        </w:rPr>
        <w:t xml:space="preserve">hreads: </w:t>
      </w:r>
      <w:r>
        <w:rPr>
          <w:lang w:val="pt-BR"/>
        </w:rPr>
        <w:t xml:space="preserve">considerando que o </w:t>
      </w:r>
      <w:r w:rsidR="00311CBF">
        <w:rPr>
          <w:lang w:val="pt-BR"/>
        </w:rPr>
        <w:t xml:space="preserve">servidor </w:t>
      </w:r>
      <w:r>
        <w:rPr>
          <w:lang w:val="pt-BR"/>
        </w:rPr>
        <w:t xml:space="preserve">tem </w:t>
      </w:r>
      <w:r w:rsidR="00311CBF">
        <w:rPr>
          <w:lang w:val="pt-BR"/>
        </w:rPr>
        <w:t>16 cores, definimos que a quantidade de operações em paralelo (threads) será 16. Testes comprovaram que esse é o melhor número a ser utilizado.</w:t>
      </w:r>
    </w:p>
    <w:p w14:paraId="46C93521" w14:textId="77777777" w:rsidR="002D4CFC" w:rsidRDefault="002D4CFC" w:rsidP="00B54463">
      <w:pPr>
        <w:pStyle w:val="ListParagraph"/>
        <w:numPr>
          <w:ilvl w:val="0"/>
          <w:numId w:val="12"/>
        </w:numPr>
        <w:rPr>
          <w:lang w:val="pt-BR"/>
        </w:rPr>
      </w:pPr>
      <w:r>
        <w:rPr>
          <w:lang w:val="pt-BR"/>
        </w:rPr>
        <w:t>Número de linhas por thread: Quanto maior o número de linhas enviado</w:t>
      </w:r>
      <w:r w:rsidR="00DA03C9">
        <w:rPr>
          <w:lang w:val="pt-BR"/>
        </w:rPr>
        <w:t xml:space="preserve"> por thread, melhor o desempenho das operações de inserção.</w:t>
      </w:r>
      <w:r w:rsidR="00E36533">
        <w:rPr>
          <w:lang w:val="pt-BR"/>
        </w:rPr>
        <w:t xml:space="preserve"> Recomendamos que cada thread (datatable) trabalhe com no mínimo 30 mil linhas, preferencialmente utilizem o número de 50 mil linhas</w:t>
      </w:r>
      <w:r w:rsidR="006005A6">
        <w:rPr>
          <w:lang w:val="pt-BR"/>
        </w:rPr>
        <w:t>, ou mais</w:t>
      </w:r>
      <w:r w:rsidR="00E36533">
        <w:rPr>
          <w:lang w:val="pt-BR"/>
        </w:rPr>
        <w:t>.</w:t>
      </w:r>
    </w:p>
    <w:p w14:paraId="30081FA3" w14:textId="77777777" w:rsidR="00D167C2" w:rsidRDefault="00374E4E" w:rsidP="00374E4E">
      <w:pPr>
        <w:pStyle w:val="ListParagraph"/>
        <w:numPr>
          <w:ilvl w:val="0"/>
          <w:numId w:val="12"/>
        </w:numPr>
        <w:rPr>
          <w:lang w:val="pt-BR"/>
        </w:rPr>
      </w:pPr>
      <w:r>
        <w:rPr>
          <w:lang w:val="pt-BR"/>
        </w:rPr>
        <w:t xml:space="preserve">BatchSize: Batchsize é uma propriedade definida no objeto </w:t>
      </w:r>
      <w:r w:rsidRPr="00374E4E">
        <w:rPr>
          <w:lang w:val="pt-BR"/>
        </w:rPr>
        <w:t>SqlBulkCopy</w:t>
      </w:r>
      <w:r>
        <w:rPr>
          <w:lang w:val="pt-BR"/>
        </w:rPr>
        <w:t xml:space="preserve">. Este número </w:t>
      </w:r>
      <w:r w:rsidR="00FA47E3">
        <w:rPr>
          <w:lang w:val="pt-BR"/>
        </w:rPr>
        <w:t>diz para o SQL Server quantas linhas são controladas por transação de bulk insert.</w:t>
      </w:r>
      <w:r w:rsidR="004513E9">
        <w:rPr>
          <w:lang w:val="pt-BR"/>
        </w:rPr>
        <w:t xml:space="preserve"> </w:t>
      </w:r>
    </w:p>
    <w:p w14:paraId="42B2723A" w14:textId="77777777" w:rsidR="00D167C2" w:rsidRDefault="00D167C2" w:rsidP="00D167C2">
      <w:pPr>
        <w:pStyle w:val="ListParagraph"/>
        <w:ind w:left="1440"/>
        <w:rPr>
          <w:lang w:val="pt-BR"/>
        </w:rPr>
      </w:pPr>
      <w:r>
        <w:rPr>
          <w:lang w:val="pt-BR"/>
        </w:rPr>
        <w:t xml:space="preserve">É extremamente </w:t>
      </w:r>
      <w:r w:rsidR="002D2447">
        <w:rPr>
          <w:lang w:val="pt-BR"/>
        </w:rPr>
        <w:t xml:space="preserve">importante </w:t>
      </w:r>
      <w:r>
        <w:rPr>
          <w:lang w:val="pt-BR"/>
        </w:rPr>
        <w:t xml:space="preserve">definir o valor correto para </w:t>
      </w:r>
      <w:r w:rsidR="002D2447">
        <w:rPr>
          <w:lang w:val="pt-BR"/>
        </w:rPr>
        <w:t xml:space="preserve">o BatchSize </w:t>
      </w:r>
      <w:r>
        <w:rPr>
          <w:lang w:val="pt-BR"/>
        </w:rPr>
        <w:t xml:space="preserve">a fim de evitar que grandes volumes de dados sejam </w:t>
      </w:r>
      <w:r w:rsidR="002D2447">
        <w:rPr>
          <w:lang w:val="pt-BR"/>
        </w:rPr>
        <w:t xml:space="preserve">controlados e uma única transação no SQL Server. Além disso, cada operação de bulk insert executada no servidor irá gerar </w:t>
      </w:r>
      <w:r w:rsidR="00032E08">
        <w:rPr>
          <w:lang w:val="pt-BR"/>
        </w:rPr>
        <w:t xml:space="preserve">uma operação de </w:t>
      </w:r>
      <w:r w:rsidR="002D2447">
        <w:rPr>
          <w:lang w:val="pt-BR"/>
        </w:rPr>
        <w:t>SORT</w:t>
      </w:r>
      <w:r w:rsidR="00032E08">
        <w:rPr>
          <w:lang w:val="pt-BR"/>
        </w:rPr>
        <w:t xml:space="preserve">, </w:t>
      </w:r>
      <w:r w:rsidR="00DB33DE">
        <w:rPr>
          <w:lang w:val="pt-BR"/>
        </w:rPr>
        <w:t xml:space="preserve">a operação de </w:t>
      </w:r>
      <w:r w:rsidR="00032E08">
        <w:rPr>
          <w:lang w:val="pt-BR"/>
        </w:rPr>
        <w:t xml:space="preserve">SORT é </w:t>
      </w:r>
      <w:r w:rsidR="003316E9">
        <w:rPr>
          <w:lang w:val="pt-BR"/>
        </w:rPr>
        <w:t xml:space="preserve">executada </w:t>
      </w:r>
      <w:r w:rsidR="00032E08">
        <w:rPr>
          <w:lang w:val="pt-BR"/>
        </w:rPr>
        <w:t xml:space="preserve">para </w:t>
      </w:r>
      <w:r w:rsidR="009A2A36">
        <w:rPr>
          <w:lang w:val="pt-BR"/>
        </w:rPr>
        <w:t xml:space="preserve">fazer com que os </w:t>
      </w:r>
      <w:r w:rsidR="00032E08">
        <w:rPr>
          <w:lang w:val="pt-BR"/>
        </w:rPr>
        <w:t xml:space="preserve">dados </w:t>
      </w:r>
      <w:r w:rsidR="002D2447">
        <w:rPr>
          <w:lang w:val="pt-BR"/>
        </w:rPr>
        <w:t>sejam inseridos na ord</w:t>
      </w:r>
      <w:r w:rsidR="00294B8A">
        <w:rPr>
          <w:lang w:val="pt-BR"/>
        </w:rPr>
        <w:t xml:space="preserve">em do índice cluster da tabela. Esta operação de SORT pode ser executada em memória, ou no TEMPDB (banco de dados temporário do SQL Server). </w:t>
      </w:r>
      <w:r w:rsidR="000E574F">
        <w:rPr>
          <w:lang w:val="pt-BR"/>
        </w:rPr>
        <w:t>Como o</w:t>
      </w:r>
      <w:r w:rsidR="00294B8A">
        <w:rPr>
          <w:lang w:val="pt-BR"/>
        </w:rPr>
        <w:t xml:space="preserve">perações de SORT executadas em memória são muito mais eficientes do que operações </w:t>
      </w:r>
      <w:r w:rsidR="000E574F">
        <w:rPr>
          <w:lang w:val="pt-BR"/>
        </w:rPr>
        <w:t>efetuadas no TEMPDB, é necessário especificar um número de linhas no BatchSize que caiba em memória.</w:t>
      </w:r>
    </w:p>
    <w:p w14:paraId="52D4F5E2" w14:textId="77777777" w:rsidR="00374E4E" w:rsidRPr="00B54463" w:rsidRDefault="004513E9" w:rsidP="00D167C2">
      <w:pPr>
        <w:pStyle w:val="ListParagraph"/>
        <w:ind w:left="1440"/>
        <w:rPr>
          <w:lang w:val="pt-BR"/>
        </w:rPr>
      </w:pPr>
      <w:r>
        <w:rPr>
          <w:lang w:val="pt-BR"/>
        </w:rPr>
        <w:t xml:space="preserve">Durante os testes efetuados no </w:t>
      </w:r>
      <w:r w:rsidR="009C42AD">
        <w:rPr>
          <w:lang w:val="pt-BR"/>
        </w:rPr>
        <w:t xml:space="preserve">servidor, identificamos que o número ideal do BatchSize para a tabela </w:t>
      </w:r>
      <w:del w:id="364" w:author="fabiano" w:date="2012-12-17T17:38:00Z">
        <w:r w:rsidR="009C42AD" w:rsidDel="003004BB">
          <w:rPr>
            <w:lang w:val="pt-BR"/>
          </w:rPr>
          <w:delText>TopBook</w:delText>
        </w:r>
      </w:del>
      <w:ins w:id="365" w:author="fabiano" w:date="2012-12-17T17:38:00Z">
        <w:r w:rsidR="003004BB">
          <w:rPr>
            <w:lang w:val="pt-BR"/>
          </w:rPr>
          <w:t>&lt;Tabela&gt;</w:t>
        </w:r>
      </w:ins>
      <w:r w:rsidR="009C42AD">
        <w:rPr>
          <w:lang w:val="pt-BR"/>
        </w:rPr>
        <w:t xml:space="preserve"> é de 30.000 (trinta mil) e para a tabela </w:t>
      </w:r>
      <w:del w:id="366" w:author="fabiano" w:date="2012-12-17T17:38:00Z">
        <w:r w:rsidR="009C42AD" w:rsidDel="003004BB">
          <w:rPr>
            <w:lang w:val="pt-BR"/>
          </w:rPr>
          <w:delText>SeriesTick</w:delText>
        </w:r>
      </w:del>
      <w:ins w:id="367" w:author="fabiano" w:date="2012-12-17T17:38:00Z">
        <w:r w:rsidR="003004BB">
          <w:rPr>
            <w:lang w:val="pt-BR"/>
          </w:rPr>
          <w:t>&lt;Tabela&gt;</w:t>
        </w:r>
      </w:ins>
      <w:r w:rsidR="009C42AD">
        <w:rPr>
          <w:lang w:val="pt-BR"/>
        </w:rPr>
        <w:t xml:space="preserve"> é de 25.000 (vinte cinco mil)</w:t>
      </w:r>
      <w:r w:rsidR="00F06376">
        <w:rPr>
          <w:lang w:val="pt-BR"/>
        </w:rPr>
        <w:t>.</w:t>
      </w:r>
    </w:p>
    <w:p w14:paraId="4EE9BEA2" w14:textId="77777777" w:rsidR="009C7752" w:rsidRDefault="005C3BD7" w:rsidP="008B2FCB">
      <w:pPr>
        <w:pStyle w:val="Heading2"/>
        <w:rPr>
          <w:lang w:val="pt-BR"/>
        </w:rPr>
      </w:pPr>
      <w:bookmarkStart w:id="368" w:name="_Toc325027808"/>
      <w:r>
        <w:rPr>
          <w:lang w:val="pt-BR"/>
        </w:rPr>
        <w:lastRenderedPageBreak/>
        <w:t>Configurações servidor SQL Server</w:t>
      </w:r>
      <w:bookmarkEnd w:id="368"/>
    </w:p>
    <w:p w14:paraId="78433D64" w14:textId="77777777" w:rsidR="00E018CA" w:rsidRDefault="00650206" w:rsidP="00E018CA">
      <w:pPr>
        <w:pStyle w:val="Heading3"/>
        <w:rPr>
          <w:lang w:val="pt-BR"/>
        </w:rPr>
      </w:pPr>
      <w:bookmarkStart w:id="369" w:name="_Toc325027809"/>
      <w:r>
        <w:rPr>
          <w:lang w:val="pt-BR"/>
        </w:rPr>
        <w:t xml:space="preserve">TRACEFLAG 610 e </w:t>
      </w:r>
      <w:r w:rsidRPr="00650206">
        <w:rPr>
          <w:lang w:val="pt-BR"/>
        </w:rPr>
        <w:t>2371</w:t>
      </w:r>
      <w:bookmarkEnd w:id="369"/>
    </w:p>
    <w:p w14:paraId="46971EC9" w14:textId="77777777" w:rsidR="004014D2" w:rsidRDefault="009F302C" w:rsidP="009F302C">
      <w:pPr>
        <w:rPr>
          <w:lang w:val="pt-BR"/>
        </w:rPr>
      </w:pPr>
      <w:r>
        <w:rPr>
          <w:lang w:val="pt-BR"/>
        </w:rPr>
        <w:tab/>
      </w:r>
      <w:r w:rsidR="008324E0">
        <w:rPr>
          <w:lang w:val="pt-BR"/>
        </w:rPr>
        <w:t xml:space="preserve">Outro ponto extremamente importante em relação </w:t>
      </w:r>
      <w:r w:rsidR="004014D2">
        <w:rPr>
          <w:lang w:val="pt-BR"/>
        </w:rPr>
        <w:t>à</w:t>
      </w:r>
      <w:r w:rsidR="008324E0">
        <w:rPr>
          <w:lang w:val="pt-BR"/>
        </w:rPr>
        <w:t xml:space="preserve"> carga de dados massiva no SQL Server, são operações minimamente logadas.</w:t>
      </w:r>
      <w:r w:rsidR="004014D2">
        <w:rPr>
          <w:lang w:val="pt-BR"/>
        </w:rPr>
        <w:t xml:space="preserve"> </w:t>
      </w:r>
      <w:r w:rsidR="00411A57">
        <w:rPr>
          <w:lang w:val="pt-BR"/>
        </w:rPr>
        <w:t>Q</w:t>
      </w:r>
      <w:r w:rsidR="00030EA1" w:rsidRPr="00030EA1">
        <w:rPr>
          <w:lang w:val="pt-BR"/>
        </w:rPr>
        <w:t xml:space="preserve">uando essas operações são executadas, o SQL Server mantém apenas o registro das </w:t>
      </w:r>
      <w:r w:rsidR="008C774E">
        <w:rPr>
          <w:lang w:val="pt-BR"/>
        </w:rPr>
        <w:t>informações necessárias para um restore da operação completa, e não um restore de uma operação em um ponto do tempo (point in time</w:t>
      </w:r>
      <w:r w:rsidR="0095065E">
        <w:rPr>
          <w:lang w:val="pt-BR"/>
        </w:rPr>
        <w:t xml:space="preserve"> restore</w:t>
      </w:r>
      <w:r w:rsidR="008C774E">
        <w:rPr>
          <w:lang w:val="pt-BR"/>
        </w:rPr>
        <w:t>).</w:t>
      </w:r>
      <w:r w:rsidR="00030EA1" w:rsidRPr="00030EA1">
        <w:rPr>
          <w:lang w:val="pt-BR"/>
        </w:rPr>
        <w:t xml:space="preserve"> </w:t>
      </w:r>
      <w:r w:rsidR="008C774E">
        <w:rPr>
          <w:lang w:val="pt-BR"/>
        </w:rPr>
        <w:t xml:space="preserve">Sendo assim </w:t>
      </w:r>
      <w:r w:rsidR="00030EA1" w:rsidRPr="00030EA1">
        <w:rPr>
          <w:lang w:val="pt-BR"/>
        </w:rPr>
        <w:t>elas são muito mais rápidas (por isso um TRUNCATE é mais rápido que um DELETE</w:t>
      </w:r>
      <w:r w:rsidR="008C774E">
        <w:rPr>
          <w:lang w:val="pt-BR"/>
        </w:rPr>
        <w:t>...</w:t>
      </w:r>
      <w:r w:rsidR="00030EA1" w:rsidRPr="00030EA1">
        <w:rPr>
          <w:lang w:val="pt-BR"/>
        </w:rPr>
        <w:t xml:space="preserve">). </w:t>
      </w:r>
      <w:r w:rsidR="001F1C3D">
        <w:rPr>
          <w:lang w:val="pt-BR"/>
        </w:rPr>
        <w:t>Truncate é um exemplo de operação</w:t>
      </w:r>
      <w:r w:rsidR="00030EA1" w:rsidRPr="00030EA1">
        <w:rPr>
          <w:lang w:val="pt-BR"/>
        </w:rPr>
        <w:t xml:space="preserve"> minimalmente</w:t>
      </w:r>
      <w:r w:rsidR="00E542E8">
        <w:rPr>
          <w:lang w:val="pt-BR"/>
        </w:rPr>
        <w:t xml:space="preserve"> logada.</w:t>
      </w:r>
    </w:p>
    <w:p w14:paraId="2E84EFCB" w14:textId="77777777" w:rsidR="00362DF9" w:rsidRDefault="0041235B" w:rsidP="009F302C">
      <w:pPr>
        <w:rPr>
          <w:lang w:val="pt-BR"/>
        </w:rPr>
      </w:pPr>
      <w:r>
        <w:rPr>
          <w:lang w:val="pt-BR"/>
        </w:rPr>
        <w:tab/>
        <w:t xml:space="preserve">Operações de BULK INSERT podem ser minimamente logadas ou não dependendo de uma série de fatores. Para mais detalhes visualizar o seguinte </w:t>
      </w:r>
      <w:r w:rsidR="004309A0">
        <w:fldChar w:fldCharType="begin"/>
      </w:r>
      <w:r w:rsidR="004309A0" w:rsidRPr="001F456C">
        <w:rPr>
          <w:lang w:val="pt-BR"/>
          <w:rPrChange w:id="370" w:author="Luciano Caixeta Moreira" w:date="2012-05-17T14:21:00Z">
            <w:rPr/>
          </w:rPrChange>
        </w:rPr>
        <w:instrText xml:space="preserve"> HYPERLINK "http://msdn.microsoft.com/en-us/library/dd425070%28v=sql.100%29.aspx" </w:instrText>
      </w:r>
      <w:r w:rsidR="004309A0">
        <w:fldChar w:fldCharType="separate"/>
      </w:r>
      <w:r w:rsidRPr="00543CC4">
        <w:rPr>
          <w:rStyle w:val="Hyperlink"/>
          <w:lang w:val="pt-BR"/>
        </w:rPr>
        <w:t>artigo</w:t>
      </w:r>
      <w:r w:rsidR="004309A0">
        <w:rPr>
          <w:rStyle w:val="Hyperlink"/>
          <w:lang w:val="pt-BR"/>
        </w:rPr>
        <w:fldChar w:fldCharType="end"/>
      </w:r>
      <w:r>
        <w:rPr>
          <w:lang w:val="pt-BR"/>
        </w:rPr>
        <w:t xml:space="preserve">. </w:t>
      </w:r>
    </w:p>
    <w:p w14:paraId="3CF0125E" w14:textId="77777777" w:rsidR="0068167B" w:rsidRDefault="00362DF9" w:rsidP="009F302C">
      <w:pPr>
        <w:rPr>
          <w:lang w:val="pt-BR"/>
        </w:rPr>
      </w:pPr>
      <w:r>
        <w:rPr>
          <w:lang w:val="pt-BR"/>
        </w:rPr>
        <w:tab/>
        <w:t>No nosso caso em específico, para conseguirmos obter operações minimamente logad</w:t>
      </w:r>
      <w:r w:rsidR="00801EF6">
        <w:rPr>
          <w:lang w:val="pt-BR"/>
        </w:rPr>
        <w:t>as em tabelas que possuem dados</w:t>
      </w:r>
      <w:r>
        <w:rPr>
          <w:lang w:val="pt-BR"/>
        </w:rPr>
        <w:t xml:space="preserve"> e contêm índices, o </w:t>
      </w:r>
      <w:r w:rsidR="009F302C">
        <w:rPr>
          <w:lang w:val="pt-BR"/>
        </w:rPr>
        <w:t>TraceFlag 610 deve ser habilitado</w:t>
      </w:r>
      <w:r>
        <w:rPr>
          <w:lang w:val="pt-BR"/>
        </w:rPr>
        <w:t>.</w:t>
      </w:r>
      <w:r w:rsidR="004920AD">
        <w:rPr>
          <w:lang w:val="pt-BR"/>
        </w:rPr>
        <w:t xml:space="preserve"> </w:t>
      </w:r>
      <w:r w:rsidR="0068167B">
        <w:rPr>
          <w:lang w:val="pt-BR"/>
        </w:rPr>
        <w:t xml:space="preserve">E o recovery model do banco de dados deve ser </w:t>
      </w:r>
      <w:r w:rsidR="007A5E60">
        <w:rPr>
          <w:lang w:val="pt-BR"/>
        </w:rPr>
        <w:t>configurado</w:t>
      </w:r>
      <w:r w:rsidR="0068167B">
        <w:rPr>
          <w:lang w:val="pt-BR"/>
        </w:rPr>
        <w:t xml:space="preserve"> para SIMPLE ou BULK-LOGGED</w:t>
      </w:r>
      <w:r w:rsidR="004D2C4B">
        <w:rPr>
          <w:lang w:val="pt-BR"/>
        </w:rPr>
        <w:t>.</w:t>
      </w:r>
    </w:p>
    <w:p w14:paraId="60FD6EE5" w14:textId="77777777" w:rsidR="00462AFF" w:rsidRDefault="00462AFF" w:rsidP="009F302C">
      <w:pPr>
        <w:rPr>
          <w:lang w:val="pt-BR"/>
        </w:rPr>
      </w:pPr>
      <w:r>
        <w:rPr>
          <w:lang w:val="pt-BR"/>
        </w:rPr>
        <w:tab/>
        <w:t>Para conseguir utilizar o recurso de backup de LOG, recomendamos utilizar o recovery model BULK-LOGGED.</w:t>
      </w:r>
      <w:r w:rsidR="007E2E56">
        <w:rPr>
          <w:lang w:val="pt-BR"/>
        </w:rPr>
        <w:t xml:space="preserve"> Para fazer isso, basta rodar o script abaixo:</w:t>
      </w:r>
    </w:p>
    <w:p w14:paraId="759443B8" w14:textId="77777777" w:rsidR="007E2E56" w:rsidRDefault="007E2E56" w:rsidP="007E2E5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urier New" w:hAnsi="Courier New" w:cs="Courier New"/>
          <w:noProof/>
          <w:color w:val="0000FF"/>
          <w:sz w:val="20"/>
          <w:szCs w:val="20"/>
          <w:lang w:val="pt-BR"/>
        </w:rPr>
      </w:pPr>
      <w:r>
        <w:rPr>
          <w:rFonts w:ascii="Courier New" w:hAnsi="Courier New" w:cs="Courier New"/>
          <w:noProof/>
          <w:color w:val="0000FF"/>
          <w:sz w:val="20"/>
          <w:szCs w:val="20"/>
          <w:lang w:val="pt-BR"/>
        </w:rPr>
        <w:t>USE</w:t>
      </w:r>
      <w:r>
        <w:rPr>
          <w:rFonts w:ascii="Courier New" w:hAnsi="Courier New" w:cs="Courier New"/>
          <w:noProof/>
          <w:sz w:val="20"/>
          <w:szCs w:val="20"/>
          <w:lang w:val="pt-BR"/>
        </w:rPr>
        <w:t xml:space="preserve"> </w:t>
      </w:r>
      <w:r>
        <w:rPr>
          <w:rFonts w:ascii="Courier New" w:hAnsi="Courier New" w:cs="Courier New"/>
          <w:noProof/>
          <w:color w:val="0000FF"/>
          <w:sz w:val="20"/>
          <w:szCs w:val="20"/>
          <w:lang w:val="pt-BR"/>
        </w:rPr>
        <w:t>master</w:t>
      </w:r>
    </w:p>
    <w:p w14:paraId="53F6E5B3" w14:textId="77777777" w:rsidR="007E2E56" w:rsidRDefault="007E2E56" w:rsidP="007E2E5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urier New" w:hAnsi="Courier New" w:cs="Courier New"/>
          <w:noProof/>
          <w:color w:val="0000FF"/>
          <w:sz w:val="20"/>
          <w:szCs w:val="20"/>
          <w:lang w:val="pt-BR"/>
        </w:rPr>
      </w:pPr>
      <w:r>
        <w:rPr>
          <w:rFonts w:ascii="Courier New" w:hAnsi="Courier New" w:cs="Courier New"/>
          <w:noProof/>
          <w:color w:val="0000FF"/>
          <w:sz w:val="20"/>
          <w:szCs w:val="20"/>
          <w:lang w:val="pt-BR"/>
        </w:rPr>
        <w:t>GO</w:t>
      </w:r>
    </w:p>
    <w:p w14:paraId="41D6E79B" w14:textId="77777777" w:rsidR="007E2E56" w:rsidRPr="007E2E56" w:rsidRDefault="007E2E56" w:rsidP="007E2E5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urier New" w:hAnsi="Courier New" w:cs="Courier New"/>
          <w:noProof/>
          <w:color w:val="0000FF"/>
          <w:sz w:val="20"/>
          <w:szCs w:val="20"/>
        </w:rPr>
      </w:pPr>
      <w:r w:rsidRPr="007E2E56">
        <w:rPr>
          <w:rFonts w:ascii="Courier New" w:hAnsi="Courier New" w:cs="Courier New"/>
          <w:noProof/>
          <w:color w:val="0000FF"/>
          <w:sz w:val="20"/>
          <w:szCs w:val="20"/>
        </w:rPr>
        <w:t>ALTER</w:t>
      </w:r>
      <w:r w:rsidRPr="007E2E56">
        <w:rPr>
          <w:rFonts w:ascii="Courier New" w:hAnsi="Courier New" w:cs="Courier New"/>
          <w:noProof/>
          <w:sz w:val="20"/>
          <w:szCs w:val="20"/>
        </w:rPr>
        <w:t xml:space="preserve"> </w:t>
      </w:r>
      <w:r w:rsidRPr="007E2E56">
        <w:rPr>
          <w:rFonts w:ascii="Courier New" w:hAnsi="Courier New" w:cs="Courier New"/>
          <w:noProof/>
          <w:color w:val="0000FF"/>
          <w:sz w:val="20"/>
          <w:szCs w:val="20"/>
        </w:rPr>
        <w:t>DATABASE</w:t>
      </w:r>
      <w:r w:rsidRPr="007E2E56">
        <w:rPr>
          <w:rFonts w:ascii="Courier New" w:hAnsi="Courier New" w:cs="Courier New"/>
          <w:noProof/>
          <w:sz w:val="20"/>
          <w:szCs w:val="20"/>
        </w:rPr>
        <w:t xml:space="preserve"> </w:t>
      </w:r>
      <w:del w:id="371" w:author="fabiano" w:date="2012-12-17T17:38:00Z">
        <w:r w:rsidRPr="007E2E56" w:rsidDel="003004BB">
          <w:rPr>
            <w:rFonts w:ascii="Courier New" w:hAnsi="Courier New" w:cs="Courier New"/>
            <w:noProof/>
            <w:sz w:val="20"/>
            <w:szCs w:val="20"/>
          </w:rPr>
          <w:delText>Des_DataQuotesBMFBovespa</w:delText>
        </w:r>
      </w:del>
      <w:ins w:id="372" w:author="fabiano" w:date="2012-12-17T17:38:00Z">
        <w:r w:rsidR="003004BB">
          <w:rPr>
            <w:rFonts w:ascii="Courier New" w:hAnsi="Courier New" w:cs="Courier New"/>
            <w:noProof/>
            <w:sz w:val="20"/>
            <w:szCs w:val="20"/>
          </w:rPr>
          <w:t>&lt;BANCO&gt;</w:t>
        </w:r>
      </w:ins>
      <w:r w:rsidRPr="007E2E56">
        <w:rPr>
          <w:rFonts w:ascii="Courier New" w:hAnsi="Courier New" w:cs="Courier New"/>
          <w:noProof/>
          <w:sz w:val="20"/>
          <w:szCs w:val="20"/>
        </w:rPr>
        <w:t xml:space="preserve"> </w:t>
      </w:r>
      <w:r w:rsidRPr="007E2E56">
        <w:rPr>
          <w:rFonts w:ascii="Courier New" w:hAnsi="Courier New" w:cs="Courier New"/>
          <w:noProof/>
          <w:color w:val="0000FF"/>
          <w:sz w:val="20"/>
          <w:szCs w:val="20"/>
        </w:rPr>
        <w:t>SET</w:t>
      </w:r>
      <w:r w:rsidRPr="007E2E56">
        <w:rPr>
          <w:rFonts w:ascii="Courier New" w:hAnsi="Courier New" w:cs="Courier New"/>
          <w:noProof/>
          <w:sz w:val="20"/>
          <w:szCs w:val="20"/>
        </w:rPr>
        <w:t xml:space="preserve"> </w:t>
      </w:r>
      <w:r w:rsidRPr="007E2E56">
        <w:rPr>
          <w:rFonts w:ascii="Courier New" w:hAnsi="Courier New" w:cs="Courier New"/>
          <w:noProof/>
          <w:color w:val="0000FF"/>
          <w:sz w:val="20"/>
          <w:szCs w:val="20"/>
        </w:rPr>
        <w:t>RECOVERY</w:t>
      </w:r>
      <w:r w:rsidRPr="007E2E56">
        <w:rPr>
          <w:rFonts w:ascii="Courier New" w:hAnsi="Courier New" w:cs="Courier New"/>
          <w:noProof/>
          <w:sz w:val="20"/>
          <w:szCs w:val="20"/>
        </w:rPr>
        <w:t xml:space="preserve"> </w:t>
      </w:r>
      <w:r w:rsidRPr="007E2E56">
        <w:rPr>
          <w:rFonts w:ascii="Courier New" w:hAnsi="Courier New" w:cs="Courier New"/>
          <w:noProof/>
          <w:color w:val="0000FF"/>
          <w:sz w:val="20"/>
          <w:szCs w:val="20"/>
        </w:rPr>
        <w:t>BULK_LOGGED</w:t>
      </w:r>
    </w:p>
    <w:p w14:paraId="6C800E81" w14:textId="77777777" w:rsidR="007E2E56" w:rsidRDefault="007E2E56" w:rsidP="007E2E56">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urier New" w:hAnsi="Courier New" w:cs="Courier New"/>
          <w:noProof/>
          <w:color w:val="0000FF"/>
          <w:sz w:val="20"/>
          <w:szCs w:val="20"/>
          <w:lang w:val="pt-BR"/>
        </w:rPr>
      </w:pPr>
      <w:r>
        <w:rPr>
          <w:rFonts w:ascii="Courier New" w:hAnsi="Courier New" w:cs="Courier New"/>
          <w:noProof/>
          <w:color w:val="0000FF"/>
          <w:sz w:val="20"/>
          <w:szCs w:val="20"/>
          <w:lang w:val="pt-BR"/>
        </w:rPr>
        <w:t>GO</w:t>
      </w:r>
    </w:p>
    <w:p w14:paraId="07B96BF8" w14:textId="77777777" w:rsidR="007E2E56" w:rsidRDefault="007E2E56" w:rsidP="009F302C">
      <w:pPr>
        <w:rPr>
          <w:lang w:val="pt-BR"/>
        </w:rPr>
      </w:pPr>
    </w:p>
    <w:p w14:paraId="6F6FBB5E" w14:textId="77777777" w:rsidR="009F302C" w:rsidRDefault="008908EE" w:rsidP="009F302C">
      <w:pPr>
        <w:rPr>
          <w:lang w:val="pt-BR"/>
        </w:rPr>
      </w:pPr>
      <w:r>
        <w:rPr>
          <w:lang w:val="pt-BR"/>
        </w:rPr>
        <w:tab/>
      </w:r>
      <w:r w:rsidR="005962A6">
        <w:rPr>
          <w:lang w:val="pt-BR"/>
        </w:rPr>
        <w:t xml:space="preserve">Além do revorery model bulk-logged, </w:t>
      </w:r>
      <w:r w:rsidR="00184281">
        <w:rPr>
          <w:lang w:val="pt-BR"/>
        </w:rPr>
        <w:t xml:space="preserve">o traceflag 610 foi habilitado no </w:t>
      </w:r>
      <w:r w:rsidR="005962A6">
        <w:rPr>
          <w:lang w:val="pt-BR"/>
        </w:rPr>
        <w:t>servidor conforme podemos visualizar abaixo:</w:t>
      </w:r>
    </w:p>
    <w:p w14:paraId="2C7400C8" w14:textId="77777777" w:rsidR="008B79D2" w:rsidRDefault="008B79D2" w:rsidP="008B79D2">
      <w:pPr>
        <w:jc w:val="center"/>
        <w:rPr>
          <w:lang w:val="pt-BR"/>
        </w:rPr>
      </w:pPr>
      <w:r>
        <w:rPr>
          <w:noProof/>
        </w:rPr>
        <w:drawing>
          <wp:inline distT="0" distB="0" distL="0" distR="0" wp14:anchorId="7EAFF163" wp14:editId="3ECC6F4E">
            <wp:extent cx="5572125" cy="13620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2125" cy="1362075"/>
                    </a:xfrm>
                    <a:prstGeom prst="rect">
                      <a:avLst/>
                    </a:prstGeom>
                  </pic:spPr>
                </pic:pic>
              </a:graphicData>
            </a:graphic>
          </wp:inline>
        </w:drawing>
      </w:r>
    </w:p>
    <w:p w14:paraId="794EC767" w14:textId="77777777" w:rsidR="00D33373" w:rsidRDefault="008B79D2" w:rsidP="008B79D2">
      <w:pPr>
        <w:jc w:val="center"/>
        <w:rPr>
          <w:lang w:val="pt-BR"/>
        </w:rPr>
      </w:pPr>
      <w:r>
        <w:rPr>
          <w:noProof/>
        </w:rPr>
        <w:lastRenderedPageBreak/>
        <w:drawing>
          <wp:inline distT="0" distB="0" distL="0" distR="0" wp14:anchorId="43D6E56B" wp14:editId="262C0ACC">
            <wp:extent cx="2667000" cy="17621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000" cy="1762125"/>
                    </a:xfrm>
                    <a:prstGeom prst="rect">
                      <a:avLst/>
                    </a:prstGeom>
                  </pic:spPr>
                </pic:pic>
              </a:graphicData>
            </a:graphic>
          </wp:inline>
        </w:drawing>
      </w:r>
    </w:p>
    <w:p w14:paraId="5E44B6F3" w14:textId="77777777" w:rsidR="00D33373" w:rsidRDefault="00D33373" w:rsidP="00D33373">
      <w:pPr>
        <w:rPr>
          <w:lang w:val="pt-BR"/>
        </w:rPr>
      </w:pPr>
    </w:p>
    <w:p w14:paraId="0D2B5DEC" w14:textId="77777777" w:rsidR="00D33373" w:rsidRDefault="006B56DB">
      <w:pPr>
        <w:jc w:val="both"/>
        <w:rPr>
          <w:lang w:val="pt-BR"/>
        </w:rPr>
        <w:pPrChange w:id="373" w:author="Luciano Caixeta Moreira" w:date="2012-05-17T14:12:00Z">
          <w:pPr/>
        </w:pPrChange>
      </w:pPr>
      <w:r>
        <w:rPr>
          <w:lang w:val="pt-BR"/>
        </w:rPr>
        <w:tab/>
      </w:r>
      <w:r w:rsidR="00D33373">
        <w:rPr>
          <w:lang w:val="pt-BR"/>
        </w:rPr>
        <w:t xml:space="preserve">O traceflag </w:t>
      </w:r>
      <w:r w:rsidR="00311F56">
        <w:rPr>
          <w:lang w:val="pt-BR"/>
        </w:rPr>
        <w:t>2371 também foi habilita</w:t>
      </w:r>
      <w:r w:rsidR="00604FA0">
        <w:rPr>
          <w:lang w:val="pt-BR"/>
        </w:rPr>
        <w:t>do para mudar o comportamento da atualização de estatísticas das tabelas.</w:t>
      </w:r>
      <w:r>
        <w:rPr>
          <w:lang w:val="pt-BR"/>
        </w:rPr>
        <w:t xml:space="preserve"> Este traceflag foi incluído no SQ</w:t>
      </w:r>
      <w:r w:rsidR="00512C14">
        <w:rPr>
          <w:lang w:val="pt-BR"/>
        </w:rPr>
        <w:t xml:space="preserve">L Server 2008 R2 service pack 1 e faz com que as estatísticas das tabelas sejam atualizadas </w:t>
      </w:r>
      <w:r w:rsidR="003D19FA">
        <w:rPr>
          <w:lang w:val="pt-BR"/>
        </w:rPr>
        <w:t xml:space="preserve">automaticamente </w:t>
      </w:r>
      <w:r w:rsidR="00512C14">
        <w:rPr>
          <w:lang w:val="pt-BR"/>
        </w:rPr>
        <w:t>com mais frequência.</w:t>
      </w:r>
      <w:r w:rsidR="003D19FA">
        <w:rPr>
          <w:lang w:val="pt-BR"/>
        </w:rPr>
        <w:t xml:space="preserve"> Para mais detalhes em relação a este traceflag, leia o seguinte </w:t>
      </w:r>
      <w:r w:rsidR="004309A0">
        <w:fldChar w:fldCharType="begin"/>
      </w:r>
      <w:r w:rsidR="004309A0" w:rsidRPr="004309A0">
        <w:rPr>
          <w:lang w:val="pt-BR"/>
        </w:rPr>
        <w:instrText xml:space="preserve"> HYPERLINK "http://blogs.msdn.com/b/saponsqlserver/archive/2011/09/07/changes-to-automatic-update-statistics-in-sql-server-traceflag-2371.aspx" </w:instrText>
      </w:r>
      <w:r w:rsidR="004309A0">
        <w:fldChar w:fldCharType="separate"/>
      </w:r>
      <w:r w:rsidR="003D19FA" w:rsidRPr="003D19FA">
        <w:rPr>
          <w:rStyle w:val="Hyperlink"/>
          <w:lang w:val="pt-BR"/>
        </w:rPr>
        <w:t>artigo</w:t>
      </w:r>
      <w:r w:rsidR="004309A0">
        <w:rPr>
          <w:rStyle w:val="Hyperlink"/>
          <w:lang w:val="pt-BR"/>
        </w:rPr>
        <w:fldChar w:fldCharType="end"/>
      </w:r>
      <w:r w:rsidR="003D19FA">
        <w:rPr>
          <w:lang w:val="pt-BR"/>
        </w:rPr>
        <w:t>.</w:t>
      </w:r>
    </w:p>
    <w:p w14:paraId="53BEF1D0" w14:textId="77777777" w:rsidR="009B2888" w:rsidRDefault="009B2888">
      <w:pPr>
        <w:jc w:val="both"/>
        <w:rPr>
          <w:lang w:val="pt-BR"/>
        </w:rPr>
        <w:pPrChange w:id="374" w:author="Luciano Caixeta Moreira" w:date="2012-05-17T14:12:00Z">
          <w:pPr/>
        </w:pPrChange>
      </w:pPr>
      <w:r>
        <w:rPr>
          <w:lang w:val="pt-BR"/>
        </w:rPr>
        <w:tab/>
        <w:t>Abaixo podemos visualizar um gráfico que mostra o a diferença de comportamento do SQL Server quando este traceflag está habilitado.</w:t>
      </w:r>
    </w:p>
    <w:p w14:paraId="5F4F928D" w14:textId="77777777" w:rsidR="009B2888" w:rsidRDefault="009B2888" w:rsidP="009B2888">
      <w:pPr>
        <w:jc w:val="center"/>
        <w:rPr>
          <w:lang w:val="pt-BR"/>
        </w:rPr>
      </w:pPr>
      <w:r>
        <w:rPr>
          <w:noProof/>
        </w:rPr>
        <w:drawing>
          <wp:inline distT="0" distB="0" distL="0" distR="0" wp14:anchorId="02A6EE2F" wp14:editId="590C2BC8">
            <wp:extent cx="5514975" cy="34385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14975" cy="3438525"/>
                    </a:xfrm>
                    <a:prstGeom prst="rect">
                      <a:avLst/>
                    </a:prstGeom>
                  </pic:spPr>
                </pic:pic>
              </a:graphicData>
            </a:graphic>
          </wp:inline>
        </w:drawing>
      </w:r>
    </w:p>
    <w:p w14:paraId="0AB60AD6" w14:textId="77777777" w:rsidR="003806B2" w:rsidRDefault="00841CA4">
      <w:pPr>
        <w:jc w:val="both"/>
        <w:rPr>
          <w:lang w:val="pt-BR"/>
        </w:rPr>
        <w:pPrChange w:id="375" w:author="Luciano Caixeta Moreira" w:date="2012-05-17T14:14:00Z">
          <w:pPr/>
        </w:pPrChange>
      </w:pPr>
      <w:r>
        <w:rPr>
          <w:lang w:val="pt-BR"/>
        </w:rPr>
        <w:tab/>
      </w:r>
      <w:r w:rsidR="003806B2">
        <w:rPr>
          <w:lang w:val="pt-BR"/>
        </w:rPr>
        <w:t>Conforme podemos visualizar no gráfico acima o número de modificações na tabela necessárias para disparar um auto update statistics diminuir conforme o tamanho de linhas da tabela. Como iremos trabalhar com tabelas com muito mais de 25 mil linhas, este traceflag será útil.</w:t>
      </w:r>
    </w:p>
    <w:p w14:paraId="04CA5E88" w14:textId="77777777" w:rsidR="00841CA4" w:rsidRPr="00957EF4" w:rsidRDefault="003806B2">
      <w:pPr>
        <w:jc w:val="both"/>
        <w:rPr>
          <w:lang w:val="pt-BR"/>
        </w:rPr>
        <w:pPrChange w:id="376" w:author="Luciano Caixeta Moreira" w:date="2012-05-17T14:14:00Z">
          <w:pPr/>
        </w:pPrChange>
      </w:pPr>
      <w:r>
        <w:rPr>
          <w:lang w:val="pt-BR"/>
        </w:rPr>
        <w:lastRenderedPageBreak/>
        <w:tab/>
      </w:r>
      <w:r w:rsidR="00841CA4">
        <w:rPr>
          <w:lang w:val="pt-BR"/>
        </w:rPr>
        <w:t>Como as estatísticas serão atualizadas automaticamente com mais frequência, as consultas efetuadas nas tabelas irão trabalhar com estatísticas mais precisas e consequentemente tem maior chance de utilizar um plano de execução mais eficiente.</w:t>
      </w:r>
    </w:p>
    <w:p w14:paraId="62993004" w14:textId="77777777" w:rsidR="00D33373" w:rsidRPr="00957EF4" w:rsidRDefault="00F105C1">
      <w:pPr>
        <w:jc w:val="both"/>
        <w:rPr>
          <w:i/>
          <w:lang w:val="pt-BR"/>
        </w:rPr>
        <w:pPrChange w:id="377" w:author="Luciano Caixeta Moreira" w:date="2012-05-17T14:14:00Z">
          <w:pPr/>
        </w:pPrChange>
      </w:pPr>
      <w:r w:rsidRPr="00957EF4">
        <w:rPr>
          <w:i/>
          <w:lang w:val="pt-BR"/>
        </w:rPr>
        <w:t>Nota: O traceflag 2371 não remove a necessidade de uma rotina de manutenção para atualização das estatísticas.</w:t>
      </w:r>
    </w:p>
    <w:p w14:paraId="29D3F487" w14:textId="77777777" w:rsidR="00697BC6" w:rsidRDefault="00697BC6" w:rsidP="00697BC6">
      <w:pPr>
        <w:pStyle w:val="Heading3"/>
        <w:rPr>
          <w:lang w:val="pt-BR"/>
        </w:rPr>
      </w:pPr>
      <w:bookmarkStart w:id="378" w:name="_Toc325027810"/>
      <w:r>
        <w:rPr>
          <w:lang w:val="pt-BR"/>
        </w:rPr>
        <w:t>Service Pack 1</w:t>
      </w:r>
      <w:bookmarkEnd w:id="378"/>
    </w:p>
    <w:p w14:paraId="4358A82C" w14:textId="77777777" w:rsidR="00EE691D" w:rsidRDefault="00EE691D">
      <w:pPr>
        <w:jc w:val="both"/>
        <w:rPr>
          <w:lang w:val="pt-BR"/>
        </w:rPr>
        <w:pPrChange w:id="379" w:author="Luciano Caixeta Moreira" w:date="2012-05-17T14:14:00Z">
          <w:pPr/>
        </w:pPrChange>
      </w:pPr>
      <w:r>
        <w:rPr>
          <w:lang w:val="pt-BR"/>
        </w:rPr>
        <w:tab/>
        <w:t xml:space="preserve">Identificamos que a instancia do SQL Server </w:t>
      </w:r>
      <w:r w:rsidR="00D21D59">
        <w:rPr>
          <w:lang w:val="pt-BR"/>
        </w:rPr>
        <w:t xml:space="preserve">instalada no servidor não estava atualizada. </w:t>
      </w:r>
      <w:r w:rsidR="002132C5">
        <w:rPr>
          <w:lang w:val="pt-BR"/>
        </w:rPr>
        <w:t xml:space="preserve">Para evitar problemas com bugs já corridos no SQL Server, </w:t>
      </w:r>
      <w:r w:rsidR="002132C5" w:rsidRPr="0035568C">
        <w:rPr>
          <w:b/>
          <w:i/>
          <w:lang w:val="pt-BR"/>
        </w:rPr>
        <w:t>instalamos o service pack 1</w:t>
      </w:r>
      <w:r w:rsidR="002132C5">
        <w:rPr>
          <w:lang w:val="pt-BR"/>
        </w:rPr>
        <w:t xml:space="preserve"> que á a última versão disponível.</w:t>
      </w:r>
    </w:p>
    <w:p w14:paraId="3B38849D" w14:textId="77777777" w:rsidR="00B93D6B" w:rsidRDefault="00B93D6B">
      <w:pPr>
        <w:jc w:val="both"/>
        <w:rPr>
          <w:lang w:val="pt-BR"/>
        </w:rPr>
        <w:pPrChange w:id="380" w:author="Luciano Caixeta Moreira" w:date="2012-05-17T14:14:00Z">
          <w:pPr/>
        </w:pPrChange>
      </w:pPr>
      <w:r>
        <w:rPr>
          <w:lang w:val="pt-BR"/>
        </w:rPr>
        <w:tab/>
        <w:t xml:space="preserve">Recomendamos uma analise mais detalhada em relação a todas as correções lançadas após o service pack 1, e caso necessário, instalar a </w:t>
      </w:r>
      <w:r w:rsidR="00443EB6">
        <w:rPr>
          <w:lang w:val="pt-BR"/>
        </w:rPr>
        <w:t>correção.</w:t>
      </w:r>
    </w:p>
    <w:p w14:paraId="024452B5" w14:textId="77777777" w:rsidR="00411121" w:rsidRDefault="00411121">
      <w:pPr>
        <w:jc w:val="both"/>
        <w:rPr>
          <w:lang w:val="pt-BR"/>
        </w:rPr>
        <w:pPrChange w:id="381" w:author="Luciano Caixeta Moreira" w:date="2012-05-17T14:14:00Z">
          <w:pPr/>
        </w:pPrChange>
      </w:pPr>
      <w:r>
        <w:rPr>
          <w:lang w:val="pt-BR"/>
        </w:rPr>
        <w:tab/>
        <w:t>Segue abaixo o link para todas os CUs (cumulative updates) já lançados após o service pack:</w:t>
      </w:r>
    </w:p>
    <w:tbl>
      <w:tblPr>
        <w:tblW w:w="7560" w:type="dxa"/>
        <w:jc w:val="center"/>
        <w:tblCellMar>
          <w:left w:w="70" w:type="dxa"/>
          <w:right w:w="70" w:type="dxa"/>
        </w:tblCellMar>
        <w:tblLook w:val="04A0" w:firstRow="1" w:lastRow="0" w:firstColumn="1" w:lastColumn="0" w:noHBand="0" w:noVBand="1"/>
      </w:tblPr>
      <w:tblGrid>
        <w:gridCol w:w="3380"/>
        <w:gridCol w:w="4180"/>
      </w:tblGrid>
      <w:tr w:rsidR="001E5D7A" w:rsidRPr="001E5D7A" w14:paraId="58CCE519" w14:textId="77777777" w:rsidTr="001E5D7A">
        <w:trPr>
          <w:trHeight w:val="300"/>
          <w:jc w:val="center"/>
        </w:trPr>
        <w:tc>
          <w:tcPr>
            <w:tcW w:w="338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12258ACD" w14:textId="77777777" w:rsidR="001E5D7A" w:rsidRPr="001E5D7A" w:rsidRDefault="001E5D7A" w:rsidP="001E5D7A">
            <w:pPr>
              <w:spacing w:after="0" w:line="240" w:lineRule="auto"/>
              <w:rPr>
                <w:rFonts w:ascii="Calibri" w:eastAsia="Times New Roman" w:hAnsi="Calibri" w:cs="Calibri"/>
                <w:b/>
                <w:bCs/>
                <w:color w:val="FFFFFF"/>
                <w:lang w:val="pt-BR" w:eastAsia="pt-BR"/>
              </w:rPr>
            </w:pPr>
            <w:r w:rsidRPr="001E5D7A">
              <w:rPr>
                <w:rFonts w:ascii="Calibri" w:eastAsia="Times New Roman" w:hAnsi="Calibri" w:cs="Calibri"/>
                <w:b/>
                <w:bCs/>
                <w:color w:val="FFFFFF"/>
                <w:lang w:val="pt-BR" w:eastAsia="pt-BR"/>
              </w:rPr>
              <w:t>Patch Level</w:t>
            </w:r>
          </w:p>
        </w:tc>
        <w:tc>
          <w:tcPr>
            <w:tcW w:w="418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454A91EC" w14:textId="77777777" w:rsidR="001E5D7A" w:rsidRPr="001E5D7A" w:rsidRDefault="001E5D7A" w:rsidP="001E5D7A">
            <w:pPr>
              <w:spacing w:after="0" w:line="240" w:lineRule="auto"/>
              <w:rPr>
                <w:rFonts w:ascii="Calibri" w:eastAsia="Times New Roman" w:hAnsi="Calibri" w:cs="Calibri"/>
                <w:b/>
                <w:bCs/>
                <w:color w:val="FFFFFF"/>
                <w:lang w:val="pt-BR" w:eastAsia="pt-BR"/>
              </w:rPr>
            </w:pPr>
            <w:r w:rsidRPr="001E5D7A">
              <w:rPr>
                <w:rFonts w:ascii="Calibri" w:eastAsia="Times New Roman" w:hAnsi="Calibri" w:cs="Calibri"/>
                <w:b/>
                <w:bCs/>
                <w:color w:val="FFFFFF"/>
                <w:lang w:val="pt-BR" w:eastAsia="pt-BR"/>
              </w:rPr>
              <w:t>Link</w:t>
            </w:r>
          </w:p>
        </w:tc>
      </w:tr>
      <w:tr w:rsidR="001E5D7A" w:rsidRPr="00F97467" w14:paraId="04FFBBE5" w14:textId="77777777" w:rsidTr="001E5D7A">
        <w:trPr>
          <w:trHeight w:val="300"/>
          <w:jc w:val="center"/>
        </w:trPr>
        <w:tc>
          <w:tcPr>
            <w:tcW w:w="33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77DCC2B" w14:textId="77777777" w:rsidR="001E5D7A" w:rsidRPr="001E5D7A" w:rsidRDefault="001E5D7A" w:rsidP="001E5D7A">
            <w:pPr>
              <w:spacing w:after="0" w:line="240" w:lineRule="auto"/>
              <w:rPr>
                <w:rFonts w:ascii="Calibri" w:eastAsia="Times New Roman" w:hAnsi="Calibri" w:cs="Calibri"/>
                <w:color w:val="171717"/>
                <w:lang w:val="pt-BR" w:eastAsia="pt-BR"/>
              </w:rPr>
            </w:pPr>
            <w:r w:rsidRPr="001E5D7A">
              <w:rPr>
                <w:rFonts w:ascii="Calibri" w:eastAsia="Times New Roman" w:hAnsi="Calibri" w:cs="Calibri"/>
                <w:color w:val="171717"/>
                <w:lang w:val="pt-BR" w:eastAsia="pt-BR"/>
              </w:rPr>
              <w:t>2008 R2 SP1 + Cumulative Update 1</w:t>
            </w:r>
          </w:p>
        </w:tc>
        <w:tc>
          <w:tcPr>
            <w:tcW w:w="41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00E7087" w14:textId="77777777" w:rsidR="001E5D7A" w:rsidRPr="001E5D7A" w:rsidRDefault="004309A0" w:rsidP="001E5D7A">
            <w:pPr>
              <w:spacing w:after="0" w:line="240" w:lineRule="auto"/>
              <w:rPr>
                <w:rFonts w:ascii="Calibri" w:eastAsia="Times New Roman" w:hAnsi="Calibri" w:cs="Calibri"/>
                <w:color w:val="0000FF"/>
                <w:u w:val="single"/>
                <w:lang w:val="pt-BR" w:eastAsia="pt-BR"/>
              </w:rPr>
            </w:pPr>
            <w:r>
              <w:fldChar w:fldCharType="begin"/>
            </w:r>
            <w:r w:rsidRPr="004309A0">
              <w:rPr>
                <w:lang w:val="pt-BR"/>
                <w:rPrChange w:id="382" w:author="Luciano Caixeta Moreira" w:date="2012-05-17T14:07:00Z">
                  <w:rPr/>
                </w:rPrChange>
              </w:rPr>
              <w:instrText xml:space="preserve"> HYPERLINK "http://support.microsoft.com/kb/2567616" </w:instrText>
            </w:r>
            <w:r>
              <w:fldChar w:fldCharType="separate"/>
            </w:r>
            <w:r w:rsidR="001E5D7A" w:rsidRPr="001E5D7A">
              <w:rPr>
                <w:rFonts w:ascii="Calibri" w:eastAsia="Times New Roman" w:hAnsi="Calibri" w:cs="Calibri"/>
                <w:color w:val="0000FF"/>
                <w:u w:val="single"/>
                <w:lang w:val="pt-BR" w:eastAsia="pt-BR"/>
              </w:rPr>
              <w:t>http://support.microsoft.com/kb/2567616</w:t>
            </w:r>
            <w:r>
              <w:rPr>
                <w:rFonts w:ascii="Calibri" w:eastAsia="Times New Roman" w:hAnsi="Calibri" w:cs="Calibri"/>
                <w:color w:val="0000FF"/>
                <w:u w:val="single"/>
                <w:lang w:val="pt-BR" w:eastAsia="pt-BR"/>
              </w:rPr>
              <w:fldChar w:fldCharType="end"/>
            </w:r>
          </w:p>
        </w:tc>
      </w:tr>
      <w:tr w:rsidR="001E5D7A" w:rsidRPr="00F97467" w14:paraId="137D0BAF" w14:textId="77777777" w:rsidTr="001E5D7A">
        <w:trPr>
          <w:trHeight w:val="300"/>
          <w:jc w:val="center"/>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7F34A" w14:textId="77777777" w:rsidR="001E5D7A" w:rsidRPr="001E5D7A" w:rsidRDefault="001E5D7A" w:rsidP="001E5D7A">
            <w:pPr>
              <w:spacing w:after="0" w:line="240" w:lineRule="auto"/>
              <w:rPr>
                <w:rFonts w:ascii="Calibri" w:eastAsia="Times New Roman" w:hAnsi="Calibri" w:cs="Calibri"/>
                <w:color w:val="171717"/>
                <w:lang w:val="pt-BR" w:eastAsia="pt-BR"/>
              </w:rPr>
            </w:pPr>
            <w:r w:rsidRPr="001E5D7A">
              <w:rPr>
                <w:rFonts w:ascii="Calibri" w:eastAsia="Times New Roman" w:hAnsi="Calibri" w:cs="Calibri"/>
                <w:color w:val="171717"/>
                <w:lang w:val="pt-BR" w:eastAsia="pt-BR"/>
              </w:rPr>
              <w:t>2008 R2 SP1 + Cumulative Update 2</w:t>
            </w:r>
          </w:p>
        </w:tc>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D5971" w14:textId="77777777" w:rsidR="001E5D7A" w:rsidRPr="001E5D7A" w:rsidRDefault="004309A0" w:rsidP="001E5D7A">
            <w:pPr>
              <w:spacing w:after="0" w:line="240" w:lineRule="auto"/>
              <w:rPr>
                <w:rFonts w:ascii="Calibri" w:eastAsia="Times New Roman" w:hAnsi="Calibri" w:cs="Calibri"/>
                <w:color w:val="0000FF"/>
                <w:u w:val="single"/>
                <w:lang w:val="pt-BR" w:eastAsia="pt-BR"/>
              </w:rPr>
            </w:pPr>
            <w:r>
              <w:fldChar w:fldCharType="begin"/>
            </w:r>
            <w:r w:rsidRPr="004309A0">
              <w:rPr>
                <w:lang w:val="pt-BR"/>
                <w:rPrChange w:id="383" w:author="Luciano Caixeta Moreira" w:date="2012-05-17T14:07:00Z">
                  <w:rPr/>
                </w:rPrChange>
              </w:rPr>
              <w:instrText xml:space="preserve"> HYPERLINK "http://support.microsoft.com/kb/2567714" </w:instrText>
            </w:r>
            <w:r>
              <w:fldChar w:fldCharType="separate"/>
            </w:r>
            <w:r w:rsidR="001E5D7A" w:rsidRPr="001E5D7A">
              <w:rPr>
                <w:rFonts w:ascii="Calibri" w:eastAsia="Times New Roman" w:hAnsi="Calibri" w:cs="Calibri"/>
                <w:color w:val="0000FF"/>
                <w:u w:val="single"/>
                <w:lang w:val="pt-BR" w:eastAsia="pt-BR"/>
              </w:rPr>
              <w:t>http://support.microsoft.com/kb/2567714</w:t>
            </w:r>
            <w:r>
              <w:rPr>
                <w:rFonts w:ascii="Calibri" w:eastAsia="Times New Roman" w:hAnsi="Calibri" w:cs="Calibri"/>
                <w:color w:val="0000FF"/>
                <w:u w:val="single"/>
                <w:lang w:val="pt-BR" w:eastAsia="pt-BR"/>
              </w:rPr>
              <w:fldChar w:fldCharType="end"/>
            </w:r>
          </w:p>
        </w:tc>
      </w:tr>
      <w:tr w:rsidR="001E5D7A" w:rsidRPr="00F97467" w14:paraId="2874CFC8" w14:textId="77777777" w:rsidTr="001E5D7A">
        <w:trPr>
          <w:trHeight w:val="300"/>
          <w:jc w:val="center"/>
        </w:trPr>
        <w:tc>
          <w:tcPr>
            <w:tcW w:w="33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F3604ED" w14:textId="77777777" w:rsidR="001E5D7A" w:rsidRPr="001E5D7A" w:rsidRDefault="001E5D7A" w:rsidP="001E5D7A">
            <w:pPr>
              <w:spacing w:after="0" w:line="240" w:lineRule="auto"/>
              <w:rPr>
                <w:rFonts w:ascii="Calibri" w:eastAsia="Times New Roman" w:hAnsi="Calibri" w:cs="Calibri"/>
                <w:color w:val="171717"/>
                <w:lang w:val="pt-BR" w:eastAsia="pt-BR"/>
              </w:rPr>
            </w:pPr>
            <w:r w:rsidRPr="001E5D7A">
              <w:rPr>
                <w:rFonts w:ascii="Calibri" w:eastAsia="Times New Roman" w:hAnsi="Calibri" w:cs="Calibri"/>
                <w:color w:val="171717"/>
                <w:lang w:val="pt-BR" w:eastAsia="pt-BR"/>
              </w:rPr>
              <w:t>2008 R2 SP1 + Cumulative Update 3</w:t>
            </w:r>
          </w:p>
        </w:tc>
        <w:tc>
          <w:tcPr>
            <w:tcW w:w="41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667D576" w14:textId="77777777" w:rsidR="001E5D7A" w:rsidRPr="001E5D7A" w:rsidRDefault="004309A0" w:rsidP="001E5D7A">
            <w:pPr>
              <w:spacing w:after="0" w:line="240" w:lineRule="auto"/>
              <w:rPr>
                <w:rFonts w:ascii="Calibri" w:eastAsia="Times New Roman" w:hAnsi="Calibri" w:cs="Calibri"/>
                <w:color w:val="0000FF"/>
                <w:u w:val="single"/>
                <w:lang w:val="pt-BR" w:eastAsia="pt-BR"/>
              </w:rPr>
            </w:pPr>
            <w:r>
              <w:fldChar w:fldCharType="begin"/>
            </w:r>
            <w:r w:rsidRPr="004309A0">
              <w:rPr>
                <w:lang w:val="pt-BR"/>
                <w:rPrChange w:id="384" w:author="Luciano Caixeta Moreira" w:date="2012-05-17T14:07:00Z">
                  <w:rPr/>
                </w:rPrChange>
              </w:rPr>
              <w:instrText xml:space="preserve"> HYPERLINK "http://support.microsoft.com/kb/2591748" </w:instrText>
            </w:r>
            <w:r>
              <w:fldChar w:fldCharType="separate"/>
            </w:r>
            <w:r w:rsidR="001E5D7A" w:rsidRPr="001E5D7A">
              <w:rPr>
                <w:rFonts w:ascii="Calibri" w:eastAsia="Times New Roman" w:hAnsi="Calibri" w:cs="Calibri"/>
                <w:color w:val="0000FF"/>
                <w:u w:val="single"/>
                <w:lang w:val="pt-BR" w:eastAsia="pt-BR"/>
              </w:rPr>
              <w:t>http://support.microsoft.com/kb/2591748</w:t>
            </w:r>
            <w:r>
              <w:rPr>
                <w:rFonts w:ascii="Calibri" w:eastAsia="Times New Roman" w:hAnsi="Calibri" w:cs="Calibri"/>
                <w:color w:val="0000FF"/>
                <w:u w:val="single"/>
                <w:lang w:val="pt-BR" w:eastAsia="pt-BR"/>
              </w:rPr>
              <w:fldChar w:fldCharType="end"/>
            </w:r>
          </w:p>
        </w:tc>
      </w:tr>
      <w:tr w:rsidR="001E5D7A" w:rsidRPr="00F97467" w14:paraId="1E15CDFB" w14:textId="77777777" w:rsidTr="001E5D7A">
        <w:trPr>
          <w:trHeight w:val="300"/>
          <w:jc w:val="center"/>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4032D" w14:textId="77777777" w:rsidR="001E5D7A" w:rsidRPr="001E5D7A" w:rsidRDefault="001E5D7A" w:rsidP="001E5D7A">
            <w:pPr>
              <w:spacing w:after="0" w:line="240" w:lineRule="auto"/>
              <w:rPr>
                <w:rFonts w:ascii="Calibri" w:eastAsia="Times New Roman" w:hAnsi="Calibri" w:cs="Calibri"/>
                <w:color w:val="171717"/>
                <w:lang w:val="pt-BR" w:eastAsia="pt-BR"/>
              </w:rPr>
            </w:pPr>
            <w:r w:rsidRPr="001E5D7A">
              <w:rPr>
                <w:rFonts w:ascii="Calibri" w:eastAsia="Times New Roman" w:hAnsi="Calibri" w:cs="Calibri"/>
                <w:color w:val="171717"/>
                <w:lang w:val="pt-BR" w:eastAsia="pt-BR"/>
              </w:rPr>
              <w:t>2008 R2 SP1 + Cumulative Update 4</w:t>
            </w:r>
          </w:p>
        </w:tc>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A8ED1" w14:textId="77777777" w:rsidR="001E5D7A" w:rsidRPr="001E5D7A" w:rsidRDefault="004309A0" w:rsidP="001E5D7A">
            <w:pPr>
              <w:spacing w:after="0" w:line="240" w:lineRule="auto"/>
              <w:rPr>
                <w:rFonts w:ascii="Calibri" w:eastAsia="Times New Roman" w:hAnsi="Calibri" w:cs="Calibri"/>
                <w:color w:val="0000FF"/>
                <w:u w:val="single"/>
                <w:lang w:val="pt-BR" w:eastAsia="pt-BR"/>
              </w:rPr>
            </w:pPr>
            <w:r>
              <w:fldChar w:fldCharType="begin"/>
            </w:r>
            <w:r w:rsidRPr="004309A0">
              <w:rPr>
                <w:lang w:val="pt-BR"/>
                <w:rPrChange w:id="385" w:author="Luciano Caixeta Moreira" w:date="2012-05-17T14:07:00Z">
                  <w:rPr/>
                </w:rPrChange>
              </w:rPr>
              <w:instrText xml:space="preserve"> HYPERLINK "http://support.microsoft.com/kb/2633146" </w:instrText>
            </w:r>
            <w:r>
              <w:fldChar w:fldCharType="separate"/>
            </w:r>
            <w:r w:rsidR="001E5D7A" w:rsidRPr="001E5D7A">
              <w:rPr>
                <w:rFonts w:ascii="Calibri" w:eastAsia="Times New Roman" w:hAnsi="Calibri" w:cs="Calibri"/>
                <w:color w:val="0000FF"/>
                <w:u w:val="single"/>
                <w:lang w:val="pt-BR" w:eastAsia="pt-BR"/>
              </w:rPr>
              <w:t>http://support.microsoft.com/kb/2633146</w:t>
            </w:r>
            <w:r>
              <w:rPr>
                <w:rFonts w:ascii="Calibri" w:eastAsia="Times New Roman" w:hAnsi="Calibri" w:cs="Calibri"/>
                <w:color w:val="0000FF"/>
                <w:u w:val="single"/>
                <w:lang w:val="pt-BR" w:eastAsia="pt-BR"/>
              </w:rPr>
              <w:fldChar w:fldCharType="end"/>
            </w:r>
          </w:p>
        </w:tc>
      </w:tr>
      <w:tr w:rsidR="001E5D7A" w:rsidRPr="00F97467" w14:paraId="6A1E357A" w14:textId="77777777" w:rsidTr="001E5D7A">
        <w:trPr>
          <w:trHeight w:val="300"/>
          <w:jc w:val="center"/>
        </w:trPr>
        <w:tc>
          <w:tcPr>
            <w:tcW w:w="33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58BD8CB" w14:textId="77777777" w:rsidR="001E5D7A" w:rsidRPr="001E5D7A" w:rsidRDefault="001E5D7A" w:rsidP="001E5D7A">
            <w:pPr>
              <w:spacing w:after="0" w:line="240" w:lineRule="auto"/>
              <w:rPr>
                <w:rFonts w:ascii="Calibri" w:eastAsia="Times New Roman" w:hAnsi="Calibri" w:cs="Calibri"/>
                <w:color w:val="171717"/>
                <w:lang w:val="pt-BR" w:eastAsia="pt-BR"/>
              </w:rPr>
            </w:pPr>
            <w:r w:rsidRPr="001E5D7A">
              <w:rPr>
                <w:rFonts w:ascii="Calibri" w:eastAsia="Times New Roman" w:hAnsi="Calibri" w:cs="Calibri"/>
                <w:color w:val="171717"/>
                <w:lang w:val="pt-BR" w:eastAsia="pt-BR"/>
              </w:rPr>
              <w:t>2008 R2 SP1 + Cumulative Update 5</w:t>
            </w:r>
          </w:p>
        </w:tc>
        <w:tc>
          <w:tcPr>
            <w:tcW w:w="41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108CFF2" w14:textId="77777777" w:rsidR="001E5D7A" w:rsidRPr="001E5D7A" w:rsidRDefault="004309A0" w:rsidP="001E5D7A">
            <w:pPr>
              <w:spacing w:after="0" w:line="240" w:lineRule="auto"/>
              <w:rPr>
                <w:rFonts w:ascii="Calibri" w:eastAsia="Times New Roman" w:hAnsi="Calibri" w:cs="Calibri"/>
                <w:color w:val="0000FF"/>
                <w:u w:val="single"/>
                <w:lang w:val="pt-BR" w:eastAsia="pt-BR"/>
              </w:rPr>
            </w:pPr>
            <w:r>
              <w:fldChar w:fldCharType="begin"/>
            </w:r>
            <w:r w:rsidRPr="004309A0">
              <w:rPr>
                <w:lang w:val="pt-BR"/>
                <w:rPrChange w:id="386" w:author="Luciano Caixeta Moreira" w:date="2012-05-17T14:07:00Z">
                  <w:rPr/>
                </w:rPrChange>
              </w:rPr>
              <w:instrText xml:space="preserve"> HYPERLINK "http://support.microsoft.com/kb/2659694" </w:instrText>
            </w:r>
            <w:r>
              <w:fldChar w:fldCharType="separate"/>
            </w:r>
            <w:r w:rsidR="001E5D7A" w:rsidRPr="001E5D7A">
              <w:rPr>
                <w:rFonts w:ascii="Calibri" w:eastAsia="Times New Roman" w:hAnsi="Calibri" w:cs="Calibri"/>
                <w:color w:val="0000FF"/>
                <w:u w:val="single"/>
                <w:lang w:val="pt-BR" w:eastAsia="pt-BR"/>
              </w:rPr>
              <w:t>http://support.microsoft.com/kb/2659694</w:t>
            </w:r>
            <w:r>
              <w:rPr>
                <w:rFonts w:ascii="Calibri" w:eastAsia="Times New Roman" w:hAnsi="Calibri" w:cs="Calibri"/>
                <w:color w:val="0000FF"/>
                <w:u w:val="single"/>
                <w:lang w:val="pt-BR" w:eastAsia="pt-BR"/>
              </w:rPr>
              <w:fldChar w:fldCharType="end"/>
            </w:r>
          </w:p>
        </w:tc>
      </w:tr>
    </w:tbl>
    <w:p w14:paraId="23F67CDD" w14:textId="77777777" w:rsidR="00FE246A" w:rsidRPr="008801AF" w:rsidRDefault="00FE246A" w:rsidP="004A7A9C">
      <w:pPr>
        <w:pStyle w:val="Heading3"/>
        <w:rPr>
          <w:lang w:val="pt-BR"/>
        </w:rPr>
      </w:pPr>
    </w:p>
    <w:p w14:paraId="4220E135" w14:textId="77777777" w:rsidR="00FD3580" w:rsidRPr="008801AF" w:rsidRDefault="005843B6" w:rsidP="004A7A9C">
      <w:pPr>
        <w:pStyle w:val="Heading3"/>
        <w:rPr>
          <w:lang w:val="pt-BR"/>
        </w:rPr>
      </w:pPr>
      <w:bookmarkStart w:id="387" w:name="_Toc325027811"/>
      <w:r w:rsidRPr="008801AF">
        <w:rPr>
          <w:lang w:val="pt-BR"/>
        </w:rPr>
        <w:t>Read Commited Snapshot Isolation Level</w:t>
      </w:r>
      <w:bookmarkEnd w:id="387"/>
    </w:p>
    <w:p w14:paraId="026C8D91" w14:textId="77777777" w:rsidR="007A21A8" w:rsidRDefault="007A21A8">
      <w:pPr>
        <w:jc w:val="both"/>
        <w:rPr>
          <w:lang w:val="pt-BR"/>
        </w:rPr>
        <w:pPrChange w:id="388" w:author="Luciano Caixeta Moreira" w:date="2012-05-17T14:14:00Z">
          <w:pPr/>
        </w:pPrChange>
      </w:pPr>
      <w:r w:rsidRPr="008801AF">
        <w:rPr>
          <w:lang w:val="pt-BR"/>
        </w:rPr>
        <w:tab/>
      </w:r>
      <w:r w:rsidRPr="00EE4309">
        <w:rPr>
          <w:lang w:val="pt-BR"/>
        </w:rPr>
        <w:t xml:space="preserve">Uma forma comum de </w:t>
      </w:r>
      <w:r w:rsidR="00EE4309">
        <w:rPr>
          <w:lang w:val="pt-BR"/>
        </w:rPr>
        <w:t xml:space="preserve">visualizar </w:t>
      </w:r>
      <w:r w:rsidR="00EE4309" w:rsidRPr="00EE4309">
        <w:rPr>
          <w:lang w:val="pt-BR"/>
        </w:rPr>
        <w:t>os dados</w:t>
      </w:r>
      <w:r w:rsidR="00EE4309">
        <w:rPr>
          <w:lang w:val="pt-BR"/>
        </w:rPr>
        <w:t xml:space="preserve"> de uma tabela que potencialmente esta bloqueada por operações de carga, é utilizar o hint NOLOCK. Também conhecidas como “leituras sujas”, NOLOCK faz com que as consultas rodem no nível de isolamento Read Uncommited Isolation Level, ou seja, dados que ainda não foram “comitados” são lidos, o que pode representar resultados inconsistentes ou incompletos.</w:t>
      </w:r>
      <w:r w:rsidR="00325948">
        <w:rPr>
          <w:lang w:val="pt-BR"/>
        </w:rPr>
        <w:t xml:space="preserve"> Porém como as consultas com NOLOCK não obtém LOCKS, elas não são bloqueadas pelas escritas.</w:t>
      </w:r>
    </w:p>
    <w:p w14:paraId="197FA8F4" w14:textId="77777777" w:rsidR="00E64922" w:rsidRDefault="00E64922">
      <w:pPr>
        <w:jc w:val="both"/>
        <w:rPr>
          <w:lang w:val="pt-BR"/>
        </w:rPr>
        <w:pPrChange w:id="389" w:author="Luciano Caixeta Moreira" w:date="2012-05-17T14:14:00Z">
          <w:pPr/>
        </w:pPrChange>
      </w:pPr>
      <w:r>
        <w:rPr>
          <w:lang w:val="pt-BR"/>
        </w:rPr>
        <w:tab/>
        <w:t>Desde o a versão 2005 o SQL Server fornece um mecanismo que impede que consultas lendo dados, gerem bloqueios ou fiquem bloqueadas. Para o nosso cenário, habilitar o RCSI (</w:t>
      </w:r>
      <w:r w:rsidRPr="00E64922">
        <w:rPr>
          <w:lang w:val="pt-BR"/>
        </w:rPr>
        <w:t>Read Commited Snapshot Isolation</w:t>
      </w:r>
      <w:r>
        <w:rPr>
          <w:lang w:val="pt-BR"/>
        </w:rPr>
        <w:t xml:space="preserve">) é muito mais vantajoso do que utilizar o NOLOCK. Leituras feitas sob o nível de isolamento snaphot não leem  “dados sujos”, ou seja, os resultados são consistentes pois ele utilizada um controle de versionamento para </w:t>
      </w:r>
      <w:r w:rsidR="00E80806">
        <w:rPr>
          <w:lang w:val="pt-BR"/>
        </w:rPr>
        <w:t>ler</w:t>
      </w:r>
      <w:r>
        <w:rPr>
          <w:lang w:val="pt-BR"/>
        </w:rPr>
        <w:t xml:space="preserve"> a ultima versão “comitada” do registro.</w:t>
      </w:r>
    </w:p>
    <w:p w14:paraId="518151BD" w14:textId="77777777" w:rsidR="001D6787" w:rsidRDefault="00586CDE">
      <w:pPr>
        <w:jc w:val="both"/>
        <w:rPr>
          <w:lang w:val="pt-BR"/>
        </w:rPr>
        <w:pPrChange w:id="390" w:author="Luciano Caixeta Moreira" w:date="2012-05-17T14:14:00Z">
          <w:pPr/>
        </w:pPrChange>
      </w:pPr>
      <w:r>
        <w:rPr>
          <w:lang w:val="pt-BR"/>
        </w:rPr>
        <w:tab/>
        <w:t xml:space="preserve"> Para bancos que efetuam muitas operações de update e delete (o que não é o nosso caso), RCSI pode gerar contenção no tempdb (banco de dados utilizado para controlar o versionamento dos dados)</w:t>
      </w:r>
      <w:r w:rsidR="001D6787">
        <w:rPr>
          <w:lang w:val="pt-BR"/>
        </w:rPr>
        <w:t xml:space="preserve">. O impacto gerado pelos inserts com RCSI habilitado </w:t>
      </w:r>
      <w:r w:rsidR="007F18F5">
        <w:rPr>
          <w:lang w:val="pt-BR"/>
        </w:rPr>
        <w:t xml:space="preserve">é de </w:t>
      </w:r>
      <w:r w:rsidR="001D6787">
        <w:rPr>
          <w:lang w:val="pt-BR"/>
        </w:rPr>
        <w:t>17 bytes adicionais que são incluídos em cada linha inserida na tabela.</w:t>
      </w:r>
    </w:p>
    <w:p w14:paraId="692999DF" w14:textId="77777777" w:rsidR="00FD59AE" w:rsidRPr="00E06528" w:rsidRDefault="00FD59AE">
      <w:pPr>
        <w:jc w:val="both"/>
        <w:pPrChange w:id="391" w:author="Luciano Caixeta Moreira" w:date="2012-05-17T14:14:00Z">
          <w:pPr/>
        </w:pPrChange>
      </w:pPr>
      <w:r>
        <w:rPr>
          <w:lang w:val="pt-BR"/>
        </w:rPr>
        <w:lastRenderedPageBreak/>
        <w:tab/>
        <w:t xml:space="preserve">Para o cenário analisado, recomendamos remover </w:t>
      </w:r>
      <w:r w:rsidRPr="00FD59AE">
        <w:rPr>
          <w:b/>
          <w:i/>
          <w:lang w:val="pt-BR"/>
        </w:rPr>
        <w:t>TODOS</w:t>
      </w:r>
      <w:r w:rsidRPr="00FD59AE">
        <w:rPr>
          <w:i/>
          <w:lang w:val="pt-BR"/>
        </w:rPr>
        <w:t xml:space="preserve"> </w:t>
      </w:r>
      <w:r>
        <w:rPr>
          <w:lang w:val="pt-BR"/>
        </w:rPr>
        <w:t>os hints nolock dos códigos e habilitar o RCSI.</w:t>
      </w:r>
      <w:r w:rsidR="00326A47">
        <w:rPr>
          <w:lang w:val="pt-BR"/>
        </w:rPr>
        <w:t xml:space="preserve"> </w:t>
      </w:r>
      <w:r w:rsidR="00326A47" w:rsidRPr="00E06528">
        <w:t>Segue o comando para isso:</w:t>
      </w:r>
    </w:p>
    <w:p w14:paraId="7C00F486" w14:textId="77777777" w:rsidR="00E06528" w:rsidRPr="00E06528" w:rsidRDefault="00E06528" w:rsidP="00E06528">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E06528">
        <w:rPr>
          <w:rFonts w:ascii="Consolas" w:hAnsi="Consolas" w:cs="Consolas"/>
          <w:color w:val="0000FF"/>
          <w:sz w:val="19"/>
          <w:szCs w:val="19"/>
        </w:rPr>
        <w:t>USE</w:t>
      </w:r>
      <w:r w:rsidRPr="00E06528">
        <w:rPr>
          <w:rFonts w:ascii="Consolas" w:hAnsi="Consolas" w:cs="Consolas"/>
          <w:color w:val="171717"/>
          <w:sz w:val="19"/>
          <w:szCs w:val="19"/>
        </w:rPr>
        <w:t xml:space="preserve"> </w:t>
      </w:r>
      <w:r w:rsidRPr="00E06528">
        <w:rPr>
          <w:rFonts w:ascii="Consolas" w:hAnsi="Consolas" w:cs="Consolas"/>
          <w:color w:val="008080"/>
          <w:sz w:val="19"/>
          <w:szCs w:val="19"/>
        </w:rPr>
        <w:t>[master]</w:t>
      </w:r>
    </w:p>
    <w:p w14:paraId="4BB1A3D4" w14:textId="77777777" w:rsidR="00E06528" w:rsidRPr="00E06528" w:rsidRDefault="00E06528" w:rsidP="00E06528">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E06528">
        <w:rPr>
          <w:rFonts w:ascii="Consolas" w:hAnsi="Consolas" w:cs="Consolas"/>
          <w:color w:val="0000FF"/>
          <w:sz w:val="19"/>
          <w:szCs w:val="19"/>
        </w:rPr>
        <w:t>GO</w:t>
      </w:r>
    </w:p>
    <w:p w14:paraId="78E6CC43" w14:textId="77777777" w:rsidR="00E06528" w:rsidRPr="00E06528" w:rsidRDefault="00E06528" w:rsidP="00E06528">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E06528">
        <w:rPr>
          <w:rFonts w:ascii="Consolas" w:hAnsi="Consolas" w:cs="Consolas"/>
          <w:color w:val="0000FF"/>
          <w:sz w:val="19"/>
          <w:szCs w:val="19"/>
        </w:rPr>
        <w:t>ALTER</w:t>
      </w:r>
      <w:r w:rsidRPr="00E06528">
        <w:rPr>
          <w:rFonts w:ascii="Consolas" w:hAnsi="Consolas" w:cs="Consolas"/>
          <w:color w:val="171717"/>
          <w:sz w:val="19"/>
          <w:szCs w:val="19"/>
        </w:rPr>
        <w:t xml:space="preserve"> </w:t>
      </w:r>
      <w:r w:rsidRPr="00E06528">
        <w:rPr>
          <w:rFonts w:ascii="Consolas" w:hAnsi="Consolas" w:cs="Consolas"/>
          <w:color w:val="0000FF"/>
          <w:sz w:val="19"/>
          <w:szCs w:val="19"/>
        </w:rPr>
        <w:t>DATABASE</w:t>
      </w:r>
      <w:r w:rsidRPr="00E06528">
        <w:rPr>
          <w:rFonts w:ascii="Consolas" w:hAnsi="Consolas" w:cs="Consolas"/>
          <w:color w:val="171717"/>
          <w:sz w:val="19"/>
          <w:szCs w:val="19"/>
        </w:rPr>
        <w:t xml:space="preserve"> </w:t>
      </w:r>
      <w:del w:id="392" w:author="fabiano" w:date="2012-12-17T17:38:00Z">
        <w:r w:rsidRPr="00E06528" w:rsidDel="003004BB">
          <w:rPr>
            <w:rFonts w:ascii="Consolas" w:hAnsi="Consolas" w:cs="Consolas"/>
            <w:color w:val="008080"/>
            <w:sz w:val="19"/>
            <w:szCs w:val="19"/>
          </w:rPr>
          <w:delText>Des_DataQuotesBMFBovespa</w:delText>
        </w:r>
      </w:del>
      <w:ins w:id="393" w:author="fabiano" w:date="2012-12-17T17:38:00Z">
        <w:r w:rsidR="003004BB">
          <w:rPr>
            <w:rFonts w:ascii="Consolas" w:hAnsi="Consolas" w:cs="Consolas"/>
            <w:color w:val="008080"/>
            <w:sz w:val="19"/>
            <w:szCs w:val="19"/>
          </w:rPr>
          <w:t>&lt;BANCO&gt;</w:t>
        </w:r>
      </w:ins>
      <w:r w:rsidRPr="00E06528">
        <w:rPr>
          <w:rFonts w:ascii="Consolas" w:hAnsi="Consolas" w:cs="Consolas"/>
          <w:color w:val="171717"/>
          <w:sz w:val="19"/>
          <w:szCs w:val="19"/>
        </w:rPr>
        <w:t xml:space="preserve"> </w:t>
      </w:r>
      <w:r w:rsidRPr="00E06528">
        <w:rPr>
          <w:rFonts w:ascii="Consolas" w:hAnsi="Consolas" w:cs="Consolas"/>
          <w:color w:val="0000FF"/>
          <w:sz w:val="19"/>
          <w:szCs w:val="19"/>
        </w:rPr>
        <w:t>SET</w:t>
      </w:r>
      <w:r w:rsidRPr="00E06528">
        <w:rPr>
          <w:rFonts w:ascii="Consolas" w:hAnsi="Consolas" w:cs="Consolas"/>
          <w:color w:val="171717"/>
          <w:sz w:val="19"/>
          <w:szCs w:val="19"/>
        </w:rPr>
        <w:t xml:space="preserve"> </w:t>
      </w:r>
      <w:r w:rsidRPr="00E06528">
        <w:rPr>
          <w:rFonts w:ascii="Consolas" w:hAnsi="Consolas" w:cs="Consolas"/>
          <w:color w:val="0000FF"/>
          <w:sz w:val="19"/>
          <w:szCs w:val="19"/>
        </w:rPr>
        <w:t>ALLOW_SNAPSHOT_ISOLATION</w:t>
      </w:r>
      <w:r w:rsidRPr="00E06528">
        <w:rPr>
          <w:rFonts w:ascii="Consolas" w:hAnsi="Consolas" w:cs="Consolas"/>
          <w:color w:val="171717"/>
          <w:sz w:val="19"/>
          <w:szCs w:val="19"/>
        </w:rPr>
        <w:t xml:space="preserve"> </w:t>
      </w:r>
      <w:r w:rsidRPr="00E06528">
        <w:rPr>
          <w:rFonts w:ascii="Consolas" w:hAnsi="Consolas" w:cs="Consolas"/>
          <w:color w:val="0000FF"/>
          <w:sz w:val="19"/>
          <w:szCs w:val="19"/>
        </w:rPr>
        <w:t>ON</w:t>
      </w:r>
    </w:p>
    <w:p w14:paraId="493714C9" w14:textId="77777777" w:rsidR="00E06528" w:rsidRPr="00E06528" w:rsidRDefault="00E06528" w:rsidP="00E06528">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E06528">
        <w:rPr>
          <w:rFonts w:ascii="Consolas" w:hAnsi="Consolas" w:cs="Consolas"/>
          <w:color w:val="0000FF"/>
          <w:sz w:val="19"/>
          <w:szCs w:val="19"/>
        </w:rPr>
        <w:t>GO</w:t>
      </w:r>
    </w:p>
    <w:p w14:paraId="612532F7" w14:textId="77777777" w:rsidR="00E06528" w:rsidRPr="00E06528" w:rsidRDefault="00E06528" w:rsidP="00E06528">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0000FF"/>
          <w:sz w:val="19"/>
          <w:szCs w:val="19"/>
        </w:rPr>
      </w:pPr>
      <w:r w:rsidRPr="00E06528">
        <w:rPr>
          <w:rFonts w:ascii="Consolas" w:hAnsi="Consolas" w:cs="Consolas"/>
          <w:color w:val="0000FF"/>
          <w:sz w:val="19"/>
          <w:szCs w:val="19"/>
        </w:rPr>
        <w:t>ALTER</w:t>
      </w:r>
      <w:r w:rsidRPr="00E06528">
        <w:rPr>
          <w:rFonts w:ascii="Consolas" w:hAnsi="Consolas" w:cs="Consolas"/>
          <w:color w:val="171717"/>
          <w:sz w:val="19"/>
          <w:szCs w:val="19"/>
        </w:rPr>
        <w:t xml:space="preserve"> </w:t>
      </w:r>
      <w:r w:rsidRPr="00E06528">
        <w:rPr>
          <w:rFonts w:ascii="Consolas" w:hAnsi="Consolas" w:cs="Consolas"/>
          <w:color w:val="0000FF"/>
          <w:sz w:val="19"/>
          <w:szCs w:val="19"/>
        </w:rPr>
        <w:t>DATABASE</w:t>
      </w:r>
      <w:r w:rsidRPr="00E06528">
        <w:rPr>
          <w:rFonts w:ascii="Consolas" w:hAnsi="Consolas" w:cs="Consolas"/>
          <w:color w:val="171717"/>
          <w:sz w:val="19"/>
          <w:szCs w:val="19"/>
        </w:rPr>
        <w:t xml:space="preserve"> </w:t>
      </w:r>
      <w:del w:id="394" w:author="fabiano" w:date="2012-12-17T17:38:00Z">
        <w:r w:rsidRPr="00E06528" w:rsidDel="003004BB">
          <w:rPr>
            <w:rFonts w:ascii="Consolas" w:hAnsi="Consolas" w:cs="Consolas"/>
            <w:color w:val="008080"/>
            <w:sz w:val="19"/>
            <w:szCs w:val="19"/>
          </w:rPr>
          <w:delText>Des_DataQuotesBMFBovespa</w:delText>
        </w:r>
      </w:del>
      <w:ins w:id="395" w:author="fabiano" w:date="2012-12-17T17:38:00Z">
        <w:r w:rsidR="003004BB">
          <w:rPr>
            <w:rFonts w:ascii="Consolas" w:hAnsi="Consolas" w:cs="Consolas"/>
            <w:color w:val="008080"/>
            <w:sz w:val="19"/>
            <w:szCs w:val="19"/>
          </w:rPr>
          <w:t>&lt;BANCO&gt;</w:t>
        </w:r>
      </w:ins>
      <w:r w:rsidRPr="00E06528">
        <w:rPr>
          <w:rFonts w:ascii="Consolas" w:hAnsi="Consolas" w:cs="Consolas"/>
          <w:color w:val="171717"/>
          <w:sz w:val="19"/>
          <w:szCs w:val="19"/>
        </w:rPr>
        <w:t xml:space="preserve"> </w:t>
      </w:r>
      <w:r w:rsidRPr="00E06528">
        <w:rPr>
          <w:rFonts w:ascii="Consolas" w:hAnsi="Consolas" w:cs="Consolas"/>
          <w:color w:val="0000FF"/>
          <w:sz w:val="19"/>
          <w:szCs w:val="19"/>
        </w:rPr>
        <w:t>SET</w:t>
      </w:r>
      <w:r w:rsidRPr="00E06528">
        <w:rPr>
          <w:rFonts w:ascii="Consolas" w:hAnsi="Consolas" w:cs="Consolas"/>
          <w:color w:val="171717"/>
          <w:sz w:val="19"/>
          <w:szCs w:val="19"/>
        </w:rPr>
        <w:t xml:space="preserve"> </w:t>
      </w:r>
      <w:r w:rsidRPr="00E06528">
        <w:rPr>
          <w:rFonts w:ascii="Consolas" w:hAnsi="Consolas" w:cs="Consolas"/>
          <w:color w:val="0000FF"/>
          <w:sz w:val="19"/>
          <w:szCs w:val="19"/>
        </w:rPr>
        <w:t>READ_COMMITTED_SNAPSHOT</w:t>
      </w:r>
      <w:r w:rsidRPr="00E06528">
        <w:rPr>
          <w:rFonts w:ascii="Consolas" w:hAnsi="Consolas" w:cs="Consolas"/>
          <w:color w:val="171717"/>
          <w:sz w:val="19"/>
          <w:szCs w:val="19"/>
        </w:rPr>
        <w:t xml:space="preserve"> </w:t>
      </w:r>
      <w:r w:rsidRPr="00E06528">
        <w:rPr>
          <w:rFonts w:ascii="Consolas" w:hAnsi="Consolas" w:cs="Consolas"/>
          <w:color w:val="0000FF"/>
          <w:sz w:val="19"/>
          <w:szCs w:val="19"/>
        </w:rPr>
        <w:t>ON</w:t>
      </w:r>
    </w:p>
    <w:p w14:paraId="6B2126AA" w14:textId="77777777" w:rsidR="00326A47" w:rsidRPr="00E06528" w:rsidRDefault="00326A47" w:rsidP="007A21A8"/>
    <w:p w14:paraId="71D5280A" w14:textId="77777777" w:rsidR="00D0760B" w:rsidRPr="00FD59AE" w:rsidRDefault="00D0760B" w:rsidP="00D0760B">
      <w:pPr>
        <w:pStyle w:val="Heading3"/>
        <w:rPr>
          <w:lang w:val="pt-BR"/>
        </w:rPr>
      </w:pPr>
      <w:bookmarkStart w:id="396" w:name="_Toc325027812"/>
      <w:r w:rsidRPr="00FD59AE">
        <w:rPr>
          <w:lang w:val="pt-BR"/>
        </w:rPr>
        <w:t>Compressão de dados</w:t>
      </w:r>
      <w:bookmarkEnd w:id="396"/>
    </w:p>
    <w:p w14:paraId="196DF136" w14:textId="77777777" w:rsidR="00652980" w:rsidRDefault="00D0760B">
      <w:pPr>
        <w:jc w:val="both"/>
        <w:rPr>
          <w:lang w:val="pt-BR"/>
        </w:rPr>
        <w:pPrChange w:id="397" w:author="Luciano Caixeta Moreira" w:date="2012-05-17T14:14:00Z">
          <w:pPr/>
        </w:pPrChange>
      </w:pPr>
      <w:r>
        <w:rPr>
          <w:lang w:val="pt-BR"/>
        </w:rPr>
        <w:tab/>
      </w:r>
      <w:r w:rsidR="00652980">
        <w:rPr>
          <w:lang w:val="pt-BR"/>
        </w:rPr>
        <w:t>Quando os dados que estão sendo inseridos na tabela são compactados, a compactação é efetuada durante o processamento de carga. Isso pode diminuir a performance dos inserts, porém o ganho em relação ao espaço utilizado pelas tabelas vale a pena para nosso cenário.</w:t>
      </w:r>
    </w:p>
    <w:p w14:paraId="29CB558C" w14:textId="77777777" w:rsidR="00951DE0" w:rsidRDefault="00347582">
      <w:pPr>
        <w:jc w:val="both"/>
        <w:rPr>
          <w:lang w:val="pt-BR"/>
        </w:rPr>
        <w:pPrChange w:id="398" w:author="Luciano Caixeta Moreira" w:date="2012-05-17T14:14:00Z">
          <w:pPr/>
        </w:pPrChange>
      </w:pPr>
      <w:r>
        <w:rPr>
          <w:lang w:val="pt-BR"/>
        </w:rPr>
        <w:t>A</w:t>
      </w:r>
      <w:r w:rsidR="00951DE0">
        <w:rPr>
          <w:lang w:val="pt-BR"/>
        </w:rPr>
        <w:t xml:space="preserve">baixo </w:t>
      </w:r>
      <w:r>
        <w:rPr>
          <w:lang w:val="pt-BR"/>
        </w:rPr>
        <w:t xml:space="preserve">podemos visualizar que a tabela </w:t>
      </w:r>
      <w:del w:id="399" w:author="fabiano" w:date="2012-12-17T17:38:00Z">
        <w:r w:rsidDel="003004BB">
          <w:rPr>
            <w:lang w:val="pt-BR"/>
          </w:rPr>
          <w:delText>TopBook</w:delText>
        </w:r>
      </w:del>
      <w:ins w:id="400" w:author="fabiano" w:date="2012-12-17T17:38:00Z">
        <w:r w:rsidR="003004BB">
          <w:rPr>
            <w:lang w:val="pt-BR"/>
          </w:rPr>
          <w:t>&lt;Tabela&gt;</w:t>
        </w:r>
      </w:ins>
      <w:r>
        <w:rPr>
          <w:lang w:val="pt-BR"/>
        </w:rPr>
        <w:t xml:space="preserve"> com 4.8 milhões e sem compressão de dados utiliza aproximadamente </w:t>
      </w:r>
      <w:r w:rsidRPr="008908EE">
        <w:rPr>
          <w:b/>
          <w:i/>
          <w:lang w:val="pt-BR"/>
        </w:rPr>
        <w:t>535mb</w:t>
      </w:r>
      <w:r>
        <w:rPr>
          <w:lang w:val="pt-BR"/>
        </w:rPr>
        <w:t xml:space="preserve"> de espaço</w:t>
      </w:r>
      <w:r w:rsidR="000C364C">
        <w:rPr>
          <w:lang w:val="pt-BR"/>
        </w:rPr>
        <w:t>:</w:t>
      </w:r>
    </w:p>
    <w:p w14:paraId="789DA6C9" w14:textId="77777777" w:rsidR="000C364C" w:rsidRDefault="000C364C" w:rsidP="000C364C">
      <w:pPr>
        <w:jc w:val="center"/>
        <w:rPr>
          <w:lang w:val="pt-BR"/>
        </w:rPr>
      </w:pPr>
      <w:r>
        <w:rPr>
          <w:noProof/>
        </w:rPr>
        <w:drawing>
          <wp:inline distT="0" distB="0" distL="0" distR="0" wp14:anchorId="42F88607" wp14:editId="533A9A60">
            <wp:extent cx="4314825" cy="163830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14825" cy="1638300"/>
                    </a:xfrm>
                    <a:prstGeom prst="rect">
                      <a:avLst/>
                    </a:prstGeom>
                  </pic:spPr>
                </pic:pic>
              </a:graphicData>
            </a:graphic>
          </wp:inline>
        </w:drawing>
      </w:r>
    </w:p>
    <w:p w14:paraId="53145F6F" w14:textId="77777777" w:rsidR="00652980" w:rsidRDefault="005D06AC">
      <w:pPr>
        <w:ind w:firstLine="720"/>
        <w:jc w:val="both"/>
        <w:rPr>
          <w:lang w:val="pt-BR"/>
        </w:rPr>
        <w:pPrChange w:id="401" w:author="Luciano Caixeta Moreira" w:date="2012-05-17T14:14:00Z">
          <w:pPr/>
        </w:pPrChange>
      </w:pPr>
      <w:r>
        <w:rPr>
          <w:lang w:val="pt-BR"/>
        </w:rPr>
        <w:t>C</w:t>
      </w:r>
      <w:r w:rsidR="004942E8">
        <w:rPr>
          <w:lang w:val="pt-BR"/>
        </w:rPr>
        <w:t xml:space="preserve">om a compressão de dados por linha habilitado, o espaço utilizado é reduzido </w:t>
      </w:r>
      <w:r w:rsidR="00420943">
        <w:rPr>
          <w:lang w:val="pt-BR"/>
        </w:rPr>
        <w:t>pra menos da</w:t>
      </w:r>
      <w:r w:rsidR="004942E8">
        <w:rPr>
          <w:lang w:val="pt-BR"/>
        </w:rPr>
        <w:t xml:space="preserve"> metade, e a tabela ocupa </w:t>
      </w:r>
      <w:r w:rsidR="005909F5">
        <w:rPr>
          <w:lang w:val="pt-BR"/>
        </w:rPr>
        <w:t xml:space="preserve">aproximadamente </w:t>
      </w:r>
      <w:r w:rsidR="005909F5" w:rsidRPr="008908EE">
        <w:rPr>
          <w:b/>
          <w:i/>
          <w:lang w:val="pt-BR"/>
        </w:rPr>
        <w:t>208mb</w:t>
      </w:r>
      <w:r w:rsidR="005909F5">
        <w:rPr>
          <w:lang w:val="pt-BR"/>
        </w:rPr>
        <w:t>.</w:t>
      </w:r>
    </w:p>
    <w:p w14:paraId="4F9E0D40" w14:textId="77777777" w:rsidR="005D06AC" w:rsidRDefault="005D06AC" w:rsidP="005D06AC">
      <w:pPr>
        <w:jc w:val="center"/>
        <w:rPr>
          <w:lang w:val="pt-BR"/>
        </w:rPr>
      </w:pPr>
      <w:r>
        <w:rPr>
          <w:noProof/>
        </w:rPr>
        <w:drawing>
          <wp:inline distT="0" distB="0" distL="0" distR="0" wp14:anchorId="0A413AEE" wp14:editId="037E7F14">
            <wp:extent cx="4200525" cy="16383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00525" cy="1638300"/>
                    </a:xfrm>
                    <a:prstGeom prst="rect">
                      <a:avLst/>
                    </a:prstGeom>
                  </pic:spPr>
                </pic:pic>
              </a:graphicData>
            </a:graphic>
          </wp:inline>
        </w:drawing>
      </w:r>
    </w:p>
    <w:p w14:paraId="7D6F279D" w14:textId="77777777" w:rsidR="00DF376A" w:rsidRDefault="00DF376A">
      <w:pPr>
        <w:jc w:val="both"/>
        <w:rPr>
          <w:lang w:val="pt-BR"/>
        </w:rPr>
        <w:pPrChange w:id="402" w:author="Luciano Caixeta Moreira" w:date="2012-05-17T14:14:00Z">
          <w:pPr/>
        </w:pPrChange>
      </w:pPr>
      <w:r>
        <w:rPr>
          <w:lang w:val="pt-BR"/>
        </w:rPr>
        <w:tab/>
      </w:r>
      <w:r w:rsidR="000C17FD">
        <w:rPr>
          <w:lang w:val="pt-BR"/>
        </w:rPr>
        <w:t>O impacto no número de inserts por linha é mínimo comparado ao ganho de espaço que o uso da compressão representa.</w:t>
      </w:r>
      <w:r w:rsidR="00CE45BF">
        <w:rPr>
          <w:lang w:val="pt-BR"/>
        </w:rPr>
        <w:t xml:space="preserve"> </w:t>
      </w:r>
    </w:p>
    <w:p w14:paraId="2C4FAA4C" w14:textId="77777777" w:rsidR="000C17FD" w:rsidRDefault="00DF376A">
      <w:pPr>
        <w:jc w:val="both"/>
        <w:rPr>
          <w:lang w:val="pt-BR"/>
        </w:rPr>
        <w:pPrChange w:id="403" w:author="Luciano Caixeta Moreira" w:date="2012-05-17T14:14:00Z">
          <w:pPr/>
        </w:pPrChange>
      </w:pPr>
      <w:r>
        <w:rPr>
          <w:lang w:val="pt-BR"/>
        </w:rPr>
        <w:tab/>
      </w:r>
      <w:r w:rsidR="00CE45BF">
        <w:rPr>
          <w:lang w:val="pt-BR"/>
        </w:rPr>
        <w:t xml:space="preserve">Abaixo podemos visualizar o gráfico de inserts por </w:t>
      </w:r>
      <w:r w:rsidR="009524F7">
        <w:rPr>
          <w:lang w:val="pt-BR"/>
        </w:rPr>
        <w:t>segundo</w:t>
      </w:r>
      <w:r w:rsidR="00CE45BF">
        <w:rPr>
          <w:lang w:val="pt-BR"/>
        </w:rPr>
        <w:t xml:space="preserve"> ao efetuar a importação das 4.8 milhões de linhas com compressão e sem compressão</w:t>
      </w:r>
      <w:r w:rsidR="00F0124D">
        <w:rPr>
          <w:lang w:val="pt-BR"/>
        </w:rPr>
        <w:t xml:space="preserve"> respectivamente</w:t>
      </w:r>
      <w:r w:rsidR="00972AA9">
        <w:rPr>
          <w:lang w:val="pt-BR"/>
        </w:rPr>
        <w:t xml:space="preserve"> nessa ordem</w:t>
      </w:r>
      <w:r w:rsidR="00CE45BF">
        <w:rPr>
          <w:lang w:val="pt-BR"/>
        </w:rPr>
        <w:t xml:space="preserve">, a diferença é </w:t>
      </w:r>
      <w:r w:rsidR="00CE45BF">
        <w:rPr>
          <w:lang w:val="pt-BR"/>
        </w:rPr>
        <w:lastRenderedPageBreak/>
        <w:t>mínima</w:t>
      </w:r>
      <w:r w:rsidR="00A74705">
        <w:rPr>
          <w:lang w:val="pt-BR"/>
        </w:rPr>
        <w:t xml:space="preserve"> (temos até a impressão de que mais linhas foram inseridas com a compressão habilitada, porém maiores testes provaram que isso não é verdade)</w:t>
      </w:r>
      <w:r w:rsidR="00CE45BF">
        <w:rPr>
          <w:lang w:val="pt-BR"/>
        </w:rPr>
        <w:t>.</w:t>
      </w:r>
    </w:p>
    <w:p w14:paraId="0744ED9F" w14:textId="77777777" w:rsidR="00A74705" w:rsidRDefault="00A74705" w:rsidP="005D2249">
      <w:pPr>
        <w:jc w:val="center"/>
        <w:rPr>
          <w:lang w:val="pt-BR"/>
        </w:rPr>
      </w:pPr>
      <w:r>
        <w:rPr>
          <w:noProof/>
        </w:rPr>
        <w:drawing>
          <wp:inline distT="0" distB="0" distL="0" distR="0" wp14:anchorId="26DDC1BD" wp14:editId="245E2E3A">
            <wp:extent cx="4581525" cy="291465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81525" cy="2914650"/>
                    </a:xfrm>
                    <a:prstGeom prst="rect">
                      <a:avLst/>
                    </a:prstGeom>
                  </pic:spPr>
                </pic:pic>
              </a:graphicData>
            </a:graphic>
          </wp:inline>
        </w:drawing>
      </w:r>
    </w:p>
    <w:p w14:paraId="7A5C8F3A" w14:textId="77777777" w:rsidR="00CE45BF" w:rsidRDefault="00CE45BF" w:rsidP="000C17FD">
      <w:pPr>
        <w:rPr>
          <w:lang w:val="pt-BR"/>
        </w:rPr>
      </w:pPr>
    </w:p>
    <w:p w14:paraId="4BEF9330" w14:textId="77777777" w:rsidR="0091195F" w:rsidRPr="00951DE0" w:rsidRDefault="0091195F">
      <w:pPr>
        <w:jc w:val="both"/>
        <w:rPr>
          <w:lang w:val="pt-BR"/>
        </w:rPr>
        <w:pPrChange w:id="404" w:author="Luciano Caixeta Moreira" w:date="2012-05-17T14:15:00Z">
          <w:pPr/>
        </w:pPrChange>
      </w:pPr>
      <w:r>
        <w:rPr>
          <w:lang w:val="pt-BR"/>
        </w:rPr>
        <w:tab/>
        <w:t xml:space="preserve">Vale a pena mencionar que o fato de os dados estarem compactados não representa apenas ganho de espaço. Quanto menor a tabela, menos páginas, isso </w:t>
      </w:r>
      <w:r w:rsidR="000B3E17">
        <w:rPr>
          <w:lang w:val="pt-BR"/>
        </w:rPr>
        <w:t xml:space="preserve">significa </w:t>
      </w:r>
      <w:r>
        <w:rPr>
          <w:lang w:val="pt-BR"/>
        </w:rPr>
        <w:t xml:space="preserve">que mais linhas são </w:t>
      </w:r>
      <w:r w:rsidR="00AF7D16">
        <w:rPr>
          <w:lang w:val="pt-BR"/>
        </w:rPr>
        <w:t>incluídas</w:t>
      </w:r>
      <w:r>
        <w:rPr>
          <w:lang w:val="pt-BR"/>
        </w:rPr>
        <w:t xml:space="preserve"> </w:t>
      </w:r>
      <w:r w:rsidR="000B3E17">
        <w:rPr>
          <w:lang w:val="pt-BR"/>
        </w:rPr>
        <w:t>por página.</w:t>
      </w:r>
      <w:r>
        <w:rPr>
          <w:lang w:val="pt-BR"/>
        </w:rPr>
        <w:t xml:space="preserve"> </w:t>
      </w:r>
      <w:r w:rsidR="000B3E17">
        <w:rPr>
          <w:lang w:val="pt-BR"/>
        </w:rPr>
        <w:t>Q</w:t>
      </w:r>
      <w:r>
        <w:rPr>
          <w:lang w:val="pt-BR"/>
        </w:rPr>
        <w:t xml:space="preserve">uanto </w:t>
      </w:r>
      <w:r w:rsidR="00E52036">
        <w:rPr>
          <w:lang w:val="pt-BR"/>
        </w:rPr>
        <w:t>menor o número de</w:t>
      </w:r>
      <w:r w:rsidR="00FF385D">
        <w:rPr>
          <w:lang w:val="pt-BR"/>
        </w:rPr>
        <w:t xml:space="preserve"> páginas</w:t>
      </w:r>
      <w:r w:rsidR="001C5721">
        <w:rPr>
          <w:lang w:val="pt-BR"/>
        </w:rPr>
        <w:t>,</w:t>
      </w:r>
      <w:r w:rsidR="00FF385D">
        <w:rPr>
          <w:lang w:val="pt-BR"/>
        </w:rPr>
        <w:t xml:space="preserve"> </w:t>
      </w:r>
      <w:r>
        <w:rPr>
          <w:lang w:val="pt-BR"/>
        </w:rPr>
        <w:t>menos trafego na rede, menos páginas no buffer cache</w:t>
      </w:r>
      <w:r w:rsidR="00F8619B">
        <w:rPr>
          <w:lang w:val="pt-BR"/>
        </w:rPr>
        <w:t xml:space="preserve"> </w:t>
      </w:r>
      <w:r>
        <w:rPr>
          <w:lang w:val="pt-BR"/>
        </w:rPr>
        <w:t>(me</w:t>
      </w:r>
      <w:r w:rsidR="00324E86">
        <w:rPr>
          <w:lang w:val="pt-BR"/>
        </w:rPr>
        <w:t>m</w:t>
      </w:r>
      <w:r>
        <w:rPr>
          <w:lang w:val="pt-BR"/>
        </w:rPr>
        <w:t>ória) e etc...</w:t>
      </w:r>
    </w:p>
    <w:p w14:paraId="40EE80AA" w14:textId="77777777" w:rsidR="00CE52AE" w:rsidRDefault="002D53A8" w:rsidP="002D53A8">
      <w:pPr>
        <w:pStyle w:val="Heading3"/>
        <w:rPr>
          <w:lang w:val="pt-BR"/>
        </w:rPr>
      </w:pPr>
      <w:bookmarkStart w:id="405" w:name="_Toc325027813"/>
      <w:r>
        <w:rPr>
          <w:lang w:val="pt-BR"/>
        </w:rPr>
        <w:t>Melhoria das consultas</w:t>
      </w:r>
      <w:bookmarkEnd w:id="405"/>
    </w:p>
    <w:p w14:paraId="18CAC6A3" w14:textId="77777777" w:rsidR="00410630" w:rsidRDefault="00410630">
      <w:pPr>
        <w:jc w:val="both"/>
        <w:rPr>
          <w:lang w:val="pt-BR"/>
        </w:rPr>
        <w:pPrChange w:id="406" w:author="Luciano Caixeta Moreira" w:date="2012-05-17T14:15:00Z">
          <w:pPr/>
        </w:pPrChange>
      </w:pPr>
      <w:r>
        <w:rPr>
          <w:lang w:val="pt-BR"/>
        </w:rPr>
        <w:tab/>
        <w:t xml:space="preserve">Um dos itens que estava causando um péssimo desempenho das consultas estava relacionado a uma funcionalidade do SQL Server chamada Resource Governor. </w:t>
      </w:r>
    </w:p>
    <w:p w14:paraId="36331CA1" w14:textId="77777777" w:rsidR="0058439A" w:rsidRDefault="0058439A">
      <w:pPr>
        <w:jc w:val="both"/>
        <w:rPr>
          <w:lang w:val="pt-BR"/>
        </w:rPr>
        <w:pPrChange w:id="407" w:author="Luciano Caixeta Moreira" w:date="2012-05-17T14:15:00Z">
          <w:pPr/>
        </w:pPrChange>
      </w:pPr>
      <w:r>
        <w:rPr>
          <w:lang w:val="pt-BR"/>
        </w:rPr>
        <w:tab/>
        <w:t>Antes de falar sobre o Resource Governor,  vamos entender melhor como o SQL Server utiliza memória na execução de uma consulta.</w:t>
      </w:r>
    </w:p>
    <w:p w14:paraId="61DE15EB" w14:textId="77777777" w:rsidR="00900E61" w:rsidRDefault="00653785">
      <w:pPr>
        <w:jc w:val="both"/>
        <w:rPr>
          <w:lang w:val="pt-BR"/>
        </w:rPr>
        <w:pPrChange w:id="408" w:author="Luciano Caixeta Moreira" w:date="2012-05-17T14:15:00Z">
          <w:pPr/>
        </w:pPrChange>
      </w:pPr>
      <w:r>
        <w:rPr>
          <w:lang w:val="pt-BR"/>
        </w:rPr>
        <w:tab/>
        <w:t>Sempre que uma consulta é executada um mínimo de memória é atribuído para a consulta, esse processo funciona para cada consulta, o padrão de memória que uma consulta pode utilizar é de 1 MB</w:t>
      </w:r>
      <w:r w:rsidR="0058439A">
        <w:rPr>
          <w:lang w:val="pt-BR"/>
        </w:rPr>
        <w:t xml:space="preserve">. </w:t>
      </w:r>
      <w:r>
        <w:rPr>
          <w:lang w:val="pt-BR"/>
        </w:rPr>
        <w:t xml:space="preserve">Quando uma consulta é executada, ao gerar um plano de execução o otimizador de consultas do SQL Server analisa quanto de memória a consulta precisa para rodar, este processo é conhecido como “Memory Grant”. </w:t>
      </w:r>
    </w:p>
    <w:p w14:paraId="1FFBB283" w14:textId="77777777" w:rsidR="00653785" w:rsidRDefault="00900E61">
      <w:pPr>
        <w:jc w:val="both"/>
        <w:rPr>
          <w:lang w:val="pt-BR"/>
        </w:rPr>
        <w:pPrChange w:id="409" w:author="Luciano Caixeta Moreira" w:date="2012-05-17T14:15:00Z">
          <w:pPr/>
        </w:pPrChange>
      </w:pPr>
      <w:r>
        <w:rPr>
          <w:lang w:val="pt-BR"/>
        </w:rPr>
        <w:tab/>
      </w:r>
      <w:r w:rsidR="00653785">
        <w:rPr>
          <w:lang w:val="pt-BR"/>
        </w:rPr>
        <w:t>Algumas operações executadas pelo SQL Server necessitam de memória, exemplos clássicos são as operações de ordenação (operador de SORT) e hash join (operador de HASH MATCH)</w:t>
      </w:r>
      <w:r w:rsidR="002E6134">
        <w:rPr>
          <w:lang w:val="pt-BR"/>
        </w:rPr>
        <w:t xml:space="preserve">, </w:t>
      </w:r>
      <w:r>
        <w:rPr>
          <w:lang w:val="pt-BR"/>
        </w:rPr>
        <w:t xml:space="preserve">durante a fase de criação de um </w:t>
      </w:r>
      <w:r w:rsidR="002E6134">
        <w:rPr>
          <w:lang w:val="pt-BR"/>
        </w:rPr>
        <w:t xml:space="preserve">plano de execução o </w:t>
      </w:r>
      <w:r>
        <w:rPr>
          <w:lang w:val="pt-BR"/>
        </w:rPr>
        <w:t xml:space="preserve">otimizador </w:t>
      </w:r>
      <w:r w:rsidR="002E6134">
        <w:rPr>
          <w:lang w:val="pt-BR"/>
        </w:rPr>
        <w:t xml:space="preserve">estima quanto de memória será necessário para executar </w:t>
      </w:r>
      <w:r>
        <w:rPr>
          <w:lang w:val="pt-BR"/>
        </w:rPr>
        <w:t xml:space="preserve">estas </w:t>
      </w:r>
      <w:r w:rsidR="002E6134">
        <w:rPr>
          <w:lang w:val="pt-BR"/>
        </w:rPr>
        <w:t xml:space="preserve">operações. </w:t>
      </w:r>
      <w:r>
        <w:rPr>
          <w:lang w:val="pt-BR"/>
        </w:rPr>
        <w:t>Durante a fase de execução da consulta, c</w:t>
      </w:r>
      <w:r w:rsidR="0058439A">
        <w:rPr>
          <w:lang w:val="pt-BR"/>
        </w:rPr>
        <w:t xml:space="preserve">aso a estimativa </w:t>
      </w:r>
      <w:r w:rsidR="00AB348F">
        <w:rPr>
          <w:lang w:val="pt-BR"/>
        </w:rPr>
        <w:t xml:space="preserve">feita pelo SQL Server </w:t>
      </w:r>
      <w:r w:rsidR="0058439A">
        <w:rPr>
          <w:lang w:val="pt-BR"/>
        </w:rPr>
        <w:t>estiver errada,</w:t>
      </w:r>
      <w:r w:rsidR="00AB348F">
        <w:rPr>
          <w:lang w:val="pt-BR"/>
        </w:rPr>
        <w:t xml:space="preserve"> ou seja, ele estimou que precisaria de 1mb para executar uma ordenação, e na </w:t>
      </w:r>
      <w:r w:rsidR="00AB348F">
        <w:rPr>
          <w:lang w:val="pt-BR"/>
        </w:rPr>
        <w:lastRenderedPageBreak/>
        <w:t>verdade ele precisa de 15MB, o processo de ordenação é efetuado em disco (e os dados são gravados no tempdb).</w:t>
      </w:r>
      <w:r w:rsidR="009235E0">
        <w:rPr>
          <w:lang w:val="pt-BR"/>
        </w:rPr>
        <w:t xml:space="preserve"> Quando isso ocorre a performance da consulta é severamente penalizada.</w:t>
      </w:r>
    </w:p>
    <w:p w14:paraId="15FC12C6" w14:textId="77777777" w:rsidR="00653785" w:rsidRDefault="00A93908">
      <w:pPr>
        <w:jc w:val="both"/>
        <w:rPr>
          <w:lang w:val="pt-BR"/>
        </w:rPr>
        <w:pPrChange w:id="410" w:author="Luciano Caixeta Moreira" w:date="2012-05-17T14:15:00Z">
          <w:pPr/>
        </w:pPrChange>
      </w:pPr>
      <w:r>
        <w:rPr>
          <w:lang w:val="pt-BR"/>
        </w:rPr>
        <w:tab/>
      </w:r>
      <w:r w:rsidR="00D80589">
        <w:rPr>
          <w:lang w:val="pt-BR"/>
        </w:rPr>
        <w:t>Em poucas palavras, o</w:t>
      </w:r>
      <w:r>
        <w:rPr>
          <w:lang w:val="pt-BR"/>
        </w:rPr>
        <w:t xml:space="preserve"> </w:t>
      </w:r>
      <w:r w:rsidR="00FD2E85">
        <w:rPr>
          <w:lang w:val="pt-BR"/>
        </w:rPr>
        <w:t>Resou</w:t>
      </w:r>
      <w:r>
        <w:rPr>
          <w:lang w:val="pt-BR"/>
        </w:rPr>
        <w:t xml:space="preserve">rce Governor é utilizado para controlar </w:t>
      </w:r>
      <w:r w:rsidR="00D80589">
        <w:rPr>
          <w:lang w:val="pt-BR"/>
        </w:rPr>
        <w:t xml:space="preserve">e limitar </w:t>
      </w:r>
      <w:r>
        <w:rPr>
          <w:lang w:val="pt-BR"/>
        </w:rPr>
        <w:t>quanto de memória e CPU um determinado usuário pode utilizar.</w:t>
      </w:r>
      <w:r w:rsidR="00D80589">
        <w:rPr>
          <w:lang w:val="pt-BR"/>
        </w:rPr>
        <w:t xml:space="preserve"> </w:t>
      </w:r>
      <w:r w:rsidR="00E870D8">
        <w:rPr>
          <w:lang w:val="pt-BR"/>
        </w:rPr>
        <w:t>O problema é que ao ser habilitado com as configurações padrão, a quantidade de memória que os usuários podem utilizar é de apenas 25%.</w:t>
      </w:r>
      <w:r w:rsidR="001D4317">
        <w:rPr>
          <w:lang w:val="pt-BR"/>
        </w:rPr>
        <w:t xml:space="preserve"> Isso estava impactando diretamente no processo de memory grant e causando assim problemas de performance.</w:t>
      </w:r>
    </w:p>
    <w:p w14:paraId="0268FED7" w14:textId="77777777" w:rsidR="00945FD9" w:rsidRDefault="005B3A5C">
      <w:pPr>
        <w:jc w:val="both"/>
        <w:rPr>
          <w:lang w:val="pt-BR"/>
        </w:rPr>
        <w:pPrChange w:id="411" w:author="Luciano Caixeta Moreira" w:date="2012-05-17T14:15:00Z">
          <w:pPr/>
        </w:pPrChange>
      </w:pPr>
      <w:r>
        <w:rPr>
          <w:lang w:val="pt-BR"/>
        </w:rPr>
        <w:tab/>
        <w:t xml:space="preserve">Para exemplificar o problema, vamos executar a procedure </w:t>
      </w:r>
      <w:r w:rsidRPr="005B3A5C">
        <w:rPr>
          <w:lang w:val="pt-BR"/>
        </w:rPr>
        <w:t>requestTimesTrades</w:t>
      </w:r>
      <w:r>
        <w:rPr>
          <w:lang w:val="pt-BR"/>
        </w:rPr>
        <w:t xml:space="preserve"> com o Resource Governor habilitado.</w:t>
      </w:r>
    </w:p>
    <w:p w14:paraId="11052778" w14:textId="77777777" w:rsidR="00945FD9" w:rsidRDefault="00945FD9" w:rsidP="00945FD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Pr>
          <w:rFonts w:ascii="Consolas" w:hAnsi="Consolas" w:cs="Consolas"/>
          <w:color w:val="0000FF"/>
          <w:sz w:val="19"/>
          <w:szCs w:val="19"/>
          <w:lang w:val="pt-BR"/>
        </w:rPr>
        <w:t>EXEC</w:t>
      </w:r>
      <w:r>
        <w:rPr>
          <w:rFonts w:ascii="Consolas" w:hAnsi="Consolas" w:cs="Consolas"/>
          <w:color w:val="171717"/>
          <w:sz w:val="19"/>
          <w:szCs w:val="19"/>
          <w:lang w:val="pt-BR"/>
        </w:rPr>
        <w:t xml:space="preserve"> </w:t>
      </w:r>
      <w:r>
        <w:rPr>
          <w:rFonts w:ascii="Consolas" w:hAnsi="Consolas" w:cs="Consolas"/>
          <w:color w:val="008080"/>
          <w:sz w:val="19"/>
          <w:szCs w:val="19"/>
          <w:lang w:val="pt-BR"/>
        </w:rPr>
        <w:t>requestTimesTrades</w:t>
      </w:r>
      <w:r>
        <w:rPr>
          <w:rFonts w:ascii="Consolas" w:hAnsi="Consolas" w:cs="Consolas"/>
          <w:color w:val="0000FF"/>
          <w:sz w:val="19"/>
          <w:szCs w:val="19"/>
          <w:lang w:val="pt-BR"/>
        </w:rPr>
        <w:t xml:space="preserve"> </w:t>
      </w:r>
      <w:r>
        <w:rPr>
          <w:rFonts w:ascii="Consolas" w:hAnsi="Consolas" w:cs="Consolas"/>
          <w:color w:val="808080"/>
          <w:sz w:val="19"/>
          <w:szCs w:val="19"/>
          <w:lang w:val="pt-BR"/>
        </w:rPr>
        <w:t>NULL,</w:t>
      </w:r>
      <w:r>
        <w:rPr>
          <w:rFonts w:ascii="Consolas" w:hAnsi="Consolas" w:cs="Consolas"/>
          <w:color w:val="171717"/>
          <w:sz w:val="19"/>
          <w:szCs w:val="19"/>
          <w:lang w:val="pt-BR"/>
        </w:rPr>
        <w:t>2</w:t>
      </w:r>
      <w:r>
        <w:rPr>
          <w:rFonts w:ascii="Consolas" w:hAnsi="Consolas" w:cs="Consolas"/>
          <w:color w:val="808080"/>
          <w:sz w:val="19"/>
          <w:szCs w:val="19"/>
          <w:lang w:val="pt-BR"/>
        </w:rPr>
        <w:t>,</w:t>
      </w:r>
      <w:r>
        <w:rPr>
          <w:rFonts w:ascii="Consolas" w:hAnsi="Consolas" w:cs="Consolas"/>
          <w:color w:val="FF0000"/>
          <w:sz w:val="19"/>
          <w:szCs w:val="19"/>
          <w:lang w:val="pt-BR"/>
        </w:rPr>
        <w:t>'PETR4'</w:t>
      </w:r>
      <w:r>
        <w:rPr>
          <w:rFonts w:ascii="Consolas" w:hAnsi="Consolas" w:cs="Consolas"/>
          <w:color w:val="808080"/>
          <w:sz w:val="19"/>
          <w:szCs w:val="19"/>
          <w:lang w:val="pt-BR"/>
        </w:rPr>
        <w:t>,</w:t>
      </w:r>
      <w:r>
        <w:rPr>
          <w:rFonts w:ascii="Consolas" w:hAnsi="Consolas" w:cs="Consolas"/>
          <w:color w:val="FF0000"/>
          <w:sz w:val="19"/>
          <w:szCs w:val="19"/>
          <w:lang w:val="pt-BR"/>
        </w:rPr>
        <w:t>'2012-03-22 00:00:00.0000000'</w:t>
      </w:r>
      <w:r>
        <w:rPr>
          <w:rFonts w:ascii="Consolas" w:hAnsi="Consolas" w:cs="Consolas"/>
          <w:color w:val="808080"/>
          <w:sz w:val="19"/>
          <w:szCs w:val="19"/>
          <w:lang w:val="pt-BR"/>
        </w:rPr>
        <w:t>,</w:t>
      </w:r>
      <w:r>
        <w:rPr>
          <w:rFonts w:ascii="Consolas" w:hAnsi="Consolas" w:cs="Consolas"/>
          <w:color w:val="FF0000"/>
          <w:sz w:val="19"/>
          <w:szCs w:val="19"/>
          <w:lang w:val="pt-BR"/>
        </w:rPr>
        <w:t>'2012-10-23 23:59:59.0000000'</w:t>
      </w:r>
      <w:r>
        <w:rPr>
          <w:rFonts w:ascii="Consolas" w:hAnsi="Consolas" w:cs="Consolas"/>
          <w:color w:val="808080"/>
          <w:sz w:val="19"/>
          <w:szCs w:val="19"/>
          <w:lang w:val="pt-BR"/>
        </w:rPr>
        <w:t>,</w:t>
      </w:r>
      <w:r>
        <w:rPr>
          <w:rFonts w:ascii="Consolas" w:hAnsi="Consolas" w:cs="Consolas"/>
          <w:color w:val="171717"/>
          <w:sz w:val="19"/>
          <w:szCs w:val="19"/>
          <w:lang w:val="pt-BR"/>
        </w:rPr>
        <w:t>500</w:t>
      </w:r>
      <w:r>
        <w:rPr>
          <w:rFonts w:ascii="Consolas" w:hAnsi="Consolas" w:cs="Consolas"/>
          <w:color w:val="808080"/>
          <w:sz w:val="19"/>
          <w:szCs w:val="19"/>
          <w:lang w:val="pt-BR"/>
        </w:rPr>
        <w:t>,</w:t>
      </w:r>
      <w:r>
        <w:rPr>
          <w:rFonts w:ascii="Consolas" w:hAnsi="Consolas" w:cs="Consolas"/>
          <w:color w:val="171717"/>
          <w:sz w:val="19"/>
          <w:szCs w:val="19"/>
          <w:lang w:val="pt-BR"/>
        </w:rPr>
        <w:t>1</w:t>
      </w:r>
      <w:r>
        <w:rPr>
          <w:rFonts w:ascii="Consolas" w:hAnsi="Consolas" w:cs="Consolas"/>
          <w:color w:val="808080"/>
          <w:sz w:val="19"/>
          <w:szCs w:val="19"/>
          <w:lang w:val="pt-BR"/>
        </w:rPr>
        <w:t>,null</w:t>
      </w:r>
    </w:p>
    <w:p w14:paraId="0DC7E444" w14:textId="77777777" w:rsidR="00945FD9" w:rsidRDefault="00945FD9" w:rsidP="00945FD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0000FF"/>
          <w:sz w:val="19"/>
          <w:szCs w:val="19"/>
          <w:lang w:val="pt-BR"/>
        </w:rPr>
      </w:pPr>
      <w:r>
        <w:rPr>
          <w:rFonts w:ascii="Consolas" w:hAnsi="Consolas" w:cs="Consolas"/>
          <w:color w:val="0000FF"/>
          <w:sz w:val="19"/>
          <w:szCs w:val="19"/>
          <w:lang w:val="pt-BR"/>
        </w:rPr>
        <w:t>GO</w:t>
      </w:r>
    </w:p>
    <w:p w14:paraId="488CBBA0" w14:textId="77777777" w:rsidR="00945FD9" w:rsidRDefault="00945FD9" w:rsidP="00A66ACB">
      <w:pPr>
        <w:rPr>
          <w:lang w:val="pt-BR"/>
        </w:rPr>
      </w:pPr>
    </w:p>
    <w:p w14:paraId="5A06C86F" w14:textId="77777777" w:rsidR="00945FD9" w:rsidRDefault="00670FE3">
      <w:pPr>
        <w:jc w:val="both"/>
        <w:rPr>
          <w:lang w:val="pt-BR"/>
        </w:rPr>
        <w:pPrChange w:id="412" w:author="Luciano Caixeta Moreira" w:date="2012-05-17T14:15:00Z">
          <w:pPr/>
        </w:pPrChange>
      </w:pPr>
      <w:r>
        <w:rPr>
          <w:lang w:val="pt-BR"/>
        </w:rPr>
        <w:tab/>
      </w:r>
      <w:r w:rsidR="00945FD9">
        <w:rPr>
          <w:lang w:val="pt-BR"/>
        </w:rPr>
        <w:t>Abaixo podemos visualizar que no profiler o evento de Sort Warning foi disparado e a consulta demorou 5 segundos para rodar.</w:t>
      </w:r>
    </w:p>
    <w:p w14:paraId="514425F6" w14:textId="77777777" w:rsidR="00FD2E85" w:rsidRDefault="005B3A5C" w:rsidP="00A66ACB">
      <w:pPr>
        <w:rPr>
          <w:lang w:val="pt-BR"/>
        </w:rPr>
      </w:pPr>
      <w:r>
        <w:rPr>
          <w:noProof/>
        </w:rPr>
        <w:drawing>
          <wp:inline distT="0" distB="0" distL="0" distR="0" wp14:anchorId="4C20343F" wp14:editId="0A81322D">
            <wp:extent cx="5943600" cy="1560830"/>
            <wp:effectExtent l="0" t="0" r="0" b="127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60830"/>
                    </a:xfrm>
                    <a:prstGeom prst="rect">
                      <a:avLst/>
                    </a:prstGeom>
                  </pic:spPr>
                </pic:pic>
              </a:graphicData>
            </a:graphic>
          </wp:inline>
        </w:drawing>
      </w:r>
    </w:p>
    <w:p w14:paraId="3E712DD4" w14:textId="77777777" w:rsidR="00A61166" w:rsidRDefault="00670FE3">
      <w:pPr>
        <w:jc w:val="both"/>
        <w:rPr>
          <w:lang w:val="pt-BR"/>
        </w:rPr>
        <w:pPrChange w:id="413" w:author="Luciano Caixeta Moreira" w:date="2012-05-17T14:15:00Z">
          <w:pPr/>
        </w:pPrChange>
      </w:pPr>
      <w:r>
        <w:rPr>
          <w:lang w:val="pt-BR"/>
        </w:rPr>
        <w:tab/>
      </w:r>
      <w:r w:rsidR="00A61166">
        <w:rPr>
          <w:lang w:val="pt-BR"/>
        </w:rPr>
        <w:t xml:space="preserve">Se analisarmos o plano de execução da consulta, poderemos ver que o SQL Server estimou que apenas 512KB seriam necessários para efetuar a operação de SORT envolvendo uma query dentro da procedure, segue </w:t>
      </w:r>
      <w:r w:rsidR="00611F55">
        <w:rPr>
          <w:lang w:val="pt-BR"/>
        </w:rPr>
        <w:t>parte d</w:t>
      </w:r>
      <w:r w:rsidR="00A61166">
        <w:rPr>
          <w:lang w:val="pt-BR"/>
        </w:rPr>
        <w:t>o plano:</w:t>
      </w:r>
    </w:p>
    <w:p w14:paraId="16F7E13B" w14:textId="77777777" w:rsidR="00A61166" w:rsidRDefault="00CD36E3" w:rsidP="00E47EC1">
      <w:pPr>
        <w:rPr>
          <w:lang w:val="pt-BR"/>
        </w:rPr>
      </w:pPr>
      <w:r>
        <w:rPr>
          <w:noProof/>
        </w:rPr>
        <w:drawing>
          <wp:inline distT="0" distB="0" distL="0" distR="0" wp14:anchorId="196EA14C" wp14:editId="442E95E2">
            <wp:extent cx="2619375" cy="1104900"/>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19375" cy="1104900"/>
                    </a:xfrm>
                    <a:prstGeom prst="rect">
                      <a:avLst/>
                    </a:prstGeom>
                  </pic:spPr>
                </pic:pic>
              </a:graphicData>
            </a:graphic>
          </wp:inline>
        </w:drawing>
      </w:r>
      <w:r w:rsidRPr="00CD36E3">
        <w:rPr>
          <w:noProof/>
          <w:lang w:val="pt-BR" w:eastAsia="pt-BR"/>
        </w:rPr>
        <w:t xml:space="preserve"> </w:t>
      </w:r>
      <w:r>
        <w:rPr>
          <w:noProof/>
        </w:rPr>
        <w:drawing>
          <wp:inline distT="0" distB="0" distL="0" distR="0" wp14:anchorId="4A38DE8F" wp14:editId="02BEFD87">
            <wp:extent cx="3152775" cy="101917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52775" cy="1019175"/>
                    </a:xfrm>
                    <a:prstGeom prst="rect">
                      <a:avLst/>
                    </a:prstGeom>
                  </pic:spPr>
                </pic:pic>
              </a:graphicData>
            </a:graphic>
          </wp:inline>
        </w:drawing>
      </w:r>
    </w:p>
    <w:p w14:paraId="3E88454A" w14:textId="77777777" w:rsidR="0004304C" w:rsidRDefault="0004304C" w:rsidP="00E47EC1">
      <w:pPr>
        <w:rPr>
          <w:lang w:val="pt-BR"/>
        </w:rPr>
      </w:pPr>
    </w:p>
    <w:p w14:paraId="0CD6EBD9" w14:textId="77777777" w:rsidR="0004304C" w:rsidRDefault="0004304C" w:rsidP="00E47EC1">
      <w:pPr>
        <w:rPr>
          <w:lang w:val="pt-BR"/>
        </w:rPr>
      </w:pPr>
      <w:r>
        <w:rPr>
          <w:lang w:val="pt-BR"/>
        </w:rPr>
        <w:tab/>
        <w:t>Agora vamos rodar a mesma consulta, com o Resource Governor desabilitado.</w:t>
      </w:r>
    </w:p>
    <w:p w14:paraId="2C228DA5" w14:textId="77777777" w:rsidR="00B87255" w:rsidRDefault="00B87255" w:rsidP="00B8725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171717"/>
          <w:sz w:val="19"/>
          <w:szCs w:val="19"/>
          <w:lang w:val="pt-BR"/>
        </w:rPr>
      </w:pPr>
      <w:r>
        <w:rPr>
          <w:rFonts w:ascii="Consolas" w:hAnsi="Consolas" w:cs="Consolas"/>
          <w:color w:val="0000FF"/>
          <w:sz w:val="19"/>
          <w:szCs w:val="19"/>
          <w:lang w:val="pt-BR"/>
        </w:rPr>
        <w:t>EXEC</w:t>
      </w:r>
      <w:r>
        <w:rPr>
          <w:rFonts w:ascii="Consolas" w:hAnsi="Consolas" w:cs="Consolas"/>
          <w:color w:val="171717"/>
          <w:sz w:val="19"/>
          <w:szCs w:val="19"/>
          <w:lang w:val="pt-BR"/>
        </w:rPr>
        <w:t xml:space="preserve"> </w:t>
      </w:r>
      <w:r>
        <w:rPr>
          <w:rFonts w:ascii="Consolas" w:hAnsi="Consolas" w:cs="Consolas"/>
          <w:color w:val="008080"/>
          <w:sz w:val="19"/>
          <w:szCs w:val="19"/>
          <w:lang w:val="pt-BR"/>
        </w:rPr>
        <w:t>requestTimesTrades</w:t>
      </w:r>
      <w:r>
        <w:rPr>
          <w:rFonts w:ascii="Consolas" w:hAnsi="Consolas" w:cs="Consolas"/>
          <w:color w:val="0000FF"/>
          <w:sz w:val="19"/>
          <w:szCs w:val="19"/>
          <w:lang w:val="pt-BR"/>
        </w:rPr>
        <w:t xml:space="preserve"> </w:t>
      </w:r>
      <w:r>
        <w:rPr>
          <w:rFonts w:ascii="Consolas" w:hAnsi="Consolas" w:cs="Consolas"/>
          <w:color w:val="808080"/>
          <w:sz w:val="19"/>
          <w:szCs w:val="19"/>
          <w:lang w:val="pt-BR"/>
        </w:rPr>
        <w:t>NULL,</w:t>
      </w:r>
      <w:r>
        <w:rPr>
          <w:rFonts w:ascii="Consolas" w:hAnsi="Consolas" w:cs="Consolas"/>
          <w:color w:val="171717"/>
          <w:sz w:val="19"/>
          <w:szCs w:val="19"/>
          <w:lang w:val="pt-BR"/>
        </w:rPr>
        <w:t>2</w:t>
      </w:r>
      <w:r>
        <w:rPr>
          <w:rFonts w:ascii="Consolas" w:hAnsi="Consolas" w:cs="Consolas"/>
          <w:color w:val="808080"/>
          <w:sz w:val="19"/>
          <w:szCs w:val="19"/>
          <w:lang w:val="pt-BR"/>
        </w:rPr>
        <w:t>,</w:t>
      </w:r>
      <w:r>
        <w:rPr>
          <w:rFonts w:ascii="Consolas" w:hAnsi="Consolas" w:cs="Consolas"/>
          <w:color w:val="FF0000"/>
          <w:sz w:val="19"/>
          <w:szCs w:val="19"/>
          <w:lang w:val="pt-BR"/>
        </w:rPr>
        <w:t>'PETR4'</w:t>
      </w:r>
      <w:r>
        <w:rPr>
          <w:rFonts w:ascii="Consolas" w:hAnsi="Consolas" w:cs="Consolas"/>
          <w:color w:val="808080"/>
          <w:sz w:val="19"/>
          <w:szCs w:val="19"/>
          <w:lang w:val="pt-BR"/>
        </w:rPr>
        <w:t>,</w:t>
      </w:r>
      <w:r>
        <w:rPr>
          <w:rFonts w:ascii="Consolas" w:hAnsi="Consolas" w:cs="Consolas"/>
          <w:color w:val="FF0000"/>
          <w:sz w:val="19"/>
          <w:szCs w:val="19"/>
          <w:lang w:val="pt-BR"/>
        </w:rPr>
        <w:t>'2012-03-22 00:00:00.0000000'</w:t>
      </w:r>
      <w:r>
        <w:rPr>
          <w:rFonts w:ascii="Consolas" w:hAnsi="Consolas" w:cs="Consolas"/>
          <w:color w:val="808080"/>
          <w:sz w:val="19"/>
          <w:szCs w:val="19"/>
          <w:lang w:val="pt-BR"/>
        </w:rPr>
        <w:t>,</w:t>
      </w:r>
      <w:r>
        <w:rPr>
          <w:rFonts w:ascii="Consolas" w:hAnsi="Consolas" w:cs="Consolas"/>
          <w:color w:val="FF0000"/>
          <w:sz w:val="19"/>
          <w:szCs w:val="19"/>
          <w:lang w:val="pt-BR"/>
        </w:rPr>
        <w:t>'2012-10-23 23:59:59.0000000'</w:t>
      </w:r>
      <w:r>
        <w:rPr>
          <w:rFonts w:ascii="Consolas" w:hAnsi="Consolas" w:cs="Consolas"/>
          <w:color w:val="808080"/>
          <w:sz w:val="19"/>
          <w:szCs w:val="19"/>
          <w:lang w:val="pt-BR"/>
        </w:rPr>
        <w:t>,</w:t>
      </w:r>
      <w:r>
        <w:rPr>
          <w:rFonts w:ascii="Consolas" w:hAnsi="Consolas" w:cs="Consolas"/>
          <w:color w:val="171717"/>
          <w:sz w:val="19"/>
          <w:szCs w:val="19"/>
          <w:lang w:val="pt-BR"/>
        </w:rPr>
        <w:t>500</w:t>
      </w:r>
      <w:r>
        <w:rPr>
          <w:rFonts w:ascii="Consolas" w:hAnsi="Consolas" w:cs="Consolas"/>
          <w:color w:val="808080"/>
          <w:sz w:val="19"/>
          <w:szCs w:val="19"/>
          <w:lang w:val="pt-BR"/>
        </w:rPr>
        <w:t>,</w:t>
      </w:r>
      <w:r>
        <w:rPr>
          <w:rFonts w:ascii="Consolas" w:hAnsi="Consolas" w:cs="Consolas"/>
          <w:color w:val="171717"/>
          <w:sz w:val="19"/>
          <w:szCs w:val="19"/>
          <w:lang w:val="pt-BR"/>
        </w:rPr>
        <w:t>1</w:t>
      </w:r>
      <w:r>
        <w:rPr>
          <w:rFonts w:ascii="Consolas" w:hAnsi="Consolas" w:cs="Consolas"/>
          <w:color w:val="808080"/>
          <w:sz w:val="19"/>
          <w:szCs w:val="19"/>
          <w:lang w:val="pt-BR"/>
        </w:rPr>
        <w:t>,null</w:t>
      </w:r>
    </w:p>
    <w:p w14:paraId="44A0B40E" w14:textId="77777777" w:rsidR="00B87255" w:rsidRDefault="00B87255" w:rsidP="00B8725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color w:val="0000FF"/>
          <w:sz w:val="19"/>
          <w:szCs w:val="19"/>
          <w:lang w:val="pt-BR"/>
        </w:rPr>
      </w:pPr>
      <w:r>
        <w:rPr>
          <w:rFonts w:ascii="Consolas" w:hAnsi="Consolas" w:cs="Consolas"/>
          <w:color w:val="0000FF"/>
          <w:sz w:val="19"/>
          <w:szCs w:val="19"/>
          <w:lang w:val="pt-BR"/>
        </w:rPr>
        <w:lastRenderedPageBreak/>
        <w:t>GO</w:t>
      </w:r>
    </w:p>
    <w:p w14:paraId="64285101" w14:textId="77777777" w:rsidR="00B87255" w:rsidRDefault="00B87255" w:rsidP="00E47EC1">
      <w:pPr>
        <w:rPr>
          <w:lang w:val="pt-BR"/>
        </w:rPr>
      </w:pPr>
    </w:p>
    <w:p w14:paraId="79B87DFC" w14:textId="77777777" w:rsidR="0004304C" w:rsidRDefault="00B87255">
      <w:pPr>
        <w:jc w:val="both"/>
        <w:rPr>
          <w:lang w:val="pt-BR"/>
        </w:rPr>
        <w:pPrChange w:id="414" w:author="Luciano Caixeta Moreira" w:date="2012-05-17T14:15:00Z">
          <w:pPr/>
        </w:pPrChange>
      </w:pPr>
      <w:r>
        <w:rPr>
          <w:lang w:val="pt-BR"/>
        </w:rPr>
        <w:tab/>
        <w:t xml:space="preserve">Desta vez podemos visualizar no resultado do profiler que </w:t>
      </w:r>
      <w:r w:rsidR="00573DDF">
        <w:rPr>
          <w:lang w:val="pt-BR"/>
        </w:rPr>
        <w:t xml:space="preserve">o sort warning não foi gerado e </w:t>
      </w:r>
      <w:r>
        <w:rPr>
          <w:lang w:val="pt-BR"/>
        </w:rPr>
        <w:t>a quantidade de leitura de páginas necessárias para retornar a consulta foi bem menor, e o tempo foi de apenas 1 segundo.</w:t>
      </w:r>
    </w:p>
    <w:p w14:paraId="35C61898" w14:textId="77777777" w:rsidR="00B87255" w:rsidRDefault="00B87255" w:rsidP="00E47EC1">
      <w:pPr>
        <w:rPr>
          <w:lang w:val="pt-BR"/>
        </w:rPr>
      </w:pPr>
      <w:r>
        <w:rPr>
          <w:noProof/>
        </w:rPr>
        <w:drawing>
          <wp:inline distT="0" distB="0" distL="0" distR="0" wp14:anchorId="7410D4E5" wp14:editId="44C43F84">
            <wp:extent cx="5943600" cy="1069975"/>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069975"/>
                    </a:xfrm>
                    <a:prstGeom prst="rect">
                      <a:avLst/>
                    </a:prstGeom>
                  </pic:spPr>
                </pic:pic>
              </a:graphicData>
            </a:graphic>
          </wp:inline>
        </w:drawing>
      </w:r>
    </w:p>
    <w:p w14:paraId="0BAA565D" w14:textId="77777777" w:rsidR="00573DDF" w:rsidRDefault="00573DDF">
      <w:pPr>
        <w:jc w:val="both"/>
        <w:rPr>
          <w:lang w:val="pt-BR"/>
        </w:rPr>
        <w:pPrChange w:id="415" w:author="Luciano Caixeta Moreira" w:date="2012-05-17T14:15:00Z">
          <w:pPr/>
        </w:pPrChange>
      </w:pPr>
      <w:r>
        <w:rPr>
          <w:lang w:val="pt-BR"/>
        </w:rPr>
        <w:tab/>
        <w:t xml:space="preserve">Também conseguimos visualizar que no </w:t>
      </w:r>
      <w:r w:rsidR="000A43CB">
        <w:rPr>
          <w:lang w:val="pt-BR"/>
        </w:rPr>
        <w:t>pl</w:t>
      </w:r>
      <w:r w:rsidR="004A62DF">
        <w:rPr>
          <w:lang w:val="pt-BR"/>
        </w:rPr>
        <w:t xml:space="preserve">ano de execução que desta vez </w:t>
      </w:r>
      <w:r w:rsidR="00C41AE1">
        <w:rPr>
          <w:lang w:val="pt-BR"/>
        </w:rPr>
        <w:t>o memory grant foi correto e o otimizador estimou que seriam necessários 186 MBs para executar o processo de ordenação.</w:t>
      </w:r>
    </w:p>
    <w:p w14:paraId="20BFEAC7" w14:textId="77777777" w:rsidR="00BC1C76" w:rsidRDefault="00BC1C76" w:rsidP="00E47EC1">
      <w:pPr>
        <w:rPr>
          <w:lang w:val="pt-BR"/>
        </w:rPr>
      </w:pPr>
      <w:r>
        <w:rPr>
          <w:noProof/>
        </w:rPr>
        <w:drawing>
          <wp:inline distT="0" distB="0" distL="0" distR="0" wp14:anchorId="37C59221" wp14:editId="3183DA66">
            <wp:extent cx="2181225" cy="1104900"/>
            <wp:effectExtent l="0" t="0" r="952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81225" cy="1104900"/>
                    </a:xfrm>
                    <a:prstGeom prst="rect">
                      <a:avLst/>
                    </a:prstGeom>
                  </pic:spPr>
                </pic:pic>
              </a:graphicData>
            </a:graphic>
          </wp:inline>
        </w:drawing>
      </w:r>
      <w:r>
        <w:rPr>
          <w:noProof/>
        </w:rPr>
        <w:drawing>
          <wp:inline distT="0" distB="0" distL="0" distR="0" wp14:anchorId="2A5E4FCD" wp14:editId="7F282FA7">
            <wp:extent cx="3409950" cy="752475"/>
            <wp:effectExtent l="0" t="0" r="0"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09950" cy="752475"/>
                    </a:xfrm>
                    <a:prstGeom prst="rect">
                      <a:avLst/>
                    </a:prstGeom>
                  </pic:spPr>
                </pic:pic>
              </a:graphicData>
            </a:graphic>
          </wp:inline>
        </w:drawing>
      </w:r>
    </w:p>
    <w:p w14:paraId="7D9EA895" w14:textId="77777777" w:rsidR="001B7227" w:rsidRDefault="001B7227" w:rsidP="00E47EC1">
      <w:pPr>
        <w:rPr>
          <w:lang w:val="pt-BR"/>
        </w:rPr>
      </w:pPr>
    </w:p>
    <w:p w14:paraId="4AB66998" w14:textId="77777777" w:rsidR="00FD2E85" w:rsidRDefault="00670FE3" w:rsidP="00E47EC1">
      <w:pPr>
        <w:rPr>
          <w:lang w:val="pt-BR"/>
        </w:rPr>
      </w:pPr>
      <w:r>
        <w:rPr>
          <w:lang w:val="pt-BR"/>
        </w:rPr>
        <w:tab/>
      </w:r>
      <w:r w:rsidR="00FD2E85">
        <w:rPr>
          <w:lang w:val="pt-BR"/>
        </w:rPr>
        <w:t>Abaixo podemos visualizar outro item relacionado a performance.</w:t>
      </w:r>
    </w:p>
    <w:p w14:paraId="52FDC3A9" w14:textId="77777777" w:rsidR="00E47EC1" w:rsidRDefault="00670FE3" w:rsidP="00E47EC1">
      <w:pPr>
        <w:rPr>
          <w:lang w:val="pt-BR"/>
        </w:rPr>
      </w:pPr>
      <w:r>
        <w:rPr>
          <w:lang w:val="pt-BR"/>
        </w:rPr>
        <w:tab/>
      </w:r>
      <w:r w:rsidR="006A370D">
        <w:rPr>
          <w:lang w:val="pt-BR"/>
        </w:rPr>
        <w:t xml:space="preserve">Reordenar colunas dos </w:t>
      </w:r>
      <w:r w:rsidR="00E47EC1" w:rsidRPr="00E47EC1">
        <w:rPr>
          <w:lang w:val="pt-BR"/>
        </w:rPr>
        <w:t>índice</w:t>
      </w:r>
      <w:r w:rsidR="006A370D">
        <w:rPr>
          <w:lang w:val="pt-BR"/>
        </w:rPr>
        <w:t>s</w:t>
      </w:r>
      <w:r w:rsidR="00E47EC1" w:rsidRPr="00E47EC1">
        <w:rPr>
          <w:lang w:val="pt-BR"/>
        </w:rPr>
        <w:t xml:space="preserve"> </w:t>
      </w:r>
      <w:r w:rsidR="00E47EC1">
        <w:rPr>
          <w:lang w:val="pt-BR"/>
        </w:rPr>
        <w:t xml:space="preserve">cluster </w:t>
      </w:r>
      <w:r w:rsidR="00E47EC1" w:rsidRPr="00E47EC1">
        <w:rPr>
          <w:lang w:val="pt-BR"/>
        </w:rPr>
        <w:t>da</w:t>
      </w:r>
      <w:r w:rsidR="006A370D">
        <w:rPr>
          <w:lang w:val="pt-BR"/>
        </w:rPr>
        <w:t>s tabelas</w:t>
      </w:r>
      <w:r w:rsidR="00E47EC1" w:rsidRPr="00E47EC1">
        <w:rPr>
          <w:lang w:val="pt-BR"/>
        </w:rPr>
        <w:t xml:space="preserve"> </w:t>
      </w:r>
      <w:del w:id="416" w:author="fabiano" w:date="2012-12-17T17:38:00Z">
        <w:r w:rsidR="00E47EC1" w:rsidRPr="00E47EC1" w:rsidDel="003004BB">
          <w:rPr>
            <w:lang w:val="pt-BR"/>
          </w:rPr>
          <w:delText>SeriesTick</w:delText>
        </w:r>
      </w:del>
      <w:ins w:id="417" w:author="fabiano" w:date="2012-12-17T17:38:00Z">
        <w:r w:rsidR="003004BB">
          <w:rPr>
            <w:lang w:val="pt-BR"/>
          </w:rPr>
          <w:t>&lt;Tabela&gt;</w:t>
        </w:r>
      </w:ins>
      <w:r w:rsidR="00E47EC1" w:rsidRPr="00E47EC1">
        <w:rPr>
          <w:lang w:val="pt-BR"/>
        </w:rPr>
        <w:t xml:space="preserve"> e </w:t>
      </w:r>
      <w:del w:id="418" w:author="fabiano" w:date="2012-12-17T17:38:00Z">
        <w:r w:rsidR="00E47EC1" w:rsidRPr="00E47EC1" w:rsidDel="003004BB">
          <w:rPr>
            <w:lang w:val="pt-BR"/>
          </w:rPr>
          <w:delText>TopBook</w:delText>
        </w:r>
      </w:del>
      <w:ins w:id="419" w:author="fabiano" w:date="2012-12-17T17:38:00Z">
        <w:r w:rsidR="003004BB">
          <w:rPr>
            <w:lang w:val="pt-BR"/>
          </w:rPr>
          <w:t>&lt;Tabela&gt;</w:t>
        </w:r>
      </w:ins>
      <w:r w:rsidR="00E47EC1" w:rsidRPr="00E47EC1">
        <w:rPr>
          <w:lang w:val="pt-BR"/>
        </w:rPr>
        <w:t xml:space="preserve"> </w:t>
      </w:r>
      <w:r w:rsidR="00E47EC1">
        <w:rPr>
          <w:lang w:val="pt-BR"/>
        </w:rPr>
        <w:t>para</w:t>
      </w:r>
      <w:r w:rsidR="00247727">
        <w:rPr>
          <w:lang w:val="pt-BR"/>
        </w:rPr>
        <w:t>:</w:t>
      </w:r>
    </w:p>
    <w:p w14:paraId="6C480342" w14:textId="77777777" w:rsidR="006A370D" w:rsidRPr="006A370D" w:rsidRDefault="006A370D" w:rsidP="006A370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6A370D">
        <w:rPr>
          <w:rFonts w:ascii="Consolas" w:hAnsi="Consolas" w:cs="Consolas"/>
          <w:color w:val="0000FF"/>
          <w:sz w:val="19"/>
          <w:szCs w:val="19"/>
        </w:rPr>
        <w:t>ALTER</w:t>
      </w:r>
      <w:r w:rsidRPr="006A370D">
        <w:rPr>
          <w:rFonts w:ascii="Consolas" w:hAnsi="Consolas" w:cs="Consolas"/>
          <w:color w:val="171717"/>
          <w:sz w:val="19"/>
          <w:szCs w:val="19"/>
        </w:rPr>
        <w:t xml:space="preserve"> </w:t>
      </w:r>
      <w:r w:rsidRPr="006A370D">
        <w:rPr>
          <w:rFonts w:ascii="Consolas" w:hAnsi="Consolas" w:cs="Consolas"/>
          <w:color w:val="0000FF"/>
          <w:sz w:val="19"/>
          <w:szCs w:val="19"/>
        </w:rPr>
        <w:t>TABLE</w:t>
      </w:r>
      <w:r w:rsidRPr="006A370D">
        <w:rPr>
          <w:rFonts w:ascii="Consolas" w:hAnsi="Consolas" w:cs="Consolas"/>
          <w:color w:val="171717"/>
          <w:sz w:val="19"/>
          <w:szCs w:val="19"/>
        </w:rPr>
        <w:t xml:space="preserve"> </w:t>
      </w:r>
      <w:del w:id="420" w:author="fabiano" w:date="2012-12-17T17:38:00Z">
        <w:r w:rsidRPr="006A370D" w:rsidDel="003004BB">
          <w:rPr>
            <w:rFonts w:ascii="Consolas" w:hAnsi="Consolas" w:cs="Consolas"/>
            <w:color w:val="008080"/>
            <w:sz w:val="19"/>
            <w:szCs w:val="19"/>
          </w:rPr>
          <w:delText>TopBook</w:delText>
        </w:r>
      </w:del>
      <w:ins w:id="421" w:author="fabiano" w:date="2012-12-17T17:38:00Z">
        <w:r w:rsidR="003004BB">
          <w:rPr>
            <w:rFonts w:ascii="Consolas" w:hAnsi="Consolas" w:cs="Consolas"/>
            <w:color w:val="008080"/>
            <w:sz w:val="19"/>
            <w:szCs w:val="19"/>
          </w:rPr>
          <w:t>&lt;Tabela&gt;</w:t>
        </w:r>
      </w:ins>
      <w:r w:rsidRPr="006A370D">
        <w:rPr>
          <w:rFonts w:ascii="Consolas" w:hAnsi="Consolas" w:cs="Consolas"/>
          <w:color w:val="171717"/>
          <w:sz w:val="19"/>
          <w:szCs w:val="19"/>
        </w:rPr>
        <w:t xml:space="preserve"> </w:t>
      </w:r>
      <w:r w:rsidRPr="006A370D">
        <w:rPr>
          <w:rFonts w:ascii="Consolas" w:hAnsi="Consolas" w:cs="Consolas"/>
          <w:color w:val="0000FF"/>
          <w:sz w:val="19"/>
          <w:szCs w:val="19"/>
        </w:rPr>
        <w:t>DROP</w:t>
      </w:r>
      <w:r w:rsidRPr="006A370D">
        <w:rPr>
          <w:rFonts w:ascii="Consolas" w:hAnsi="Consolas" w:cs="Consolas"/>
          <w:color w:val="171717"/>
          <w:sz w:val="19"/>
          <w:szCs w:val="19"/>
        </w:rPr>
        <w:t xml:space="preserve"> </w:t>
      </w:r>
      <w:r w:rsidRPr="006A370D">
        <w:rPr>
          <w:rFonts w:ascii="Consolas" w:hAnsi="Consolas" w:cs="Consolas"/>
          <w:color w:val="0000FF"/>
          <w:sz w:val="19"/>
          <w:szCs w:val="19"/>
        </w:rPr>
        <w:t>CONSTRAINT</w:t>
      </w:r>
      <w:r w:rsidRPr="006A370D">
        <w:rPr>
          <w:rFonts w:ascii="Consolas" w:hAnsi="Consolas" w:cs="Consolas"/>
          <w:color w:val="171717"/>
          <w:sz w:val="19"/>
          <w:szCs w:val="19"/>
        </w:rPr>
        <w:t xml:space="preserve"> </w:t>
      </w:r>
      <w:r w:rsidRPr="006A370D">
        <w:rPr>
          <w:rFonts w:ascii="Consolas" w:hAnsi="Consolas" w:cs="Consolas"/>
          <w:color w:val="008080"/>
          <w:sz w:val="19"/>
          <w:szCs w:val="19"/>
        </w:rPr>
        <w:t>PK</w:t>
      </w:r>
    </w:p>
    <w:p w14:paraId="21B1E527" w14:textId="77777777" w:rsidR="006A370D" w:rsidRPr="006A370D" w:rsidRDefault="006A370D" w:rsidP="006A370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6A370D">
        <w:rPr>
          <w:rFonts w:ascii="Consolas" w:hAnsi="Consolas" w:cs="Consolas"/>
          <w:color w:val="0000FF"/>
          <w:sz w:val="19"/>
          <w:szCs w:val="19"/>
        </w:rPr>
        <w:t>GO</w:t>
      </w:r>
    </w:p>
    <w:p w14:paraId="40B0CB7B" w14:textId="77777777" w:rsidR="006A370D" w:rsidRPr="006A370D" w:rsidRDefault="006A370D" w:rsidP="006A370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6A370D">
        <w:rPr>
          <w:rFonts w:ascii="Consolas" w:hAnsi="Consolas" w:cs="Consolas"/>
          <w:color w:val="0000FF"/>
          <w:sz w:val="19"/>
          <w:szCs w:val="19"/>
        </w:rPr>
        <w:t>ALTER</w:t>
      </w:r>
      <w:r w:rsidRPr="006A370D">
        <w:rPr>
          <w:rFonts w:ascii="Consolas" w:hAnsi="Consolas" w:cs="Consolas"/>
          <w:color w:val="171717"/>
          <w:sz w:val="19"/>
          <w:szCs w:val="19"/>
        </w:rPr>
        <w:t xml:space="preserve"> </w:t>
      </w:r>
      <w:r w:rsidRPr="006A370D">
        <w:rPr>
          <w:rFonts w:ascii="Consolas" w:hAnsi="Consolas" w:cs="Consolas"/>
          <w:color w:val="0000FF"/>
          <w:sz w:val="19"/>
          <w:szCs w:val="19"/>
        </w:rPr>
        <w:t>TABLE</w:t>
      </w:r>
      <w:r w:rsidRPr="006A370D">
        <w:rPr>
          <w:rFonts w:ascii="Consolas" w:hAnsi="Consolas" w:cs="Consolas"/>
          <w:color w:val="171717"/>
          <w:sz w:val="19"/>
          <w:szCs w:val="19"/>
        </w:rPr>
        <w:t xml:space="preserve"> </w:t>
      </w:r>
      <w:del w:id="422" w:author="fabiano" w:date="2012-12-17T17:38:00Z">
        <w:r w:rsidRPr="006A370D" w:rsidDel="003004BB">
          <w:rPr>
            <w:rFonts w:ascii="Consolas" w:hAnsi="Consolas" w:cs="Consolas"/>
            <w:color w:val="008080"/>
            <w:sz w:val="19"/>
            <w:szCs w:val="19"/>
          </w:rPr>
          <w:delText>TopBook</w:delText>
        </w:r>
      </w:del>
      <w:ins w:id="423" w:author="fabiano" w:date="2012-12-17T17:38:00Z">
        <w:r w:rsidR="003004BB">
          <w:rPr>
            <w:rFonts w:ascii="Consolas" w:hAnsi="Consolas" w:cs="Consolas"/>
            <w:color w:val="008080"/>
            <w:sz w:val="19"/>
            <w:szCs w:val="19"/>
          </w:rPr>
          <w:t>&lt;Tabela&gt;</w:t>
        </w:r>
      </w:ins>
      <w:r w:rsidRPr="006A370D">
        <w:rPr>
          <w:rFonts w:ascii="Consolas" w:hAnsi="Consolas" w:cs="Consolas"/>
          <w:color w:val="171717"/>
          <w:sz w:val="19"/>
          <w:szCs w:val="19"/>
        </w:rPr>
        <w:t xml:space="preserve"> </w:t>
      </w:r>
      <w:r w:rsidRPr="006A370D">
        <w:rPr>
          <w:rFonts w:ascii="Consolas" w:hAnsi="Consolas" w:cs="Consolas"/>
          <w:color w:val="0000FF"/>
          <w:sz w:val="19"/>
          <w:szCs w:val="19"/>
        </w:rPr>
        <w:t>ADD</w:t>
      </w:r>
      <w:r w:rsidRPr="006A370D">
        <w:rPr>
          <w:rFonts w:ascii="Consolas" w:hAnsi="Consolas" w:cs="Consolas"/>
          <w:color w:val="171717"/>
          <w:sz w:val="19"/>
          <w:szCs w:val="19"/>
        </w:rPr>
        <w:t xml:space="preserve"> </w:t>
      </w:r>
      <w:r w:rsidRPr="006A370D">
        <w:rPr>
          <w:rFonts w:ascii="Consolas" w:hAnsi="Consolas" w:cs="Consolas"/>
          <w:color w:val="0000FF"/>
          <w:sz w:val="19"/>
          <w:szCs w:val="19"/>
        </w:rPr>
        <w:t>CONSTRAINT</w:t>
      </w:r>
      <w:r w:rsidRPr="006A370D">
        <w:rPr>
          <w:rFonts w:ascii="Consolas" w:hAnsi="Consolas" w:cs="Consolas"/>
          <w:color w:val="171717"/>
          <w:sz w:val="19"/>
          <w:szCs w:val="19"/>
        </w:rPr>
        <w:t xml:space="preserve"> </w:t>
      </w:r>
      <w:r w:rsidRPr="006A370D">
        <w:rPr>
          <w:rFonts w:ascii="Consolas" w:hAnsi="Consolas" w:cs="Consolas"/>
          <w:color w:val="008080"/>
          <w:sz w:val="19"/>
          <w:szCs w:val="19"/>
        </w:rPr>
        <w:t>PK</w:t>
      </w:r>
      <w:r w:rsidRPr="006A370D">
        <w:rPr>
          <w:rFonts w:ascii="Consolas" w:hAnsi="Consolas" w:cs="Consolas"/>
          <w:color w:val="171717"/>
          <w:sz w:val="19"/>
          <w:szCs w:val="19"/>
        </w:rPr>
        <w:t xml:space="preserve"> </w:t>
      </w:r>
      <w:r w:rsidRPr="006A370D">
        <w:rPr>
          <w:rFonts w:ascii="Consolas" w:hAnsi="Consolas" w:cs="Consolas"/>
          <w:color w:val="0000FF"/>
          <w:sz w:val="19"/>
          <w:szCs w:val="19"/>
        </w:rPr>
        <w:t>PRIMARY</w:t>
      </w:r>
      <w:r w:rsidRPr="006A370D">
        <w:rPr>
          <w:rFonts w:ascii="Consolas" w:hAnsi="Consolas" w:cs="Consolas"/>
          <w:color w:val="171717"/>
          <w:sz w:val="19"/>
          <w:szCs w:val="19"/>
        </w:rPr>
        <w:t xml:space="preserve"> </w:t>
      </w:r>
      <w:r w:rsidRPr="006A370D">
        <w:rPr>
          <w:rFonts w:ascii="Consolas" w:hAnsi="Consolas" w:cs="Consolas"/>
          <w:color w:val="0000FF"/>
          <w:sz w:val="19"/>
          <w:szCs w:val="19"/>
        </w:rPr>
        <w:t>KEY</w:t>
      </w:r>
      <w:r w:rsidRPr="006A370D">
        <w:rPr>
          <w:rFonts w:ascii="Consolas" w:hAnsi="Consolas" w:cs="Consolas"/>
          <w:color w:val="171717"/>
          <w:sz w:val="19"/>
          <w:szCs w:val="19"/>
        </w:rPr>
        <w:t xml:space="preserve"> </w:t>
      </w:r>
      <w:r w:rsidRPr="006A370D">
        <w:rPr>
          <w:rFonts w:ascii="Consolas" w:hAnsi="Consolas" w:cs="Consolas"/>
          <w:color w:val="0000FF"/>
          <w:sz w:val="19"/>
          <w:szCs w:val="19"/>
        </w:rPr>
        <w:t xml:space="preserve">CLUSTERED </w:t>
      </w:r>
      <w:r w:rsidRPr="006A370D">
        <w:rPr>
          <w:rFonts w:ascii="Consolas" w:hAnsi="Consolas" w:cs="Consolas"/>
          <w:color w:val="808080"/>
          <w:sz w:val="19"/>
          <w:szCs w:val="19"/>
        </w:rPr>
        <w:t>(</w:t>
      </w:r>
      <w:r w:rsidRPr="006A370D">
        <w:rPr>
          <w:rFonts w:ascii="Consolas" w:hAnsi="Consolas" w:cs="Consolas"/>
          <w:color w:val="008080"/>
          <w:sz w:val="19"/>
          <w:szCs w:val="19"/>
        </w:rPr>
        <w:t>SymbolCode</w:t>
      </w:r>
      <w:r w:rsidRPr="006A370D">
        <w:rPr>
          <w:rFonts w:ascii="Consolas" w:hAnsi="Consolas" w:cs="Consolas"/>
          <w:color w:val="808080"/>
          <w:sz w:val="19"/>
          <w:szCs w:val="19"/>
        </w:rPr>
        <w:t>,</w:t>
      </w:r>
      <w:r w:rsidRPr="006A370D">
        <w:rPr>
          <w:rFonts w:ascii="Consolas" w:hAnsi="Consolas" w:cs="Consolas"/>
          <w:color w:val="171717"/>
          <w:sz w:val="19"/>
          <w:szCs w:val="19"/>
        </w:rPr>
        <w:t xml:space="preserve"> </w:t>
      </w:r>
      <w:r w:rsidRPr="006A370D">
        <w:rPr>
          <w:rFonts w:ascii="Consolas" w:hAnsi="Consolas" w:cs="Consolas"/>
          <w:color w:val="008080"/>
          <w:sz w:val="19"/>
          <w:szCs w:val="19"/>
        </w:rPr>
        <w:t>OriginId</w:t>
      </w:r>
      <w:r w:rsidRPr="006A370D">
        <w:rPr>
          <w:rFonts w:ascii="Consolas" w:hAnsi="Consolas" w:cs="Consolas"/>
          <w:color w:val="808080"/>
          <w:sz w:val="19"/>
          <w:szCs w:val="19"/>
        </w:rPr>
        <w:t>,</w:t>
      </w:r>
      <w:r w:rsidRPr="006A370D">
        <w:rPr>
          <w:rFonts w:ascii="Consolas" w:hAnsi="Consolas" w:cs="Consolas"/>
          <w:color w:val="171717"/>
          <w:sz w:val="19"/>
          <w:szCs w:val="19"/>
        </w:rPr>
        <w:t xml:space="preserve"> </w:t>
      </w:r>
      <w:r w:rsidRPr="006A370D">
        <w:rPr>
          <w:rFonts w:ascii="Consolas" w:hAnsi="Consolas" w:cs="Consolas"/>
          <w:color w:val="008080"/>
          <w:sz w:val="19"/>
          <w:szCs w:val="19"/>
        </w:rPr>
        <w:t>TickId</w:t>
      </w:r>
      <w:r w:rsidRPr="006A370D">
        <w:rPr>
          <w:rFonts w:ascii="Consolas" w:hAnsi="Consolas" w:cs="Consolas"/>
          <w:color w:val="808080"/>
          <w:sz w:val="19"/>
          <w:szCs w:val="19"/>
        </w:rPr>
        <w:t>,</w:t>
      </w:r>
      <w:r w:rsidRPr="006A370D">
        <w:rPr>
          <w:rFonts w:ascii="Consolas" w:hAnsi="Consolas" w:cs="Consolas"/>
          <w:color w:val="171717"/>
          <w:sz w:val="19"/>
          <w:szCs w:val="19"/>
        </w:rPr>
        <w:t xml:space="preserve"> </w:t>
      </w:r>
      <w:r w:rsidRPr="006A370D">
        <w:rPr>
          <w:rFonts w:ascii="Consolas" w:hAnsi="Consolas" w:cs="Consolas"/>
          <w:color w:val="008080"/>
          <w:sz w:val="19"/>
          <w:szCs w:val="19"/>
        </w:rPr>
        <w:t>UpdateTimestamp</w:t>
      </w:r>
      <w:r w:rsidRPr="006A370D">
        <w:rPr>
          <w:rFonts w:ascii="Consolas" w:hAnsi="Consolas" w:cs="Consolas"/>
          <w:color w:val="808080"/>
          <w:sz w:val="19"/>
          <w:szCs w:val="19"/>
        </w:rPr>
        <w:t>)</w:t>
      </w:r>
    </w:p>
    <w:p w14:paraId="597AFE01" w14:textId="77777777" w:rsidR="006A370D" w:rsidRPr="008801AF" w:rsidRDefault="006A370D" w:rsidP="006A370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color w:val="0000FF"/>
          <w:sz w:val="19"/>
          <w:szCs w:val="19"/>
        </w:rPr>
      </w:pPr>
      <w:r w:rsidRPr="008801AF">
        <w:rPr>
          <w:rFonts w:ascii="Consolas" w:hAnsi="Consolas" w:cs="Consolas"/>
          <w:color w:val="0000FF"/>
          <w:sz w:val="19"/>
          <w:szCs w:val="19"/>
        </w:rPr>
        <w:t>GO</w:t>
      </w:r>
    </w:p>
    <w:p w14:paraId="5E6F61C6" w14:textId="77777777" w:rsidR="006A370D" w:rsidRPr="006A370D" w:rsidRDefault="006A370D" w:rsidP="006A370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6A370D">
        <w:rPr>
          <w:rFonts w:ascii="Consolas" w:hAnsi="Consolas" w:cs="Consolas"/>
          <w:color w:val="0000FF"/>
          <w:sz w:val="19"/>
          <w:szCs w:val="19"/>
        </w:rPr>
        <w:t>ALTER</w:t>
      </w:r>
      <w:r w:rsidRPr="006A370D">
        <w:rPr>
          <w:rFonts w:ascii="Consolas" w:hAnsi="Consolas" w:cs="Consolas"/>
          <w:color w:val="171717"/>
          <w:sz w:val="19"/>
          <w:szCs w:val="19"/>
        </w:rPr>
        <w:t xml:space="preserve"> </w:t>
      </w:r>
      <w:r w:rsidRPr="006A370D">
        <w:rPr>
          <w:rFonts w:ascii="Consolas" w:hAnsi="Consolas" w:cs="Consolas"/>
          <w:color w:val="0000FF"/>
          <w:sz w:val="19"/>
          <w:szCs w:val="19"/>
        </w:rPr>
        <w:t>TABLE</w:t>
      </w:r>
      <w:r w:rsidRPr="006A370D">
        <w:rPr>
          <w:rFonts w:ascii="Consolas" w:hAnsi="Consolas" w:cs="Consolas"/>
          <w:color w:val="171717"/>
          <w:sz w:val="19"/>
          <w:szCs w:val="19"/>
        </w:rPr>
        <w:t xml:space="preserve"> </w:t>
      </w:r>
      <w:del w:id="424" w:author="fabiano" w:date="2012-12-17T17:38:00Z">
        <w:r w:rsidRPr="006A370D" w:rsidDel="003004BB">
          <w:rPr>
            <w:rFonts w:ascii="Consolas" w:hAnsi="Consolas" w:cs="Consolas"/>
            <w:color w:val="008080"/>
            <w:sz w:val="19"/>
            <w:szCs w:val="19"/>
          </w:rPr>
          <w:delText>SeriesTick</w:delText>
        </w:r>
      </w:del>
      <w:ins w:id="425" w:author="fabiano" w:date="2012-12-17T17:38:00Z">
        <w:r w:rsidR="003004BB">
          <w:rPr>
            <w:rFonts w:ascii="Consolas" w:hAnsi="Consolas" w:cs="Consolas"/>
            <w:color w:val="008080"/>
            <w:sz w:val="19"/>
            <w:szCs w:val="19"/>
          </w:rPr>
          <w:t>&lt;Tabela&gt;</w:t>
        </w:r>
      </w:ins>
      <w:r w:rsidRPr="006A370D">
        <w:rPr>
          <w:rFonts w:ascii="Consolas" w:hAnsi="Consolas" w:cs="Consolas"/>
          <w:color w:val="171717"/>
          <w:sz w:val="19"/>
          <w:szCs w:val="19"/>
        </w:rPr>
        <w:t xml:space="preserve"> </w:t>
      </w:r>
      <w:r w:rsidRPr="006A370D">
        <w:rPr>
          <w:rFonts w:ascii="Consolas" w:hAnsi="Consolas" w:cs="Consolas"/>
          <w:color w:val="0000FF"/>
          <w:sz w:val="19"/>
          <w:szCs w:val="19"/>
        </w:rPr>
        <w:t>DROP</w:t>
      </w:r>
      <w:r w:rsidRPr="006A370D">
        <w:rPr>
          <w:rFonts w:ascii="Consolas" w:hAnsi="Consolas" w:cs="Consolas"/>
          <w:color w:val="171717"/>
          <w:sz w:val="19"/>
          <w:szCs w:val="19"/>
        </w:rPr>
        <w:t xml:space="preserve"> </w:t>
      </w:r>
      <w:r w:rsidRPr="006A370D">
        <w:rPr>
          <w:rFonts w:ascii="Consolas" w:hAnsi="Consolas" w:cs="Consolas"/>
          <w:color w:val="0000FF"/>
          <w:sz w:val="19"/>
          <w:szCs w:val="19"/>
        </w:rPr>
        <w:t>CONSTRAINT</w:t>
      </w:r>
      <w:r w:rsidRPr="006A370D">
        <w:rPr>
          <w:rFonts w:ascii="Consolas" w:hAnsi="Consolas" w:cs="Consolas"/>
          <w:color w:val="171717"/>
          <w:sz w:val="19"/>
          <w:szCs w:val="19"/>
        </w:rPr>
        <w:t xml:space="preserve"> </w:t>
      </w:r>
      <w:r w:rsidRPr="006A370D">
        <w:rPr>
          <w:rFonts w:ascii="Consolas" w:hAnsi="Consolas" w:cs="Consolas"/>
          <w:color w:val="008080"/>
          <w:sz w:val="19"/>
          <w:szCs w:val="19"/>
        </w:rPr>
        <w:t>PK_</w:t>
      </w:r>
      <w:del w:id="426" w:author="fabiano" w:date="2012-12-17T17:38:00Z">
        <w:r w:rsidRPr="006A370D" w:rsidDel="003004BB">
          <w:rPr>
            <w:rFonts w:ascii="Consolas" w:hAnsi="Consolas" w:cs="Consolas"/>
            <w:color w:val="008080"/>
            <w:sz w:val="19"/>
            <w:szCs w:val="19"/>
          </w:rPr>
          <w:delText>SeriesTick</w:delText>
        </w:r>
      </w:del>
      <w:ins w:id="427" w:author="fabiano" w:date="2012-12-17T17:38:00Z">
        <w:r w:rsidR="003004BB">
          <w:rPr>
            <w:rFonts w:ascii="Consolas" w:hAnsi="Consolas" w:cs="Consolas"/>
            <w:color w:val="008080"/>
            <w:sz w:val="19"/>
            <w:szCs w:val="19"/>
          </w:rPr>
          <w:t>&lt;Tabela&gt;</w:t>
        </w:r>
      </w:ins>
    </w:p>
    <w:p w14:paraId="7206DAF8" w14:textId="77777777" w:rsidR="006A370D" w:rsidRPr="006A370D" w:rsidRDefault="006A370D" w:rsidP="006A370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6A370D">
        <w:rPr>
          <w:rFonts w:ascii="Consolas" w:hAnsi="Consolas" w:cs="Consolas"/>
          <w:color w:val="0000FF"/>
          <w:sz w:val="19"/>
          <w:szCs w:val="19"/>
        </w:rPr>
        <w:t>GO</w:t>
      </w:r>
    </w:p>
    <w:p w14:paraId="0C0B4778" w14:textId="77777777" w:rsidR="006A370D" w:rsidRPr="006A370D" w:rsidRDefault="006A370D" w:rsidP="006A370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color w:val="171717"/>
          <w:sz w:val="19"/>
          <w:szCs w:val="19"/>
        </w:rPr>
      </w:pPr>
      <w:r w:rsidRPr="006A370D">
        <w:rPr>
          <w:rFonts w:ascii="Consolas" w:hAnsi="Consolas" w:cs="Consolas"/>
          <w:color w:val="0000FF"/>
          <w:sz w:val="19"/>
          <w:szCs w:val="19"/>
        </w:rPr>
        <w:t>ALTER</w:t>
      </w:r>
      <w:r w:rsidRPr="006A370D">
        <w:rPr>
          <w:rFonts w:ascii="Consolas" w:hAnsi="Consolas" w:cs="Consolas"/>
          <w:color w:val="171717"/>
          <w:sz w:val="19"/>
          <w:szCs w:val="19"/>
        </w:rPr>
        <w:t xml:space="preserve"> </w:t>
      </w:r>
      <w:r w:rsidRPr="006A370D">
        <w:rPr>
          <w:rFonts w:ascii="Consolas" w:hAnsi="Consolas" w:cs="Consolas"/>
          <w:color w:val="0000FF"/>
          <w:sz w:val="19"/>
          <w:szCs w:val="19"/>
        </w:rPr>
        <w:t>TABLE</w:t>
      </w:r>
      <w:r w:rsidRPr="006A370D">
        <w:rPr>
          <w:rFonts w:ascii="Consolas" w:hAnsi="Consolas" w:cs="Consolas"/>
          <w:color w:val="171717"/>
          <w:sz w:val="19"/>
          <w:szCs w:val="19"/>
        </w:rPr>
        <w:t xml:space="preserve"> </w:t>
      </w:r>
      <w:del w:id="428" w:author="fabiano" w:date="2012-12-17T17:38:00Z">
        <w:r w:rsidRPr="006A370D" w:rsidDel="003004BB">
          <w:rPr>
            <w:rFonts w:ascii="Consolas" w:hAnsi="Consolas" w:cs="Consolas"/>
            <w:color w:val="008080"/>
            <w:sz w:val="19"/>
            <w:szCs w:val="19"/>
          </w:rPr>
          <w:delText>SeriesTick</w:delText>
        </w:r>
      </w:del>
      <w:ins w:id="429" w:author="fabiano" w:date="2012-12-17T17:38:00Z">
        <w:r w:rsidR="003004BB">
          <w:rPr>
            <w:rFonts w:ascii="Consolas" w:hAnsi="Consolas" w:cs="Consolas"/>
            <w:color w:val="008080"/>
            <w:sz w:val="19"/>
            <w:szCs w:val="19"/>
          </w:rPr>
          <w:t>&lt;Tabela&gt;</w:t>
        </w:r>
      </w:ins>
      <w:r w:rsidRPr="006A370D">
        <w:rPr>
          <w:rFonts w:ascii="Consolas" w:hAnsi="Consolas" w:cs="Consolas"/>
          <w:color w:val="171717"/>
          <w:sz w:val="19"/>
          <w:szCs w:val="19"/>
        </w:rPr>
        <w:t xml:space="preserve"> </w:t>
      </w:r>
      <w:r w:rsidRPr="006A370D">
        <w:rPr>
          <w:rFonts w:ascii="Consolas" w:hAnsi="Consolas" w:cs="Consolas"/>
          <w:color w:val="0000FF"/>
          <w:sz w:val="19"/>
          <w:szCs w:val="19"/>
        </w:rPr>
        <w:t>ADD</w:t>
      </w:r>
      <w:r w:rsidRPr="006A370D">
        <w:rPr>
          <w:rFonts w:ascii="Consolas" w:hAnsi="Consolas" w:cs="Consolas"/>
          <w:color w:val="171717"/>
          <w:sz w:val="19"/>
          <w:szCs w:val="19"/>
        </w:rPr>
        <w:t xml:space="preserve"> </w:t>
      </w:r>
      <w:r w:rsidRPr="006A370D">
        <w:rPr>
          <w:rFonts w:ascii="Consolas" w:hAnsi="Consolas" w:cs="Consolas"/>
          <w:color w:val="0000FF"/>
          <w:sz w:val="19"/>
          <w:szCs w:val="19"/>
        </w:rPr>
        <w:t>CONSTRAINT</w:t>
      </w:r>
      <w:r w:rsidRPr="006A370D">
        <w:rPr>
          <w:rFonts w:ascii="Consolas" w:hAnsi="Consolas" w:cs="Consolas"/>
          <w:color w:val="171717"/>
          <w:sz w:val="19"/>
          <w:szCs w:val="19"/>
        </w:rPr>
        <w:t xml:space="preserve"> </w:t>
      </w:r>
      <w:r w:rsidRPr="006A370D">
        <w:rPr>
          <w:rFonts w:ascii="Consolas" w:hAnsi="Consolas" w:cs="Consolas"/>
          <w:color w:val="008080"/>
          <w:sz w:val="19"/>
          <w:szCs w:val="19"/>
        </w:rPr>
        <w:t>PK_</w:t>
      </w:r>
      <w:del w:id="430" w:author="fabiano" w:date="2012-12-17T17:38:00Z">
        <w:r w:rsidRPr="006A370D" w:rsidDel="003004BB">
          <w:rPr>
            <w:rFonts w:ascii="Consolas" w:hAnsi="Consolas" w:cs="Consolas"/>
            <w:color w:val="008080"/>
            <w:sz w:val="19"/>
            <w:szCs w:val="19"/>
          </w:rPr>
          <w:delText>SeriesTick</w:delText>
        </w:r>
      </w:del>
      <w:ins w:id="431" w:author="fabiano" w:date="2012-12-17T17:38:00Z">
        <w:r w:rsidR="003004BB">
          <w:rPr>
            <w:rFonts w:ascii="Consolas" w:hAnsi="Consolas" w:cs="Consolas"/>
            <w:color w:val="008080"/>
            <w:sz w:val="19"/>
            <w:szCs w:val="19"/>
          </w:rPr>
          <w:t>&lt;Tabela&gt;</w:t>
        </w:r>
      </w:ins>
      <w:r w:rsidRPr="006A370D">
        <w:rPr>
          <w:rFonts w:ascii="Consolas" w:hAnsi="Consolas" w:cs="Consolas"/>
          <w:color w:val="171717"/>
          <w:sz w:val="19"/>
          <w:szCs w:val="19"/>
        </w:rPr>
        <w:t xml:space="preserve"> </w:t>
      </w:r>
      <w:r w:rsidRPr="006A370D">
        <w:rPr>
          <w:rFonts w:ascii="Consolas" w:hAnsi="Consolas" w:cs="Consolas"/>
          <w:color w:val="0000FF"/>
          <w:sz w:val="19"/>
          <w:szCs w:val="19"/>
        </w:rPr>
        <w:t>PRIMARY</w:t>
      </w:r>
      <w:r w:rsidRPr="006A370D">
        <w:rPr>
          <w:rFonts w:ascii="Consolas" w:hAnsi="Consolas" w:cs="Consolas"/>
          <w:color w:val="171717"/>
          <w:sz w:val="19"/>
          <w:szCs w:val="19"/>
        </w:rPr>
        <w:t xml:space="preserve"> </w:t>
      </w:r>
      <w:r w:rsidRPr="006A370D">
        <w:rPr>
          <w:rFonts w:ascii="Consolas" w:hAnsi="Consolas" w:cs="Consolas"/>
          <w:color w:val="0000FF"/>
          <w:sz w:val="19"/>
          <w:szCs w:val="19"/>
        </w:rPr>
        <w:t>KEY</w:t>
      </w:r>
      <w:r w:rsidRPr="006A370D">
        <w:rPr>
          <w:rFonts w:ascii="Consolas" w:hAnsi="Consolas" w:cs="Consolas"/>
          <w:color w:val="808080"/>
          <w:sz w:val="19"/>
          <w:szCs w:val="19"/>
        </w:rPr>
        <w:t>(</w:t>
      </w:r>
      <w:r w:rsidRPr="006A370D">
        <w:rPr>
          <w:rFonts w:ascii="Consolas" w:hAnsi="Consolas" w:cs="Consolas"/>
          <w:color w:val="008080"/>
          <w:sz w:val="19"/>
          <w:szCs w:val="19"/>
        </w:rPr>
        <w:t>SymbolCode</w:t>
      </w:r>
      <w:r w:rsidRPr="006A370D">
        <w:rPr>
          <w:rFonts w:ascii="Consolas" w:hAnsi="Consolas" w:cs="Consolas"/>
          <w:color w:val="808080"/>
          <w:sz w:val="19"/>
          <w:szCs w:val="19"/>
        </w:rPr>
        <w:t>,</w:t>
      </w:r>
      <w:r w:rsidRPr="006A370D">
        <w:rPr>
          <w:rFonts w:ascii="Consolas" w:hAnsi="Consolas" w:cs="Consolas"/>
          <w:color w:val="171717"/>
          <w:sz w:val="19"/>
          <w:szCs w:val="19"/>
        </w:rPr>
        <w:t xml:space="preserve"> </w:t>
      </w:r>
      <w:r w:rsidRPr="006A370D">
        <w:rPr>
          <w:rFonts w:ascii="Consolas" w:hAnsi="Consolas" w:cs="Consolas"/>
          <w:color w:val="008080"/>
          <w:sz w:val="19"/>
          <w:szCs w:val="19"/>
        </w:rPr>
        <w:t>OriginId</w:t>
      </w:r>
      <w:r w:rsidRPr="006A370D">
        <w:rPr>
          <w:rFonts w:ascii="Consolas" w:hAnsi="Consolas" w:cs="Consolas"/>
          <w:color w:val="808080"/>
          <w:sz w:val="19"/>
          <w:szCs w:val="19"/>
        </w:rPr>
        <w:t>,</w:t>
      </w:r>
      <w:r w:rsidRPr="006A370D">
        <w:rPr>
          <w:rFonts w:ascii="Consolas" w:hAnsi="Consolas" w:cs="Consolas"/>
          <w:color w:val="171717"/>
          <w:sz w:val="19"/>
          <w:szCs w:val="19"/>
        </w:rPr>
        <w:t xml:space="preserve"> </w:t>
      </w:r>
      <w:r w:rsidRPr="006A370D">
        <w:rPr>
          <w:rFonts w:ascii="Consolas" w:hAnsi="Consolas" w:cs="Consolas"/>
          <w:color w:val="008080"/>
          <w:sz w:val="19"/>
          <w:szCs w:val="19"/>
        </w:rPr>
        <w:t>TimePoint</w:t>
      </w:r>
      <w:r w:rsidRPr="006A370D">
        <w:rPr>
          <w:rFonts w:ascii="Consolas" w:hAnsi="Consolas" w:cs="Consolas"/>
          <w:color w:val="808080"/>
          <w:sz w:val="19"/>
          <w:szCs w:val="19"/>
        </w:rPr>
        <w:t>,</w:t>
      </w:r>
      <w:r w:rsidRPr="006A370D">
        <w:rPr>
          <w:rFonts w:ascii="Consolas" w:hAnsi="Consolas" w:cs="Consolas"/>
          <w:color w:val="171717"/>
          <w:sz w:val="19"/>
          <w:szCs w:val="19"/>
        </w:rPr>
        <w:t xml:space="preserve"> </w:t>
      </w:r>
      <w:r w:rsidRPr="006A370D">
        <w:rPr>
          <w:rFonts w:ascii="Consolas" w:hAnsi="Consolas" w:cs="Consolas"/>
          <w:color w:val="008080"/>
          <w:sz w:val="19"/>
          <w:szCs w:val="19"/>
        </w:rPr>
        <w:t>TickId</w:t>
      </w:r>
      <w:r w:rsidRPr="006A370D">
        <w:rPr>
          <w:rFonts w:ascii="Consolas" w:hAnsi="Consolas" w:cs="Consolas"/>
          <w:color w:val="808080"/>
          <w:sz w:val="19"/>
          <w:szCs w:val="19"/>
        </w:rPr>
        <w:t>,</w:t>
      </w:r>
      <w:r w:rsidRPr="006A370D">
        <w:rPr>
          <w:rFonts w:ascii="Consolas" w:hAnsi="Consolas" w:cs="Consolas"/>
          <w:color w:val="171717"/>
          <w:sz w:val="19"/>
          <w:szCs w:val="19"/>
        </w:rPr>
        <w:t xml:space="preserve"> </w:t>
      </w:r>
      <w:r w:rsidRPr="006A370D">
        <w:rPr>
          <w:rFonts w:ascii="Consolas" w:hAnsi="Consolas" w:cs="Consolas"/>
          <w:color w:val="008080"/>
          <w:sz w:val="19"/>
          <w:szCs w:val="19"/>
        </w:rPr>
        <w:t>PartitionCol</w:t>
      </w:r>
      <w:r w:rsidRPr="006A370D">
        <w:rPr>
          <w:rFonts w:ascii="Consolas" w:hAnsi="Consolas" w:cs="Consolas"/>
          <w:color w:val="808080"/>
          <w:sz w:val="19"/>
          <w:szCs w:val="19"/>
        </w:rPr>
        <w:t>)</w:t>
      </w:r>
      <w:r w:rsidRPr="006A370D">
        <w:rPr>
          <w:rFonts w:ascii="Consolas" w:hAnsi="Consolas" w:cs="Consolas"/>
          <w:color w:val="171717"/>
          <w:sz w:val="19"/>
          <w:szCs w:val="19"/>
        </w:rPr>
        <w:t xml:space="preserve"> </w:t>
      </w:r>
    </w:p>
    <w:p w14:paraId="27C1854F" w14:textId="77777777" w:rsidR="006A370D" w:rsidRPr="006A370D" w:rsidRDefault="006A370D" w:rsidP="006A370D">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color w:val="808080"/>
          <w:sz w:val="19"/>
          <w:szCs w:val="19"/>
        </w:rPr>
      </w:pPr>
      <w:r w:rsidRPr="006A370D">
        <w:rPr>
          <w:rFonts w:ascii="Consolas" w:hAnsi="Consolas" w:cs="Consolas"/>
          <w:color w:val="0000FF"/>
          <w:sz w:val="19"/>
          <w:szCs w:val="19"/>
        </w:rPr>
        <w:t xml:space="preserve">WITH </w:t>
      </w:r>
      <w:r w:rsidRPr="006A370D">
        <w:rPr>
          <w:rFonts w:ascii="Consolas" w:hAnsi="Consolas" w:cs="Consolas"/>
          <w:color w:val="808080"/>
          <w:sz w:val="19"/>
          <w:szCs w:val="19"/>
        </w:rPr>
        <w:t>(</w:t>
      </w:r>
      <w:r w:rsidRPr="006A370D">
        <w:rPr>
          <w:rFonts w:ascii="Consolas" w:hAnsi="Consolas" w:cs="Consolas"/>
          <w:color w:val="0000FF"/>
          <w:sz w:val="19"/>
          <w:szCs w:val="19"/>
        </w:rPr>
        <w:t>DATA_COMPRESSION</w:t>
      </w:r>
      <w:r w:rsidRPr="006A370D">
        <w:rPr>
          <w:rFonts w:ascii="Consolas" w:hAnsi="Consolas" w:cs="Consolas"/>
          <w:color w:val="171717"/>
          <w:sz w:val="19"/>
          <w:szCs w:val="19"/>
        </w:rPr>
        <w:t xml:space="preserve"> </w:t>
      </w:r>
      <w:r w:rsidRPr="006A370D">
        <w:rPr>
          <w:rFonts w:ascii="Consolas" w:hAnsi="Consolas" w:cs="Consolas"/>
          <w:color w:val="808080"/>
          <w:sz w:val="19"/>
          <w:szCs w:val="19"/>
        </w:rPr>
        <w:t>=</w:t>
      </w:r>
      <w:r w:rsidRPr="006A370D">
        <w:rPr>
          <w:rFonts w:ascii="Consolas" w:hAnsi="Consolas" w:cs="Consolas"/>
          <w:color w:val="171717"/>
          <w:sz w:val="19"/>
          <w:szCs w:val="19"/>
        </w:rPr>
        <w:t xml:space="preserve"> </w:t>
      </w:r>
      <w:r w:rsidRPr="006A370D">
        <w:rPr>
          <w:rFonts w:ascii="Consolas" w:hAnsi="Consolas" w:cs="Consolas"/>
          <w:color w:val="0000FF"/>
          <w:sz w:val="19"/>
          <w:szCs w:val="19"/>
        </w:rPr>
        <w:t>ROW</w:t>
      </w:r>
      <w:r w:rsidRPr="006A370D">
        <w:rPr>
          <w:rFonts w:ascii="Consolas" w:hAnsi="Consolas" w:cs="Consolas"/>
          <w:color w:val="808080"/>
          <w:sz w:val="19"/>
          <w:szCs w:val="19"/>
        </w:rPr>
        <w:t>)</w:t>
      </w:r>
      <w:r w:rsidRPr="006A370D">
        <w:rPr>
          <w:rFonts w:ascii="Consolas" w:hAnsi="Consolas" w:cs="Consolas"/>
          <w:color w:val="171717"/>
          <w:sz w:val="19"/>
          <w:szCs w:val="19"/>
        </w:rPr>
        <w:t xml:space="preserve"> </w:t>
      </w:r>
      <w:r w:rsidRPr="006A370D">
        <w:rPr>
          <w:rFonts w:ascii="Consolas" w:hAnsi="Consolas" w:cs="Consolas"/>
          <w:color w:val="0000FF"/>
          <w:sz w:val="19"/>
          <w:szCs w:val="19"/>
        </w:rPr>
        <w:t>ON</w:t>
      </w:r>
      <w:r w:rsidRPr="006A370D">
        <w:rPr>
          <w:rFonts w:ascii="Consolas" w:hAnsi="Consolas" w:cs="Consolas"/>
          <w:color w:val="171717"/>
          <w:sz w:val="19"/>
          <w:szCs w:val="19"/>
        </w:rPr>
        <w:t xml:space="preserve"> </w:t>
      </w:r>
      <w:r w:rsidRPr="006A370D">
        <w:rPr>
          <w:rFonts w:ascii="Consolas" w:hAnsi="Consolas" w:cs="Consolas"/>
          <w:color w:val="008080"/>
          <w:sz w:val="19"/>
          <w:szCs w:val="19"/>
        </w:rPr>
        <w:t>spPerDay</w:t>
      </w:r>
      <w:r w:rsidRPr="006A370D">
        <w:rPr>
          <w:rFonts w:ascii="Consolas" w:hAnsi="Consolas" w:cs="Consolas"/>
          <w:color w:val="808080"/>
          <w:sz w:val="19"/>
          <w:szCs w:val="19"/>
        </w:rPr>
        <w:t>(</w:t>
      </w:r>
      <w:r w:rsidRPr="006A370D">
        <w:rPr>
          <w:rFonts w:ascii="Consolas" w:hAnsi="Consolas" w:cs="Consolas"/>
          <w:color w:val="008080"/>
          <w:sz w:val="19"/>
          <w:szCs w:val="19"/>
        </w:rPr>
        <w:t>PartitionCol</w:t>
      </w:r>
      <w:r w:rsidRPr="006A370D">
        <w:rPr>
          <w:rFonts w:ascii="Consolas" w:hAnsi="Consolas" w:cs="Consolas"/>
          <w:color w:val="808080"/>
          <w:sz w:val="19"/>
          <w:szCs w:val="19"/>
        </w:rPr>
        <w:t>)</w:t>
      </w:r>
    </w:p>
    <w:p w14:paraId="462402D0" w14:textId="77777777" w:rsidR="006A370D" w:rsidRPr="008801AF" w:rsidRDefault="006A370D" w:rsidP="006A370D">
      <w:r w:rsidRPr="008801AF">
        <w:t xml:space="preserve">  </w:t>
      </w:r>
    </w:p>
    <w:p w14:paraId="6E8CBA9B" w14:textId="77777777" w:rsidR="00247727" w:rsidRDefault="00670FE3">
      <w:pPr>
        <w:jc w:val="both"/>
        <w:rPr>
          <w:lang w:val="pt-BR"/>
        </w:rPr>
        <w:pPrChange w:id="432" w:author="Luciano Caixeta Moreira" w:date="2012-05-17T14:15:00Z">
          <w:pPr/>
        </w:pPrChange>
      </w:pPr>
      <w:r w:rsidRPr="008801AF">
        <w:tab/>
      </w:r>
      <w:r w:rsidR="00343043">
        <w:rPr>
          <w:lang w:val="pt-BR"/>
        </w:rPr>
        <w:t>Alterando a ordem das colunas conseguimos um seek nas consultas pois  parâmetro TickID que nem sempre é especificado não é a primeira coluna do índice.</w:t>
      </w:r>
    </w:p>
    <w:p w14:paraId="27DFAC5E" w14:textId="77777777" w:rsidR="00E47EC1" w:rsidRPr="00E47EC1" w:rsidRDefault="00670FE3">
      <w:pPr>
        <w:jc w:val="both"/>
        <w:rPr>
          <w:lang w:val="pt-BR"/>
        </w:rPr>
        <w:pPrChange w:id="433" w:author="Luciano Caixeta Moreira" w:date="2012-05-17T14:15:00Z">
          <w:pPr/>
        </w:pPrChange>
      </w:pPr>
      <w:r>
        <w:rPr>
          <w:lang w:val="pt-BR"/>
        </w:rPr>
        <w:tab/>
      </w:r>
      <w:r w:rsidR="00261966">
        <w:rPr>
          <w:lang w:val="pt-BR"/>
        </w:rPr>
        <w:t>Segue um exemplo da diferença de performance e plano de execução da execução da procedure RequestTimeTrades</w:t>
      </w:r>
    </w:p>
    <w:p w14:paraId="4AE466E4" w14:textId="77777777" w:rsidR="00E47EC1" w:rsidRPr="00E47EC1" w:rsidRDefault="00E47EC1" w:rsidP="00E47EC1">
      <w:pPr>
        <w:rPr>
          <w:lang w:val="pt-BR"/>
        </w:rPr>
      </w:pPr>
      <w:r w:rsidRPr="00E47EC1">
        <w:rPr>
          <w:lang w:val="pt-BR"/>
        </w:rPr>
        <w:lastRenderedPageBreak/>
        <w:t>Antes:</w:t>
      </w:r>
    </w:p>
    <w:p w14:paraId="374C2361" w14:textId="77777777" w:rsidR="00E47EC1" w:rsidRDefault="00E47EC1" w:rsidP="00E47EC1">
      <w:r>
        <w:rPr>
          <w:noProof/>
        </w:rPr>
        <w:drawing>
          <wp:inline distT="0" distB="0" distL="0" distR="0" wp14:anchorId="43B9251C" wp14:editId="30D17E5C">
            <wp:extent cx="5731510" cy="1029957"/>
            <wp:effectExtent l="0" t="0" r="254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1029957"/>
                    </a:xfrm>
                    <a:prstGeom prst="rect">
                      <a:avLst/>
                    </a:prstGeom>
                  </pic:spPr>
                </pic:pic>
              </a:graphicData>
            </a:graphic>
          </wp:inline>
        </w:drawing>
      </w:r>
    </w:p>
    <w:p w14:paraId="7EF5FEF3" w14:textId="77777777" w:rsidR="00E47EC1" w:rsidRDefault="00E47EC1" w:rsidP="00E47EC1">
      <w:r>
        <w:rPr>
          <w:noProof/>
        </w:rPr>
        <w:drawing>
          <wp:inline distT="0" distB="0" distL="0" distR="0" wp14:anchorId="6FE96B6E" wp14:editId="68CB5D42">
            <wp:extent cx="5731510" cy="1493499"/>
            <wp:effectExtent l="0" t="0" r="254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493499"/>
                    </a:xfrm>
                    <a:prstGeom prst="rect">
                      <a:avLst/>
                    </a:prstGeom>
                  </pic:spPr>
                </pic:pic>
              </a:graphicData>
            </a:graphic>
          </wp:inline>
        </w:drawing>
      </w:r>
    </w:p>
    <w:p w14:paraId="3E42B1C1" w14:textId="77777777" w:rsidR="00E47EC1" w:rsidRDefault="00670FE3" w:rsidP="00E47EC1">
      <w:r>
        <w:tab/>
      </w:r>
      <w:r w:rsidR="00474FE7">
        <w:t>Com o índice alterado</w:t>
      </w:r>
      <w:r>
        <w:t>:</w:t>
      </w:r>
    </w:p>
    <w:p w14:paraId="1FAA0E29" w14:textId="77777777" w:rsidR="00E47EC1" w:rsidRDefault="00E47EC1" w:rsidP="00E47EC1">
      <w:r>
        <w:rPr>
          <w:noProof/>
        </w:rPr>
        <w:drawing>
          <wp:inline distT="0" distB="0" distL="0" distR="0" wp14:anchorId="5CC5A862" wp14:editId="25D997A9">
            <wp:extent cx="5731510" cy="1091191"/>
            <wp:effectExtent l="0" t="0" r="254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091191"/>
                    </a:xfrm>
                    <a:prstGeom prst="rect">
                      <a:avLst/>
                    </a:prstGeom>
                  </pic:spPr>
                </pic:pic>
              </a:graphicData>
            </a:graphic>
          </wp:inline>
        </w:drawing>
      </w:r>
    </w:p>
    <w:p w14:paraId="59EDF497" w14:textId="77777777" w:rsidR="00E47EC1" w:rsidRDefault="00E47EC1" w:rsidP="00E47EC1">
      <w:r>
        <w:rPr>
          <w:noProof/>
        </w:rPr>
        <w:drawing>
          <wp:inline distT="0" distB="0" distL="0" distR="0" wp14:anchorId="279C02FE" wp14:editId="272B8086">
            <wp:extent cx="4953000" cy="15716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53000" cy="1571625"/>
                    </a:xfrm>
                    <a:prstGeom prst="rect">
                      <a:avLst/>
                    </a:prstGeom>
                  </pic:spPr>
                </pic:pic>
              </a:graphicData>
            </a:graphic>
          </wp:inline>
        </w:drawing>
      </w:r>
    </w:p>
    <w:p w14:paraId="18CD1974" w14:textId="77777777" w:rsidR="00E47EC1" w:rsidRPr="00D04385" w:rsidRDefault="00D04385">
      <w:pPr>
        <w:jc w:val="both"/>
        <w:rPr>
          <w:lang w:val="pt-BR"/>
        </w:rPr>
        <w:pPrChange w:id="434" w:author="Luciano Caixeta Moreira" w:date="2012-05-17T14:15:00Z">
          <w:pPr/>
        </w:pPrChange>
      </w:pPr>
      <w:r>
        <w:tab/>
      </w:r>
      <w:r w:rsidRPr="00D04385">
        <w:rPr>
          <w:lang w:val="pt-BR"/>
        </w:rPr>
        <w:t xml:space="preserve">O número de leituras e tempo de resposta </w:t>
      </w:r>
      <w:r w:rsidR="00EE0944">
        <w:rPr>
          <w:lang w:val="pt-BR"/>
        </w:rPr>
        <w:t xml:space="preserve">diminuiu consideravelmente, e o plano de execução não esta mais fazendo o scan na </w:t>
      </w:r>
      <w:del w:id="435" w:author="fabiano" w:date="2012-12-17T17:38:00Z">
        <w:r w:rsidR="00EE0944" w:rsidDel="003004BB">
          <w:rPr>
            <w:lang w:val="pt-BR"/>
          </w:rPr>
          <w:delText>TopBook</w:delText>
        </w:r>
      </w:del>
      <w:ins w:id="436" w:author="fabiano" w:date="2012-12-17T17:38:00Z">
        <w:r w:rsidR="003004BB">
          <w:rPr>
            <w:lang w:val="pt-BR"/>
          </w:rPr>
          <w:t>&lt;Tabela&gt;</w:t>
        </w:r>
      </w:ins>
      <w:r w:rsidR="00EE0944">
        <w:rPr>
          <w:lang w:val="pt-BR"/>
        </w:rPr>
        <w:t xml:space="preserve">, que pode ser extremamente traumático quando a tabela conter todas as linhas que </w:t>
      </w:r>
      <w:r w:rsidR="009A0FE5">
        <w:rPr>
          <w:lang w:val="pt-BR"/>
        </w:rPr>
        <w:t>estimamos que terá.</w:t>
      </w:r>
    </w:p>
    <w:p w14:paraId="0F562D64" w14:textId="77777777" w:rsidR="00E61AC7" w:rsidRDefault="00E61AC7" w:rsidP="00E61AC7">
      <w:pPr>
        <w:pStyle w:val="Heading3"/>
        <w:rPr>
          <w:lang w:val="pt-BR"/>
        </w:rPr>
      </w:pPr>
      <w:bookmarkStart w:id="437" w:name="_Toc325027814"/>
      <w:r w:rsidRPr="00FD59AE">
        <w:rPr>
          <w:lang w:val="pt-BR"/>
        </w:rPr>
        <w:t>Particionamento</w:t>
      </w:r>
      <w:r>
        <w:rPr>
          <w:lang w:val="pt-BR"/>
        </w:rPr>
        <w:t xml:space="preserve"> (expurgo de dados da </w:t>
      </w:r>
      <w:del w:id="438" w:author="fabiano" w:date="2012-12-17T17:38:00Z">
        <w:r w:rsidDel="003004BB">
          <w:rPr>
            <w:lang w:val="pt-BR"/>
          </w:rPr>
          <w:delText>SeriesTick</w:delText>
        </w:r>
      </w:del>
      <w:ins w:id="439" w:author="fabiano" w:date="2012-12-17T17:38:00Z">
        <w:r w:rsidR="003004BB">
          <w:rPr>
            <w:lang w:val="pt-BR"/>
          </w:rPr>
          <w:t>&lt;Tabela&gt;</w:t>
        </w:r>
      </w:ins>
      <w:r>
        <w:rPr>
          <w:lang w:val="pt-BR"/>
        </w:rPr>
        <w:t>)</w:t>
      </w:r>
      <w:bookmarkEnd w:id="437"/>
    </w:p>
    <w:p w14:paraId="78181C48" w14:textId="77777777" w:rsidR="00277575" w:rsidRDefault="00277575">
      <w:pPr>
        <w:jc w:val="both"/>
        <w:rPr>
          <w:lang w:val="pt-BR"/>
        </w:rPr>
        <w:pPrChange w:id="440" w:author="Luciano Caixeta Moreira" w:date="2012-05-17T14:16:00Z">
          <w:pPr/>
        </w:pPrChange>
      </w:pPr>
      <w:r>
        <w:rPr>
          <w:lang w:val="pt-BR"/>
        </w:rPr>
        <w:tab/>
        <w:t xml:space="preserve">Atualmente o processo de expurgo dos dados das tabelas </w:t>
      </w:r>
      <w:del w:id="441" w:author="fabiano" w:date="2012-12-17T17:38:00Z">
        <w:r w:rsidDel="003004BB">
          <w:rPr>
            <w:lang w:val="pt-BR"/>
          </w:rPr>
          <w:delText>SeriesTick</w:delText>
        </w:r>
      </w:del>
      <w:ins w:id="442" w:author="fabiano" w:date="2012-12-17T17:38:00Z">
        <w:r w:rsidR="003004BB">
          <w:rPr>
            <w:lang w:val="pt-BR"/>
          </w:rPr>
          <w:t>&lt;Tabela&gt;</w:t>
        </w:r>
      </w:ins>
      <w:r>
        <w:rPr>
          <w:lang w:val="pt-BR"/>
        </w:rPr>
        <w:t xml:space="preserve"> e </w:t>
      </w:r>
      <w:del w:id="443" w:author="fabiano" w:date="2012-12-17T17:38:00Z">
        <w:r w:rsidDel="003004BB">
          <w:rPr>
            <w:lang w:val="pt-BR"/>
          </w:rPr>
          <w:delText>TopBook</w:delText>
        </w:r>
      </w:del>
      <w:ins w:id="444" w:author="fabiano" w:date="2012-12-17T17:38:00Z">
        <w:r w:rsidR="003004BB">
          <w:rPr>
            <w:lang w:val="pt-BR"/>
          </w:rPr>
          <w:t>&lt;Tabela&gt;</w:t>
        </w:r>
      </w:ins>
      <w:r>
        <w:rPr>
          <w:lang w:val="pt-BR"/>
        </w:rPr>
        <w:t xml:space="preserve"> é efetuado com deletes nas tabelas. Isso pode causar alguns problemas como:</w:t>
      </w:r>
    </w:p>
    <w:p w14:paraId="5001F6E2" w14:textId="77777777" w:rsidR="00277575" w:rsidRDefault="00277575">
      <w:pPr>
        <w:pStyle w:val="ListParagraph"/>
        <w:numPr>
          <w:ilvl w:val="0"/>
          <w:numId w:val="14"/>
        </w:numPr>
        <w:jc w:val="both"/>
        <w:rPr>
          <w:lang w:val="pt-BR"/>
        </w:rPr>
        <w:pPrChange w:id="445" w:author="Luciano Caixeta Moreira" w:date="2012-05-17T14:16:00Z">
          <w:pPr>
            <w:pStyle w:val="ListParagraph"/>
            <w:numPr>
              <w:numId w:val="14"/>
            </w:numPr>
            <w:ind w:left="774" w:hanging="360"/>
          </w:pPr>
        </w:pPrChange>
      </w:pPr>
      <w:r>
        <w:rPr>
          <w:lang w:val="pt-BR"/>
        </w:rPr>
        <w:lastRenderedPageBreak/>
        <w:t>Lock esclation: D</w:t>
      </w:r>
      <w:r w:rsidRPr="00277575">
        <w:rPr>
          <w:lang w:val="pt-BR"/>
        </w:rPr>
        <w:t>urante o delete o SQL Server pode obter um lock exclusivo na tabela toda que esta sendo excluída caso o número de linhas excluídas seja muito grande</w:t>
      </w:r>
      <w:r>
        <w:rPr>
          <w:lang w:val="pt-BR"/>
        </w:rPr>
        <w:t xml:space="preserve"> (aproximadamente mais de 3 mil)</w:t>
      </w:r>
      <w:r w:rsidRPr="00277575">
        <w:rPr>
          <w:lang w:val="pt-BR"/>
        </w:rPr>
        <w:t xml:space="preserve">. </w:t>
      </w:r>
    </w:p>
    <w:p w14:paraId="76691856" w14:textId="77777777" w:rsidR="00277575" w:rsidRDefault="00277575">
      <w:pPr>
        <w:pStyle w:val="ListParagraph"/>
        <w:numPr>
          <w:ilvl w:val="0"/>
          <w:numId w:val="14"/>
        </w:numPr>
        <w:jc w:val="both"/>
        <w:rPr>
          <w:lang w:val="pt-BR"/>
        </w:rPr>
        <w:pPrChange w:id="446" w:author="Luciano Caixeta Moreira" w:date="2012-05-17T14:16:00Z">
          <w:pPr>
            <w:pStyle w:val="ListParagraph"/>
            <w:numPr>
              <w:numId w:val="14"/>
            </w:numPr>
            <w:ind w:left="774" w:hanging="360"/>
          </w:pPr>
        </w:pPrChange>
      </w:pPr>
      <w:r>
        <w:rPr>
          <w:lang w:val="pt-BR"/>
        </w:rPr>
        <w:t xml:space="preserve">LOG: </w:t>
      </w:r>
      <w:r w:rsidRPr="00277575">
        <w:rPr>
          <w:lang w:val="pt-BR"/>
        </w:rPr>
        <w:t>O arquivo de log pode ficar muito grande podendo ocupar todo o espaço em disco disponível.</w:t>
      </w:r>
    </w:p>
    <w:p w14:paraId="38D78C16" w14:textId="77777777" w:rsidR="00277575" w:rsidRDefault="00277575">
      <w:pPr>
        <w:pStyle w:val="ListParagraph"/>
        <w:numPr>
          <w:ilvl w:val="0"/>
          <w:numId w:val="14"/>
        </w:numPr>
        <w:jc w:val="both"/>
        <w:rPr>
          <w:lang w:val="pt-BR"/>
        </w:rPr>
        <w:pPrChange w:id="447" w:author="Luciano Caixeta Moreira" w:date="2012-05-17T14:16:00Z">
          <w:pPr>
            <w:pStyle w:val="ListParagraph"/>
            <w:numPr>
              <w:numId w:val="14"/>
            </w:numPr>
            <w:ind w:left="774" w:hanging="360"/>
          </w:pPr>
        </w:pPrChange>
      </w:pPr>
      <w:r>
        <w:rPr>
          <w:lang w:val="pt-BR"/>
        </w:rPr>
        <w:t>LOG 2: Escrita massiva no arquivo de log, pois todas as linhas removidas são logadas.</w:t>
      </w:r>
    </w:p>
    <w:p w14:paraId="4025F0BF" w14:textId="77777777" w:rsidR="00277575" w:rsidRDefault="00277575">
      <w:pPr>
        <w:jc w:val="both"/>
        <w:rPr>
          <w:lang w:val="pt-BR"/>
        </w:rPr>
        <w:pPrChange w:id="448" w:author="Luciano Caixeta Moreira" w:date="2012-05-17T14:16:00Z">
          <w:pPr/>
        </w:pPrChange>
      </w:pPr>
      <w:r>
        <w:rPr>
          <w:lang w:val="pt-BR"/>
        </w:rPr>
        <w:tab/>
        <w:t>Para evitar os problemas</w:t>
      </w:r>
      <w:r w:rsidR="00AA6F12">
        <w:rPr>
          <w:lang w:val="pt-BR"/>
        </w:rPr>
        <w:t xml:space="preserve"> mencionados acima e agilizar o processo de exclusão </w:t>
      </w:r>
      <w:r w:rsidR="00EB02DA">
        <w:rPr>
          <w:lang w:val="pt-BR"/>
        </w:rPr>
        <w:t xml:space="preserve">dos dados sugerimos criar um particionamento por dia nas tabelas e utilizar o comando de </w:t>
      </w:r>
      <w:r w:rsidR="00EB02DA" w:rsidRPr="00EB02DA">
        <w:rPr>
          <w:lang w:val="pt-BR"/>
        </w:rPr>
        <w:t>SWITCH</w:t>
      </w:r>
      <w:r w:rsidR="00EB02DA">
        <w:rPr>
          <w:lang w:val="pt-BR"/>
        </w:rPr>
        <w:t xml:space="preserve"> para mover os dados para outra tabela e posteriormente dropar, ou efetuar um truncate na tabela.</w:t>
      </w:r>
    </w:p>
    <w:p w14:paraId="0A91B78A" w14:textId="77777777" w:rsidR="00AA7914" w:rsidRDefault="00AA7914">
      <w:pPr>
        <w:jc w:val="both"/>
        <w:rPr>
          <w:lang w:val="pt-BR"/>
        </w:rPr>
        <w:pPrChange w:id="449" w:author="Luciano Caixeta Moreira" w:date="2012-05-17T14:16:00Z">
          <w:pPr/>
        </w:pPrChange>
      </w:pPr>
      <w:r>
        <w:rPr>
          <w:lang w:val="pt-BR"/>
        </w:rPr>
        <w:tab/>
        <w:t>Segue abaixo um exemplo do processo de exclusão dos dados</w:t>
      </w:r>
      <w:r w:rsidR="00B5494C">
        <w:rPr>
          <w:lang w:val="pt-BR"/>
        </w:rPr>
        <w:t xml:space="preserve"> utilizando particionamento</w:t>
      </w:r>
      <w:r>
        <w:rPr>
          <w:lang w:val="pt-BR"/>
        </w:rPr>
        <w:t>:</w:t>
      </w:r>
    </w:p>
    <w:tbl>
      <w:tblPr>
        <w:tblStyle w:val="TableGrid"/>
        <w:tblW w:w="0" w:type="auto"/>
        <w:tblLook w:val="04A0" w:firstRow="1" w:lastRow="0" w:firstColumn="1" w:lastColumn="0" w:noHBand="0" w:noVBand="1"/>
      </w:tblPr>
      <w:tblGrid>
        <w:gridCol w:w="4750"/>
        <w:gridCol w:w="4750"/>
      </w:tblGrid>
      <w:tr w:rsidR="00890E01" w:rsidRPr="00AA7914" w14:paraId="0CF3ADFE" w14:textId="77777777" w:rsidTr="004309A0">
        <w:tc>
          <w:tcPr>
            <w:tcW w:w="9500" w:type="dxa"/>
            <w:gridSpan w:val="2"/>
          </w:tcPr>
          <w:p w14:paraId="133AEF0B" w14:textId="77777777" w:rsidR="00890E01" w:rsidRPr="00136969" w:rsidRDefault="00136969" w:rsidP="00136969">
            <w:pPr>
              <w:jc w:val="center"/>
              <w:rPr>
                <w:b/>
                <w:sz w:val="28"/>
                <w:lang w:val="pt-BR"/>
              </w:rPr>
            </w:pPr>
            <w:r w:rsidRPr="00136969">
              <w:rPr>
                <w:b/>
                <w:sz w:val="28"/>
                <w:lang w:val="pt-BR"/>
              </w:rPr>
              <w:t>Passo 1</w:t>
            </w:r>
          </w:p>
          <w:p w14:paraId="56F13E87" w14:textId="77777777" w:rsidR="00890E01" w:rsidRDefault="00890E01" w:rsidP="00AA7914">
            <w:pPr>
              <w:rPr>
                <w:lang w:val="pt-BR"/>
              </w:rPr>
            </w:pPr>
            <w:r w:rsidRPr="00AA7914">
              <w:rPr>
                <w:b/>
                <w:i/>
                <w:lang w:val="pt-BR"/>
              </w:rPr>
              <w:t>Passo opcional</w:t>
            </w:r>
            <w:r>
              <w:rPr>
                <w:lang w:val="pt-BR"/>
              </w:rPr>
              <w:t>: Aumentar a quantidade de partições para 15 mil para suportar o controle de particionamento por dia.</w:t>
            </w:r>
          </w:p>
          <w:p w14:paraId="7FF8B075" w14:textId="77777777" w:rsidR="00890E01" w:rsidRDefault="00890E01" w:rsidP="00AA7914">
            <w:pPr>
              <w:rPr>
                <w:lang w:val="pt-BR"/>
              </w:rPr>
            </w:pPr>
            <w:r>
              <w:rPr>
                <w:lang w:val="pt-BR"/>
              </w:rPr>
              <w:t>Outra opção é criar as partições conforme necessidade, isso requer um job para manutenção das partições. Preferencialmente opte pela opção de sliding window, ou seja, crie as partições conforme demanda.</w:t>
            </w:r>
          </w:p>
          <w:p w14:paraId="02967C88" w14:textId="77777777" w:rsidR="00890E01" w:rsidRDefault="00890E01" w:rsidP="00AA7914">
            <w:pPr>
              <w:rPr>
                <w:lang w:val="pt-BR"/>
              </w:rPr>
            </w:pPr>
          </w:p>
          <w:p w14:paraId="623422FA" w14:textId="77777777" w:rsidR="00890E01" w:rsidRDefault="00890E01" w:rsidP="00AA7914">
            <w:pPr>
              <w:autoSpaceDE w:val="0"/>
              <w:autoSpaceDN w:val="0"/>
              <w:adjustRightInd w:val="0"/>
              <w:rPr>
                <w:rFonts w:ascii="Consolas" w:hAnsi="Consolas" w:cs="Consolas"/>
                <w:color w:val="171717"/>
                <w:lang w:val="pt-BR"/>
              </w:rPr>
            </w:pPr>
            <w:r>
              <w:rPr>
                <w:rFonts w:ascii="Consolas" w:hAnsi="Consolas" w:cs="Consolas"/>
                <w:color w:val="008000"/>
                <w:lang w:val="pt-BR"/>
              </w:rPr>
              <w:t>-- Aumentar suporte para número de partições para 15k</w:t>
            </w:r>
          </w:p>
          <w:p w14:paraId="052ECC29" w14:textId="77777777" w:rsidR="00890E01" w:rsidRDefault="00890E01" w:rsidP="00AA7914">
            <w:pPr>
              <w:autoSpaceDE w:val="0"/>
              <w:autoSpaceDN w:val="0"/>
              <w:adjustRightInd w:val="0"/>
              <w:rPr>
                <w:rFonts w:ascii="Consolas" w:hAnsi="Consolas" w:cs="Consolas"/>
                <w:color w:val="FF0000"/>
              </w:rPr>
            </w:pPr>
            <w:r w:rsidRPr="00AA7914">
              <w:rPr>
                <w:rFonts w:ascii="Consolas" w:hAnsi="Consolas" w:cs="Consolas"/>
                <w:color w:val="0000FF"/>
              </w:rPr>
              <w:t>EXEC</w:t>
            </w:r>
            <w:r w:rsidRPr="00AA7914">
              <w:rPr>
                <w:rFonts w:ascii="Consolas" w:hAnsi="Consolas" w:cs="Consolas"/>
                <w:color w:val="171717"/>
              </w:rPr>
              <w:t xml:space="preserve"> </w:t>
            </w:r>
            <w:r w:rsidRPr="00AA7914">
              <w:rPr>
                <w:rFonts w:ascii="Consolas" w:hAnsi="Consolas" w:cs="Consolas"/>
                <w:color w:val="008080"/>
              </w:rPr>
              <w:t>sp_db_increased_partitions</w:t>
            </w:r>
            <w:r w:rsidRPr="00AA7914">
              <w:rPr>
                <w:rFonts w:ascii="Consolas" w:hAnsi="Consolas" w:cs="Consolas"/>
                <w:color w:val="0000FF"/>
              </w:rPr>
              <w:t xml:space="preserve"> </w:t>
            </w:r>
            <w:r w:rsidRPr="00AA7914">
              <w:rPr>
                <w:rFonts w:ascii="Consolas" w:hAnsi="Consolas" w:cs="Consolas"/>
                <w:color w:val="FF0000"/>
              </w:rPr>
              <w:t>'</w:t>
            </w:r>
            <w:del w:id="450" w:author="fabiano" w:date="2012-12-17T17:38:00Z">
              <w:r w:rsidRPr="00AA7914" w:rsidDel="003004BB">
                <w:rPr>
                  <w:rFonts w:ascii="Consolas" w:hAnsi="Consolas" w:cs="Consolas"/>
                  <w:color w:val="FF0000"/>
                </w:rPr>
                <w:delText>Des_DataQuotesBMFBovespa</w:delText>
              </w:r>
            </w:del>
            <w:ins w:id="451" w:author="fabiano" w:date="2012-12-17T17:38:00Z">
              <w:r w:rsidR="003004BB">
                <w:rPr>
                  <w:rFonts w:ascii="Consolas" w:hAnsi="Consolas" w:cs="Consolas"/>
                  <w:color w:val="FF0000"/>
                </w:rPr>
                <w:t>&lt;BANCO&gt;</w:t>
              </w:r>
            </w:ins>
            <w:r w:rsidRPr="00AA7914">
              <w:rPr>
                <w:rFonts w:ascii="Consolas" w:hAnsi="Consolas" w:cs="Consolas"/>
                <w:color w:val="FF0000"/>
              </w:rPr>
              <w:t>'</w:t>
            </w:r>
            <w:r w:rsidRPr="00AA7914">
              <w:rPr>
                <w:rFonts w:ascii="Consolas" w:hAnsi="Consolas" w:cs="Consolas"/>
                <w:color w:val="808080"/>
              </w:rPr>
              <w:t>,</w:t>
            </w:r>
            <w:r w:rsidRPr="00AA7914">
              <w:rPr>
                <w:rFonts w:ascii="Consolas" w:hAnsi="Consolas" w:cs="Consolas"/>
                <w:color w:val="171717"/>
              </w:rPr>
              <w:t xml:space="preserve"> </w:t>
            </w:r>
            <w:r w:rsidRPr="00AA7914">
              <w:rPr>
                <w:rFonts w:ascii="Consolas" w:hAnsi="Consolas" w:cs="Consolas"/>
                <w:color w:val="FF0000"/>
              </w:rPr>
              <w:t>'TRUE'</w:t>
            </w:r>
          </w:p>
          <w:p w14:paraId="6F5AE442" w14:textId="77777777" w:rsidR="00890E01" w:rsidRPr="00AA7914" w:rsidRDefault="00890E01" w:rsidP="00AA7914">
            <w:pPr>
              <w:autoSpaceDE w:val="0"/>
              <w:autoSpaceDN w:val="0"/>
              <w:adjustRightInd w:val="0"/>
              <w:rPr>
                <w:rFonts w:ascii="Consolas" w:hAnsi="Consolas" w:cs="Consolas"/>
                <w:color w:val="171717"/>
              </w:rPr>
            </w:pPr>
          </w:p>
        </w:tc>
      </w:tr>
      <w:tr w:rsidR="00890E01" w:rsidRPr="00890E01" w14:paraId="4594142F" w14:textId="77777777" w:rsidTr="004309A0">
        <w:tc>
          <w:tcPr>
            <w:tcW w:w="9500" w:type="dxa"/>
            <w:gridSpan w:val="2"/>
          </w:tcPr>
          <w:p w14:paraId="7B66A00B" w14:textId="77777777" w:rsidR="00890E01" w:rsidRPr="00136969" w:rsidRDefault="00136969" w:rsidP="00136969">
            <w:pPr>
              <w:jc w:val="center"/>
              <w:rPr>
                <w:b/>
                <w:sz w:val="28"/>
                <w:lang w:val="pt-BR"/>
              </w:rPr>
            </w:pPr>
            <w:r w:rsidRPr="00136969">
              <w:rPr>
                <w:b/>
                <w:sz w:val="28"/>
                <w:lang w:val="pt-BR"/>
              </w:rPr>
              <w:t>Passo 2</w:t>
            </w:r>
          </w:p>
          <w:p w14:paraId="2B16BDBC" w14:textId="77777777" w:rsidR="00890E01" w:rsidRDefault="00890E01" w:rsidP="00890E01">
            <w:pPr>
              <w:rPr>
                <w:lang w:val="pt-BR"/>
              </w:rPr>
            </w:pPr>
            <w:r w:rsidRPr="00890E01">
              <w:rPr>
                <w:lang w:val="pt-BR"/>
              </w:rPr>
              <w:t xml:space="preserve">Criação da partition </w:t>
            </w:r>
            <w:r>
              <w:rPr>
                <w:lang w:val="pt-BR"/>
              </w:rPr>
              <w:t>scheme e partition function.</w:t>
            </w:r>
          </w:p>
          <w:p w14:paraId="227992F7" w14:textId="77777777" w:rsidR="00BB1A81" w:rsidRDefault="00BB1A81" w:rsidP="00890E01">
            <w:pPr>
              <w:rPr>
                <w:lang w:val="pt-BR"/>
              </w:rPr>
            </w:pPr>
            <w:r>
              <w:rPr>
                <w:lang w:val="pt-BR"/>
              </w:rPr>
              <w:t>O código abaixo supõe que uma coluna do tipo Integer irá retornar as datas no formato yyyymmdd. Opcionalmente pode se utilizar uma coluna do tipo Date() ou então DateTime, porém no caso do DateTime os ranges devem ser definidos corretamente de acordo com a hora (ex: de ‘20100101 00:00:00.000’ até ‘20100101 23:59:59.997’)</w:t>
            </w:r>
          </w:p>
          <w:p w14:paraId="2D07D404" w14:textId="77777777" w:rsidR="00890E01" w:rsidRDefault="00890E01" w:rsidP="00890E01">
            <w:pPr>
              <w:rPr>
                <w:lang w:val="pt-BR"/>
              </w:rPr>
            </w:pPr>
          </w:p>
          <w:p w14:paraId="205D5F78" w14:textId="77777777" w:rsidR="00890E01" w:rsidRDefault="00890E01" w:rsidP="00890E01">
            <w:pPr>
              <w:autoSpaceDE w:val="0"/>
              <w:autoSpaceDN w:val="0"/>
              <w:adjustRightInd w:val="0"/>
              <w:rPr>
                <w:rFonts w:ascii="Consolas" w:hAnsi="Consolas" w:cs="Consolas"/>
                <w:color w:val="171717"/>
                <w:lang w:val="pt-BR"/>
              </w:rPr>
            </w:pPr>
            <w:r>
              <w:rPr>
                <w:rFonts w:ascii="Consolas" w:hAnsi="Consolas" w:cs="Consolas"/>
                <w:color w:val="008000"/>
                <w:lang w:val="pt-BR"/>
              </w:rPr>
              <w:t>-- Partição inicia em (2012-01-01) e vai até (2030-01-01)</w:t>
            </w:r>
          </w:p>
          <w:p w14:paraId="3924330B"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8000"/>
              </w:rPr>
              <w:t>-- Total de 6578 partições</w:t>
            </w:r>
          </w:p>
          <w:p w14:paraId="3CC70C88"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8000"/>
              </w:rPr>
              <w:t>/*</w:t>
            </w:r>
          </w:p>
          <w:p w14:paraId="3B388796"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8000"/>
              </w:rPr>
              <w:t xml:space="preserve">  DROP PARTITION SCHEME spPerDay</w:t>
            </w:r>
          </w:p>
          <w:p w14:paraId="02B65897"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8000"/>
              </w:rPr>
              <w:t xml:space="preserve">  DROP PARTITION FUNCTION pfPerDay</w:t>
            </w:r>
          </w:p>
          <w:p w14:paraId="28715D31"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8000"/>
              </w:rPr>
              <w:t>*/</w:t>
            </w:r>
          </w:p>
          <w:p w14:paraId="2010ED75"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00FF"/>
              </w:rPr>
              <w:t>DECLARE</w:t>
            </w:r>
            <w:r w:rsidRPr="00890E01">
              <w:rPr>
                <w:rFonts w:ascii="Consolas" w:hAnsi="Consolas" w:cs="Consolas"/>
                <w:color w:val="171717"/>
              </w:rPr>
              <w:t xml:space="preserve"> </w:t>
            </w:r>
            <w:r w:rsidRPr="00890E01">
              <w:rPr>
                <w:rFonts w:ascii="Consolas" w:hAnsi="Consolas" w:cs="Consolas"/>
                <w:color w:val="008080"/>
              </w:rPr>
              <w:t>@IntegerPartitionFunction</w:t>
            </w:r>
            <w:r w:rsidRPr="00890E01">
              <w:rPr>
                <w:rFonts w:ascii="Consolas" w:hAnsi="Consolas" w:cs="Consolas"/>
                <w:color w:val="171717"/>
              </w:rPr>
              <w:t xml:space="preserve"> </w:t>
            </w:r>
            <w:r w:rsidRPr="00890E01">
              <w:rPr>
                <w:rFonts w:ascii="Consolas" w:hAnsi="Consolas" w:cs="Consolas"/>
                <w:color w:val="0000FF"/>
              </w:rPr>
              <w:t>nvarchar</w:t>
            </w:r>
            <w:r w:rsidRPr="00890E01">
              <w:rPr>
                <w:rFonts w:ascii="Consolas" w:hAnsi="Consolas" w:cs="Consolas"/>
                <w:color w:val="808080"/>
              </w:rPr>
              <w:t>(</w:t>
            </w:r>
            <w:r w:rsidRPr="00890E01">
              <w:rPr>
                <w:rFonts w:ascii="Consolas" w:hAnsi="Consolas" w:cs="Consolas"/>
                <w:color w:val="FF00FF"/>
              </w:rPr>
              <w:t>max</w:t>
            </w:r>
            <w:r w:rsidRPr="00890E01">
              <w:rPr>
                <w:rFonts w:ascii="Consolas" w:hAnsi="Consolas" w:cs="Consolas"/>
                <w:color w:val="808080"/>
              </w:rPr>
              <w:t>)</w:t>
            </w:r>
            <w:r w:rsidRPr="00890E01">
              <w:rPr>
                <w:rFonts w:ascii="Consolas" w:hAnsi="Consolas" w:cs="Consolas"/>
                <w:color w:val="171717"/>
              </w:rPr>
              <w:t xml:space="preserve"> </w:t>
            </w:r>
          </w:p>
          <w:p w14:paraId="44726504"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00FF"/>
              </w:rPr>
              <w:t>SET</w:t>
            </w:r>
            <w:r w:rsidRPr="00890E01">
              <w:rPr>
                <w:rFonts w:ascii="Consolas" w:hAnsi="Consolas" w:cs="Consolas"/>
                <w:color w:val="171717"/>
              </w:rPr>
              <w:t xml:space="preserve"> </w:t>
            </w:r>
            <w:r w:rsidRPr="00890E01">
              <w:rPr>
                <w:rFonts w:ascii="Consolas" w:hAnsi="Consolas" w:cs="Consolas"/>
                <w:color w:val="008080"/>
              </w:rPr>
              <w:t>@IntegerPartitionFunction</w:t>
            </w:r>
            <w:r w:rsidRPr="00890E01">
              <w:rPr>
                <w:rFonts w:ascii="Consolas" w:hAnsi="Consolas" w:cs="Consolas"/>
                <w:color w:val="171717"/>
              </w:rPr>
              <w:t xml:space="preserve"> </w:t>
            </w:r>
            <w:r w:rsidRPr="00890E01">
              <w:rPr>
                <w:rFonts w:ascii="Consolas" w:hAnsi="Consolas" w:cs="Consolas"/>
                <w:color w:val="808080"/>
              </w:rPr>
              <w:t>=</w:t>
            </w:r>
            <w:r w:rsidRPr="00890E01">
              <w:rPr>
                <w:rFonts w:ascii="Consolas" w:hAnsi="Consolas" w:cs="Consolas"/>
                <w:color w:val="171717"/>
              </w:rPr>
              <w:t xml:space="preserve"> </w:t>
            </w:r>
            <w:r w:rsidRPr="00890E01">
              <w:rPr>
                <w:rFonts w:ascii="Consolas" w:hAnsi="Consolas" w:cs="Consolas"/>
                <w:color w:val="FF0000"/>
              </w:rPr>
              <w:t>N'CREATE PARTITION FUNCTION pfPerDay (Int) AS RANGE LEFT FOR VALUES ('</w:t>
            </w:r>
            <w:r w:rsidRPr="00890E01">
              <w:rPr>
                <w:rFonts w:ascii="Consolas" w:hAnsi="Consolas" w:cs="Consolas"/>
                <w:color w:val="808080"/>
              </w:rPr>
              <w:t>;</w:t>
            </w:r>
          </w:p>
          <w:p w14:paraId="739A172D" w14:textId="77777777" w:rsidR="00890E01" w:rsidRPr="00AD6F7E" w:rsidRDefault="00890E01" w:rsidP="00890E01">
            <w:pPr>
              <w:autoSpaceDE w:val="0"/>
              <w:autoSpaceDN w:val="0"/>
              <w:adjustRightInd w:val="0"/>
              <w:rPr>
                <w:rFonts w:ascii="Consolas" w:hAnsi="Consolas" w:cs="Consolas"/>
                <w:color w:val="171717"/>
              </w:rPr>
            </w:pPr>
            <w:r w:rsidRPr="00AD6F7E">
              <w:rPr>
                <w:rFonts w:ascii="Consolas" w:hAnsi="Consolas" w:cs="Consolas"/>
                <w:color w:val="0000FF"/>
              </w:rPr>
              <w:t>DECLARE</w:t>
            </w:r>
            <w:r w:rsidRPr="00AD6F7E">
              <w:rPr>
                <w:rFonts w:ascii="Consolas" w:hAnsi="Consolas" w:cs="Consolas"/>
                <w:color w:val="171717"/>
              </w:rPr>
              <w:t xml:space="preserve"> </w:t>
            </w:r>
            <w:r w:rsidRPr="00AD6F7E">
              <w:rPr>
                <w:rFonts w:ascii="Consolas" w:hAnsi="Consolas" w:cs="Consolas"/>
                <w:color w:val="008080"/>
              </w:rPr>
              <w:t>@i</w:t>
            </w:r>
            <w:r w:rsidRPr="00AD6F7E">
              <w:rPr>
                <w:rFonts w:ascii="Consolas" w:hAnsi="Consolas" w:cs="Consolas"/>
                <w:color w:val="171717"/>
              </w:rPr>
              <w:t xml:space="preserve"> </w:t>
            </w:r>
            <w:r w:rsidRPr="00AD6F7E">
              <w:rPr>
                <w:rFonts w:ascii="Consolas" w:hAnsi="Consolas" w:cs="Consolas"/>
                <w:color w:val="0000FF"/>
              </w:rPr>
              <w:t>Date</w:t>
            </w:r>
            <w:r w:rsidRPr="00AD6F7E">
              <w:rPr>
                <w:rFonts w:ascii="Consolas" w:hAnsi="Consolas" w:cs="Consolas"/>
                <w:color w:val="171717"/>
              </w:rPr>
              <w:t xml:space="preserve"> </w:t>
            </w:r>
            <w:r w:rsidRPr="00AD6F7E">
              <w:rPr>
                <w:rFonts w:ascii="Consolas" w:hAnsi="Consolas" w:cs="Consolas"/>
                <w:color w:val="808080"/>
              </w:rPr>
              <w:t>=</w:t>
            </w:r>
            <w:r w:rsidRPr="00AD6F7E">
              <w:rPr>
                <w:rFonts w:ascii="Consolas" w:hAnsi="Consolas" w:cs="Consolas"/>
                <w:color w:val="171717"/>
              </w:rPr>
              <w:t xml:space="preserve"> </w:t>
            </w:r>
            <w:r w:rsidRPr="00AD6F7E">
              <w:rPr>
                <w:rFonts w:ascii="Consolas" w:hAnsi="Consolas" w:cs="Consolas"/>
                <w:color w:val="FF0000"/>
              </w:rPr>
              <w:t>'20120101'</w:t>
            </w:r>
            <w:r w:rsidRPr="00AD6F7E">
              <w:rPr>
                <w:rFonts w:ascii="Consolas" w:hAnsi="Consolas" w:cs="Consolas"/>
                <w:color w:val="808080"/>
              </w:rPr>
              <w:t>;</w:t>
            </w:r>
          </w:p>
          <w:p w14:paraId="7978198C"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00FF"/>
              </w:rPr>
              <w:t>WHILE</w:t>
            </w:r>
            <w:r w:rsidRPr="00890E01">
              <w:rPr>
                <w:rFonts w:ascii="Consolas" w:hAnsi="Consolas" w:cs="Consolas"/>
                <w:color w:val="171717"/>
              </w:rPr>
              <w:t xml:space="preserve"> </w:t>
            </w:r>
            <w:r w:rsidRPr="00890E01">
              <w:rPr>
                <w:rFonts w:ascii="Consolas" w:hAnsi="Consolas" w:cs="Consolas"/>
                <w:color w:val="008080"/>
              </w:rPr>
              <w:t>@i</w:t>
            </w:r>
            <w:r w:rsidRPr="00890E01">
              <w:rPr>
                <w:rFonts w:ascii="Consolas" w:hAnsi="Consolas" w:cs="Consolas"/>
                <w:color w:val="171717"/>
              </w:rPr>
              <w:t xml:space="preserve"> </w:t>
            </w:r>
            <w:r w:rsidRPr="00890E01">
              <w:rPr>
                <w:rFonts w:ascii="Consolas" w:hAnsi="Consolas" w:cs="Consolas"/>
                <w:color w:val="808080"/>
              </w:rPr>
              <w:t>&lt;=</w:t>
            </w:r>
            <w:r w:rsidRPr="00890E01">
              <w:rPr>
                <w:rFonts w:ascii="Consolas" w:hAnsi="Consolas" w:cs="Consolas"/>
                <w:color w:val="171717"/>
              </w:rPr>
              <w:t xml:space="preserve"> </w:t>
            </w:r>
            <w:r w:rsidRPr="00890E01">
              <w:rPr>
                <w:rFonts w:ascii="Consolas" w:hAnsi="Consolas" w:cs="Consolas"/>
                <w:color w:val="FF0000"/>
              </w:rPr>
              <w:t>'20300101'</w:t>
            </w:r>
          </w:p>
          <w:p w14:paraId="0F7907F9"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00FF"/>
              </w:rPr>
              <w:t>BEGIN</w:t>
            </w:r>
          </w:p>
          <w:p w14:paraId="31339587"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171717"/>
              </w:rPr>
              <w:t xml:space="preserve">  </w:t>
            </w:r>
            <w:r w:rsidRPr="00890E01">
              <w:rPr>
                <w:rFonts w:ascii="Consolas" w:hAnsi="Consolas" w:cs="Consolas"/>
                <w:color w:val="0000FF"/>
              </w:rPr>
              <w:t>PRINT</w:t>
            </w:r>
            <w:r w:rsidRPr="00890E01">
              <w:rPr>
                <w:rFonts w:ascii="Consolas" w:hAnsi="Consolas" w:cs="Consolas"/>
                <w:color w:val="171717"/>
              </w:rPr>
              <w:t xml:space="preserve"> </w:t>
            </w:r>
            <w:r w:rsidRPr="00890E01">
              <w:rPr>
                <w:rFonts w:ascii="Consolas" w:hAnsi="Consolas" w:cs="Consolas"/>
                <w:color w:val="FF00FF"/>
              </w:rPr>
              <w:t>CONVERT</w:t>
            </w:r>
            <w:r w:rsidRPr="00890E01">
              <w:rPr>
                <w:rFonts w:ascii="Consolas" w:hAnsi="Consolas" w:cs="Consolas"/>
                <w:color w:val="808080"/>
              </w:rPr>
              <w:t>(</w:t>
            </w:r>
            <w:r w:rsidRPr="00890E01">
              <w:rPr>
                <w:rFonts w:ascii="Consolas" w:hAnsi="Consolas" w:cs="Consolas"/>
                <w:color w:val="0000FF"/>
              </w:rPr>
              <w:t>NVarChar</w:t>
            </w:r>
            <w:r w:rsidRPr="00890E01">
              <w:rPr>
                <w:rFonts w:ascii="Consolas" w:hAnsi="Consolas" w:cs="Consolas"/>
                <w:color w:val="808080"/>
              </w:rPr>
              <w:t>,</w:t>
            </w:r>
            <w:r w:rsidRPr="00890E01">
              <w:rPr>
                <w:rFonts w:ascii="Consolas" w:hAnsi="Consolas" w:cs="Consolas"/>
                <w:color w:val="171717"/>
              </w:rPr>
              <w:t xml:space="preserve"> </w:t>
            </w:r>
            <w:r w:rsidRPr="00890E01">
              <w:rPr>
                <w:rFonts w:ascii="Consolas" w:hAnsi="Consolas" w:cs="Consolas"/>
                <w:color w:val="008080"/>
              </w:rPr>
              <w:t>@i</w:t>
            </w:r>
            <w:r w:rsidRPr="00890E01">
              <w:rPr>
                <w:rFonts w:ascii="Consolas" w:hAnsi="Consolas" w:cs="Consolas"/>
                <w:color w:val="808080"/>
              </w:rPr>
              <w:t>,</w:t>
            </w:r>
            <w:r w:rsidRPr="00890E01">
              <w:rPr>
                <w:rFonts w:ascii="Consolas" w:hAnsi="Consolas" w:cs="Consolas"/>
                <w:color w:val="171717"/>
              </w:rPr>
              <w:t xml:space="preserve"> 112</w:t>
            </w:r>
            <w:r w:rsidRPr="00890E01">
              <w:rPr>
                <w:rFonts w:ascii="Consolas" w:hAnsi="Consolas" w:cs="Consolas"/>
                <w:color w:val="808080"/>
              </w:rPr>
              <w:t>)</w:t>
            </w:r>
          </w:p>
          <w:p w14:paraId="22FC2D1E"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171717"/>
              </w:rPr>
              <w:t xml:space="preserve">  </w:t>
            </w:r>
            <w:r w:rsidRPr="00890E01">
              <w:rPr>
                <w:rFonts w:ascii="Consolas" w:hAnsi="Consolas" w:cs="Consolas"/>
                <w:color w:val="0000FF"/>
              </w:rPr>
              <w:t>SET</w:t>
            </w:r>
            <w:r w:rsidRPr="00890E01">
              <w:rPr>
                <w:rFonts w:ascii="Consolas" w:hAnsi="Consolas" w:cs="Consolas"/>
                <w:color w:val="171717"/>
              </w:rPr>
              <w:t xml:space="preserve"> </w:t>
            </w:r>
            <w:r w:rsidRPr="00890E01">
              <w:rPr>
                <w:rFonts w:ascii="Consolas" w:hAnsi="Consolas" w:cs="Consolas"/>
                <w:color w:val="008080"/>
              </w:rPr>
              <w:t>@IntegerPartitionFunction</w:t>
            </w:r>
            <w:r w:rsidRPr="00890E01">
              <w:rPr>
                <w:rFonts w:ascii="Consolas" w:hAnsi="Consolas" w:cs="Consolas"/>
                <w:color w:val="171717"/>
              </w:rPr>
              <w:t xml:space="preserve"> </w:t>
            </w:r>
            <w:r w:rsidRPr="00890E01">
              <w:rPr>
                <w:rFonts w:ascii="Consolas" w:hAnsi="Consolas" w:cs="Consolas"/>
                <w:color w:val="808080"/>
              </w:rPr>
              <w:t>+=</w:t>
            </w:r>
            <w:r w:rsidRPr="00890E01">
              <w:rPr>
                <w:rFonts w:ascii="Consolas" w:hAnsi="Consolas" w:cs="Consolas"/>
                <w:color w:val="171717"/>
              </w:rPr>
              <w:t xml:space="preserve"> </w:t>
            </w:r>
            <w:r w:rsidRPr="00890E01">
              <w:rPr>
                <w:rFonts w:ascii="Consolas" w:hAnsi="Consolas" w:cs="Consolas"/>
                <w:color w:val="FF00FF"/>
              </w:rPr>
              <w:t>CONVERT</w:t>
            </w:r>
            <w:r w:rsidRPr="00890E01">
              <w:rPr>
                <w:rFonts w:ascii="Consolas" w:hAnsi="Consolas" w:cs="Consolas"/>
                <w:color w:val="808080"/>
              </w:rPr>
              <w:t>(</w:t>
            </w:r>
            <w:r w:rsidRPr="00890E01">
              <w:rPr>
                <w:rFonts w:ascii="Consolas" w:hAnsi="Consolas" w:cs="Consolas"/>
                <w:color w:val="0000FF"/>
              </w:rPr>
              <w:t>NVarChar</w:t>
            </w:r>
            <w:r w:rsidRPr="00890E01">
              <w:rPr>
                <w:rFonts w:ascii="Consolas" w:hAnsi="Consolas" w:cs="Consolas"/>
                <w:color w:val="808080"/>
              </w:rPr>
              <w:t>,</w:t>
            </w:r>
            <w:r w:rsidRPr="00890E01">
              <w:rPr>
                <w:rFonts w:ascii="Consolas" w:hAnsi="Consolas" w:cs="Consolas"/>
                <w:color w:val="171717"/>
              </w:rPr>
              <w:t xml:space="preserve"> </w:t>
            </w:r>
            <w:r w:rsidRPr="00890E01">
              <w:rPr>
                <w:rFonts w:ascii="Consolas" w:hAnsi="Consolas" w:cs="Consolas"/>
                <w:color w:val="008080"/>
              </w:rPr>
              <w:t>@i</w:t>
            </w:r>
            <w:r w:rsidRPr="00890E01">
              <w:rPr>
                <w:rFonts w:ascii="Consolas" w:hAnsi="Consolas" w:cs="Consolas"/>
                <w:color w:val="808080"/>
              </w:rPr>
              <w:t>,</w:t>
            </w:r>
            <w:r w:rsidRPr="00890E01">
              <w:rPr>
                <w:rFonts w:ascii="Consolas" w:hAnsi="Consolas" w:cs="Consolas"/>
                <w:color w:val="171717"/>
              </w:rPr>
              <w:t xml:space="preserve"> 112</w:t>
            </w:r>
            <w:r w:rsidRPr="00890E01">
              <w:rPr>
                <w:rFonts w:ascii="Consolas" w:hAnsi="Consolas" w:cs="Consolas"/>
                <w:color w:val="808080"/>
              </w:rPr>
              <w:t>)</w:t>
            </w:r>
            <w:r w:rsidRPr="00890E01">
              <w:rPr>
                <w:rFonts w:ascii="Consolas" w:hAnsi="Consolas" w:cs="Consolas"/>
                <w:color w:val="171717"/>
              </w:rPr>
              <w:t xml:space="preserve"> </w:t>
            </w:r>
            <w:r w:rsidRPr="00890E01">
              <w:rPr>
                <w:rFonts w:ascii="Consolas" w:hAnsi="Consolas" w:cs="Consolas"/>
                <w:color w:val="808080"/>
              </w:rPr>
              <w:t>+</w:t>
            </w:r>
            <w:r w:rsidRPr="00890E01">
              <w:rPr>
                <w:rFonts w:ascii="Consolas" w:hAnsi="Consolas" w:cs="Consolas"/>
                <w:color w:val="171717"/>
              </w:rPr>
              <w:t xml:space="preserve"> </w:t>
            </w:r>
            <w:r w:rsidRPr="00890E01">
              <w:rPr>
                <w:rFonts w:ascii="Consolas" w:hAnsi="Consolas" w:cs="Consolas"/>
                <w:color w:val="FF0000"/>
              </w:rPr>
              <w:t>N', '</w:t>
            </w:r>
            <w:r w:rsidRPr="00890E01">
              <w:rPr>
                <w:rFonts w:ascii="Consolas" w:hAnsi="Consolas" w:cs="Consolas"/>
                <w:color w:val="808080"/>
              </w:rPr>
              <w:t>;</w:t>
            </w:r>
          </w:p>
          <w:p w14:paraId="3F5B9FE8"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171717"/>
              </w:rPr>
              <w:t xml:space="preserve">  </w:t>
            </w:r>
            <w:r w:rsidRPr="00890E01">
              <w:rPr>
                <w:rFonts w:ascii="Consolas" w:hAnsi="Consolas" w:cs="Consolas"/>
                <w:color w:val="0000FF"/>
              </w:rPr>
              <w:t>SET</w:t>
            </w:r>
            <w:r w:rsidRPr="00890E01">
              <w:rPr>
                <w:rFonts w:ascii="Consolas" w:hAnsi="Consolas" w:cs="Consolas"/>
                <w:color w:val="171717"/>
              </w:rPr>
              <w:t xml:space="preserve"> </w:t>
            </w:r>
            <w:r w:rsidRPr="00890E01">
              <w:rPr>
                <w:rFonts w:ascii="Consolas" w:hAnsi="Consolas" w:cs="Consolas"/>
                <w:color w:val="008080"/>
              </w:rPr>
              <w:t>@i</w:t>
            </w:r>
            <w:r w:rsidRPr="00890E01">
              <w:rPr>
                <w:rFonts w:ascii="Consolas" w:hAnsi="Consolas" w:cs="Consolas"/>
                <w:color w:val="171717"/>
              </w:rPr>
              <w:t xml:space="preserve"> </w:t>
            </w:r>
            <w:r w:rsidRPr="00890E01">
              <w:rPr>
                <w:rFonts w:ascii="Consolas" w:hAnsi="Consolas" w:cs="Consolas"/>
                <w:color w:val="808080"/>
              </w:rPr>
              <w:t>=</w:t>
            </w:r>
            <w:r w:rsidRPr="00890E01">
              <w:rPr>
                <w:rFonts w:ascii="Consolas" w:hAnsi="Consolas" w:cs="Consolas"/>
                <w:color w:val="171717"/>
              </w:rPr>
              <w:t xml:space="preserve"> </w:t>
            </w:r>
            <w:r w:rsidRPr="00890E01">
              <w:rPr>
                <w:rFonts w:ascii="Consolas" w:hAnsi="Consolas" w:cs="Consolas"/>
                <w:color w:val="FF00FF"/>
              </w:rPr>
              <w:t>DATEADD</w:t>
            </w:r>
            <w:r w:rsidRPr="00890E01">
              <w:rPr>
                <w:rFonts w:ascii="Consolas" w:hAnsi="Consolas" w:cs="Consolas"/>
                <w:color w:val="808080"/>
              </w:rPr>
              <w:t>(</w:t>
            </w:r>
            <w:r w:rsidRPr="00890E01">
              <w:rPr>
                <w:rFonts w:ascii="Consolas" w:hAnsi="Consolas" w:cs="Consolas"/>
                <w:color w:val="FF00FF"/>
              </w:rPr>
              <w:t>day</w:t>
            </w:r>
            <w:r w:rsidRPr="00890E01">
              <w:rPr>
                <w:rFonts w:ascii="Consolas" w:hAnsi="Consolas" w:cs="Consolas"/>
                <w:color w:val="808080"/>
              </w:rPr>
              <w:t>,</w:t>
            </w:r>
            <w:r w:rsidRPr="00890E01">
              <w:rPr>
                <w:rFonts w:ascii="Consolas" w:hAnsi="Consolas" w:cs="Consolas"/>
                <w:color w:val="171717"/>
              </w:rPr>
              <w:t xml:space="preserve"> 1</w:t>
            </w:r>
            <w:r w:rsidRPr="00890E01">
              <w:rPr>
                <w:rFonts w:ascii="Consolas" w:hAnsi="Consolas" w:cs="Consolas"/>
                <w:color w:val="808080"/>
              </w:rPr>
              <w:t>,</w:t>
            </w:r>
            <w:r w:rsidRPr="00890E01">
              <w:rPr>
                <w:rFonts w:ascii="Consolas" w:hAnsi="Consolas" w:cs="Consolas"/>
                <w:color w:val="171717"/>
              </w:rPr>
              <w:t xml:space="preserve"> </w:t>
            </w:r>
            <w:r w:rsidRPr="00890E01">
              <w:rPr>
                <w:rFonts w:ascii="Consolas" w:hAnsi="Consolas" w:cs="Consolas"/>
                <w:color w:val="008080"/>
              </w:rPr>
              <w:t>@i</w:t>
            </w:r>
            <w:r w:rsidRPr="00890E01">
              <w:rPr>
                <w:rFonts w:ascii="Consolas" w:hAnsi="Consolas" w:cs="Consolas"/>
                <w:color w:val="808080"/>
              </w:rPr>
              <w:t>);</w:t>
            </w:r>
          </w:p>
          <w:p w14:paraId="3912501D"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00FF"/>
              </w:rPr>
              <w:t>END</w:t>
            </w:r>
          </w:p>
          <w:p w14:paraId="0E98314B"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00FF"/>
              </w:rPr>
              <w:t>PRINT</w:t>
            </w:r>
            <w:r w:rsidRPr="00890E01">
              <w:rPr>
                <w:rFonts w:ascii="Consolas" w:hAnsi="Consolas" w:cs="Consolas"/>
                <w:color w:val="171717"/>
              </w:rPr>
              <w:t xml:space="preserve"> </w:t>
            </w:r>
            <w:r w:rsidRPr="00890E01">
              <w:rPr>
                <w:rFonts w:ascii="Consolas" w:hAnsi="Consolas" w:cs="Consolas"/>
                <w:color w:val="008080"/>
              </w:rPr>
              <w:t>@IntegerPartitionFunction</w:t>
            </w:r>
          </w:p>
          <w:p w14:paraId="7FA7CC08"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00FF"/>
              </w:rPr>
              <w:lastRenderedPageBreak/>
              <w:t>SET</w:t>
            </w:r>
            <w:r w:rsidRPr="00890E01">
              <w:rPr>
                <w:rFonts w:ascii="Consolas" w:hAnsi="Consolas" w:cs="Consolas"/>
                <w:color w:val="171717"/>
              </w:rPr>
              <w:t xml:space="preserve"> </w:t>
            </w:r>
            <w:r w:rsidRPr="00890E01">
              <w:rPr>
                <w:rFonts w:ascii="Consolas" w:hAnsi="Consolas" w:cs="Consolas"/>
                <w:color w:val="008080"/>
              </w:rPr>
              <w:t>@IntegerPartitionFunction</w:t>
            </w:r>
            <w:r w:rsidRPr="00890E01">
              <w:rPr>
                <w:rFonts w:ascii="Consolas" w:hAnsi="Consolas" w:cs="Consolas"/>
                <w:color w:val="171717"/>
              </w:rPr>
              <w:t xml:space="preserve"> </w:t>
            </w:r>
            <w:r w:rsidRPr="00890E01">
              <w:rPr>
                <w:rFonts w:ascii="Consolas" w:hAnsi="Consolas" w:cs="Consolas"/>
                <w:color w:val="808080"/>
              </w:rPr>
              <w:t>+=</w:t>
            </w:r>
            <w:r w:rsidRPr="00890E01">
              <w:rPr>
                <w:rFonts w:ascii="Consolas" w:hAnsi="Consolas" w:cs="Consolas"/>
                <w:color w:val="171717"/>
              </w:rPr>
              <w:t xml:space="preserve"> </w:t>
            </w:r>
            <w:r w:rsidRPr="00890E01">
              <w:rPr>
                <w:rFonts w:ascii="Consolas" w:hAnsi="Consolas" w:cs="Consolas"/>
                <w:color w:val="FF00FF"/>
              </w:rPr>
              <w:t>CAST</w:t>
            </w:r>
            <w:r w:rsidRPr="00890E01">
              <w:rPr>
                <w:rFonts w:ascii="Consolas" w:hAnsi="Consolas" w:cs="Consolas"/>
                <w:color w:val="808080"/>
              </w:rPr>
              <w:t>(</w:t>
            </w:r>
            <w:r w:rsidRPr="00890E01">
              <w:rPr>
                <w:rFonts w:ascii="Consolas" w:hAnsi="Consolas" w:cs="Consolas"/>
                <w:color w:val="008080"/>
              </w:rPr>
              <w:t>@i</w:t>
            </w:r>
            <w:r w:rsidRPr="00890E01">
              <w:rPr>
                <w:rFonts w:ascii="Consolas" w:hAnsi="Consolas" w:cs="Consolas"/>
                <w:color w:val="171717"/>
              </w:rPr>
              <w:t xml:space="preserve"> </w:t>
            </w:r>
            <w:r w:rsidRPr="00890E01">
              <w:rPr>
                <w:rFonts w:ascii="Consolas" w:hAnsi="Consolas" w:cs="Consolas"/>
                <w:color w:val="0000FF"/>
              </w:rPr>
              <w:t>as</w:t>
            </w:r>
            <w:r w:rsidRPr="00890E01">
              <w:rPr>
                <w:rFonts w:ascii="Consolas" w:hAnsi="Consolas" w:cs="Consolas"/>
                <w:color w:val="171717"/>
              </w:rPr>
              <w:t xml:space="preserve"> </w:t>
            </w:r>
            <w:r w:rsidRPr="00890E01">
              <w:rPr>
                <w:rFonts w:ascii="Consolas" w:hAnsi="Consolas" w:cs="Consolas"/>
                <w:color w:val="0000FF"/>
              </w:rPr>
              <w:t>nvarchar</w:t>
            </w:r>
            <w:r w:rsidRPr="00890E01">
              <w:rPr>
                <w:rFonts w:ascii="Consolas" w:hAnsi="Consolas" w:cs="Consolas"/>
                <w:color w:val="808080"/>
              </w:rPr>
              <w:t>(</w:t>
            </w:r>
            <w:r w:rsidRPr="00890E01">
              <w:rPr>
                <w:rFonts w:ascii="Consolas" w:hAnsi="Consolas" w:cs="Consolas"/>
                <w:color w:val="171717"/>
              </w:rPr>
              <w:t>10</w:t>
            </w:r>
            <w:r w:rsidRPr="00890E01">
              <w:rPr>
                <w:rFonts w:ascii="Consolas" w:hAnsi="Consolas" w:cs="Consolas"/>
                <w:color w:val="808080"/>
              </w:rPr>
              <w:t>))</w:t>
            </w:r>
            <w:r w:rsidRPr="00890E01">
              <w:rPr>
                <w:rFonts w:ascii="Consolas" w:hAnsi="Consolas" w:cs="Consolas"/>
                <w:color w:val="171717"/>
              </w:rPr>
              <w:t xml:space="preserve"> </w:t>
            </w:r>
            <w:r w:rsidRPr="00890E01">
              <w:rPr>
                <w:rFonts w:ascii="Consolas" w:hAnsi="Consolas" w:cs="Consolas"/>
                <w:color w:val="808080"/>
              </w:rPr>
              <w:t>+</w:t>
            </w:r>
            <w:r w:rsidRPr="00890E01">
              <w:rPr>
                <w:rFonts w:ascii="Consolas" w:hAnsi="Consolas" w:cs="Consolas"/>
                <w:color w:val="171717"/>
              </w:rPr>
              <w:t xml:space="preserve"> </w:t>
            </w:r>
            <w:r w:rsidRPr="00890E01">
              <w:rPr>
                <w:rFonts w:ascii="Consolas" w:hAnsi="Consolas" w:cs="Consolas"/>
                <w:color w:val="FF0000"/>
              </w:rPr>
              <w:t>N');'</w:t>
            </w:r>
            <w:r w:rsidRPr="00890E01">
              <w:rPr>
                <w:rFonts w:ascii="Consolas" w:hAnsi="Consolas" w:cs="Consolas"/>
                <w:color w:val="808080"/>
              </w:rPr>
              <w:t>;</w:t>
            </w:r>
          </w:p>
          <w:p w14:paraId="634B3B2D"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00FF"/>
              </w:rPr>
              <w:t>EXEC</w:t>
            </w:r>
            <w:r w:rsidRPr="00890E01">
              <w:rPr>
                <w:rFonts w:ascii="Consolas" w:hAnsi="Consolas" w:cs="Consolas"/>
                <w:color w:val="171717"/>
              </w:rPr>
              <w:t xml:space="preserve"> </w:t>
            </w:r>
            <w:r w:rsidRPr="00890E01">
              <w:rPr>
                <w:rFonts w:ascii="Consolas" w:hAnsi="Consolas" w:cs="Consolas"/>
                <w:color w:val="800000"/>
              </w:rPr>
              <w:t>sp_executesql</w:t>
            </w:r>
            <w:r w:rsidRPr="00890E01">
              <w:rPr>
                <w:rFonts w:ascii="Consolas" w:hAnsi="Consolas" w:cs="Consolas"/>
                <w:color w:val="0000FF"/>
              </w:rPr>
              <w:t xml:space="preserve"> </w:t>
            </w:r>
            <w:r w:rsidRPr="00890E01">
              <w:rPr>
                <w:rFonts w:ascii="Consolas" w:hAnsi="Consolas" w:cs="Consolas"/>
                <w:color w:val="008080"/>
              </w:rPr>
              <w:t>@IntegerPartitionFunction</w:t>
            </w:r>
            <w:r w:rsidRPr="00890E01">
              <w:rPr>
                <w:rFonts w:ascii="Consolas" w:hAnsi="Consolas" w:cs="Consolas"/>
                <w:color w:val="808080"/>
              </w:rPr>
              <w:t>;</w:t>
            </w:r>
          </w:p>
          <w:p w14:paraId="582A1951"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00FF"/>
              </w:rPr>
              <w:t>GO</w:t>
            </w:r>
          </w:p>
          <w:p w14:paraId="621A2ED0" w14:textId="77777777" w:rsidR="00890E01" w:rsidRPr="00890E01" w:rsidRDefault="00890E01" w:rsidP="00890E01">
            <w:pPr>
              <w:autoSpaceDE w:val="0"/>
              <w:autoSpaceDN w:val="0"/>
              <w:adjustRightInd w:val="0"/>
              <w:rPr>
                <w:rFonts w:ascii="Consolas" w:hAnsi="Consolas" w:cs="Consolas"/>
                <w:color w:val="171717"/>
              </w:rPr>
            </w:pPr>
            <w:r w:rsidRPr="00890E01">
              <w:rPr>
                <w:rFonts w:ascii="Consolas" w:hAnsi="Consolas" w:cs="Consolas"/>
                <w:color w:val="0000FF"/>
              </w:rPr>
              <w:t>CREATE</w:t>
            </w:r>
            <w:r w:rsidRPr="00890E01">
              <w:rPr>
                <w:rFonts w:ascii="Consolas" w:hAnsi="Consolas" w:cs="Consolas"/>
                <w:color w:val="171717"/>
              </w:rPr>
              <w:t xml:space="preserve"> </w:t>
            </w:r>
            <w:r w:rsidRPr="00890E01">
              <w:rPr>
                <w:rFonts w:ascii="Consolas" w:hAnsi="Consolas" w:cs="Consolas"/>
                <w:color w:val="0000FF"/>
              </w:rPr>
              <w:t>PARTITION</w:t>
            </w:r>
            <w:r w:rsidRPr="00890E01">
              <w:rPr>
                <w:rFonts w:ascii="Consolas" w:hAnsi="Consolas" w:cs="Consolas"/>
                <w:color w:val="171717"/>
              </w:rPr>
              <w:t xml:space="preserve"> </w:t>
            </w:r>
            <w:r w:rsidRPr="00890E01">
              <w:rPr>
                <w:rFonts w:ascii="Consolas" w:hAnsi="Consolas" w:cs="Consolas"/>
                <w:color w:val="008080"/>
              </w:rPr>
              <w:t>SCHEME</w:t>
            </w:r>
            <w:r w:rsidRPr="00890E01">
              <w:rPr>
                <w:rFonts w:ascii="Consolas" w:hAnsi="Consolas" w:cs="Consolas"/>
                <w:color w:val="171717"/>
              </w:rPr>
              <w:t xml:space="preserve"> </w:t>
            </w:r>
            <w:r w:rsidRPr="00890E01">
              <w:rPr>
                <w:rFonts w:ascii="Consolas" w:hAnsi="Consolas" w:cs="Consolas"/>
                <w:color w:val="008080"/>
              </w:rPr>
              <w:t>spPerDay</w:t>
            </w:r>
            <w:r w:rsidRPr="00890E01">
              <w:rPr>
                <w:rFonts w:ascii="Consolas" w:hAnsi="Consolas" w:cs="Consolas"/>
                <w:color w:val="171717"/>
              </w:rPr>
              <w:t xml:space="preserve"> </w:t>
            </w:r>
            <w:r w:rsidRPr="00890E01">
              <w:rPr>
                <w:rFonts w:ascii="Consolas" w:hAnsi="Consolas" w:cs="Consolas"/>
                <w:color w:val="0000FF"/>
              </w:rPr>
              <w:t>AS</w:t>
            </w:r>
            <w:r w:rsidRPr="00890E01">
              <w:rPr>
                <w:rFonts w:ascii="Consolas" w:hAnsi="Consolas" w:cs="Consolas"/>
                <w:color w:val="171717"/>
              </w:rPr>
              <w:t xml:space="preserve"> </w:t>
            </w:r>
            <w:r w:rsidRPr="00890E01">
              <w:rPr>
                <w:rFonts w:ascii="Consolas" w:hAnsi="Consolas" w:cs="Consolas"/>
                <w:color w:val="0000FF"/>
              </w:rPr>
              <w:t>PARTITION</w:t>
            </w:r>
            <w:r w:rsidRPr="00890E01">
              <w:rPr>
                <w:rFonts w:ascii="Consolas" w:hAnsi="Consolas" w:cs="Consolas"/>
                <w:color w:val="171717"/>
              </w:rPr>
              <w:t xml:space="preserve"> </w:t>
            </w:r>
            <w:r w:rsidRPr="00890E01">
              <w:rPr>
                <w:rFonts w:ascii="Consolas" w:hAnsi="Consolas" w:cs="Consolas"/>
                <w:color w:val="008080"/>
              </w:rPr>
              <w:t>pfPerDay</w:t>
            </w:r>
            <w:r w:rsidRPr="00890E01">
              <w:rPr>
                <w:rFonts w:ascii="Consolas" w:hAnsi="Consolas" w:cs="Consolas"/>
                <w:color w:val="171717"/>
              </w:rPr>
              <w:t xml:space="preserve"> </w:t>
            </w:r>
            <w:r w:rsidRPr="00890E01">
              <w:rPr>
                <w:rFonts w:ascii="Consolas" w:hAnsi="Consolas" w:cs="Consolas"/>
                <w:color w:val="808080"/>
              </w:rPr>
              <w:t>ALL</w:t>
            </w:r>
            <w:r w:rsidRPr="00890E01">
              <w:rPr>
                <w:rFonts w:ascii="Consolas" w:hAnsi="Consolas" w:cs="Consolas"/>
                <w:color w:val="171717"/>
              </w:rPr>
              <w:t xml:space="preserve"> </w:t>
            </w:r>
            <w:r w:rsidRPr="00890E01">
              <w:rPr>
                <w:rFonts w:ascii="Consolas" w:hAnsi="Consolas" w:cs="Consolas"/>
                <w:color w:val="0000FF"/>
              </w:rPr>
              <w:t xml:space="preserve">TO </w:t>
            </w:r>
            <w:r w:rsidRPr="00890E01">
              <w:rPr>
                <w:rFonts w:ascii="Consolas" w:hAnsi="Consolas" w:cs="Consolas"/>
                <w:color w:val="808080"/>
              </w:rPr>
              <w:t>(</w:t>
            </w:r>
            <w:r w:rsidRPr="00890E01">
              <w:rPr>
                <w:rFonts w:ascii="Consolas" w:hAnsi="Consolas" w:cs="Consolas"/>
                <w:color w:val="008080"/>
              </w:rPr>
              <w:t>"PRIMARY"</w:t>
            </w:r>
            <w:r w:rsidRPr="00890E01">
              <w:rPr>
                <w:rFonts w:ascii="Consolas" w:hAnsi="Consolas" w:cs="Consolas"/>
                <w:color w:val="808080"/>
              </w:rPr>
              <w:t>)</w:t>
            </w:r>
          </w:p>
          <w:p w14:paraId="2182BB1B" w14:textId="77777777" w:rsidR="00890E01" w:rsidRDefault="00890E01" w:rsidP="00890E01">
            <w:pPr>
              <w:autoSpaceDE w:val="0"/>
              <w:autoSpaceDN w:val="0"/>
              <w:adjustRightInd w:val="0"/>
              <w:rPr>
                <w:rFonts w:ascii="Consolas" w:hAnsi="Consolas" w:cs="Consolas"/>
                <w:color w:val="0000FF"/>
                <w:lang w:val="pt-BR"/>
              </w:rPr>
            </w:pPr>
            <w:r>
              <w:rPr>
                <w:rFonts w:ascii="Consolas" w:hAnsi="Consolas" w:cs="Consolas"/>
                <w:color w:val="0000FF"/>
                <w:lang w:val="pt-BR"/>
              </w:rPr>
              <w:t>GO</w:t>
            </w:r>
          </w:p>
          <w:p w14:paraId="2F50B09C" w14:textId="77777777" w:rsidR="00890E01" w:rsidRPr="00890E01" w:rsidRDefault="00890E01" w:rsidP="00890E01">
            <w:pPr>
              <w:autoSpaceDE w:val="0"/>
              <w:autoSpaceDN w:val="0"/>
              <w:adjustRightInd w:val="0"/>
              <w:rPr>
                <w:rFonts w:ascii="Consolas" w:hAnsi="Consolas" w:cs="Consolas"/>
                <w:color w:val="0000FF"/>
                <w:lang w:val="pt-BR"/>
              </w:rPr>
            </w:pPr>
          </w:p>
        </w:tc>
      </w:tr>
      <w:tr w:rsidR="00BB4EAA" w:rsidRPr="00F97467" w14:paraId="7C8268ED" w14:textId="77777777" w:rsidTr="004309A0">
        <w:tc>
          <w:tcPr>
            <w:tcW w:w="9500" w:type="dxa"/>
            <w:gridSpan w:val="2"/>
          </w:tcPr>
          <w:p w14:paraId="5CD71BCD" w14:textId="77777777" w:rsidR="00BB4EAA" w:rsidRPr="00BB4EAA" w:rsidRDefault="00BB4EAA" w:rsidP="00BB4EAA">
            <w:pPr>
              <w:jc w:val="center"/>
              <w:rPr>
                <w:b/>
                <w:sz w:val="28"/>
                <w:lang w:val="pt-BR"/>
              </w:rPr>
            </w:pPr>
            <w:r w:rsidRPr="00BB4EAA">
              <w:rPr>
                <w:b/>
                <w:sz w:val="28"/>
                <w:lang w:val="pt-BR"/>
              </w:rPr>
              <w:lastRenderedPageBreak/>
              <w:t>Passo 4</w:t>
            </w:r>
          </w:p>
          <w:p w14:paraId="43526150" w14:textId="77777777" w:rsidR="00BB4EAA" w:rsidRDefault="00BB4EAA" w:rsidP="00277575">
            <w:pPr>
              <w:rPr>
                <w:lang w:val="pt-BR"/>
              </w:rPr>
            </w:pPr>
            <w:r>
              <w:rPr>
                <w:lang w:val="pt-BR"/>
              </w:rPr>
              <w:t>Marcar a tabela para utilizar o particionamento.</w:t>
            </w:r>
          </w:p>
          <w:p w14:paraId="4A6C0BBC" w14:textId="77777777" w:rsidR="00BB4EAA" w:rsidRDefault="00BB4EAA" w:rsidP="00277575">
            <w:pPr>
              <w:rPr>
                <w:lang w:val="pt-BR"/>
              </w:rPr>
            </w:pPr>
          </w:p>
          <w:p w14:paraId="2E0B04B0" w14:textId="77777777" w:rsidR="00BB4EAA" w:rsidRPr="00BB4EAA" w:rsidRDefault="00BB4EAA" w:rsidP="00BB4EAA">
            <w:pPr>
              <w:autoSpaceDE w:val="0"/>
              <w:autoSpaceDN w:val="0"/>
              <w:adjustRightInd w:val="0"/>
              <w:rPr>
                <w:rFonts w:ascii="Consolas" w:hAnsi="Consolas" w:cs="Consolas"/>
                <w:color w:val="171717"/>
              </w:rPr>
            </w:pPr>
            <w:r w:rsidRPr="00BB4EAA">
              <w:rPr>
                <w:rFonts w:ascii="Consolas" w:hAnsi="Consolas" w:cs="Consolas"/>
                <w:color w:val="0000FF"/>
              </w:rPr>
              <w:t>ALTER</w:t>
            </w:r>
            <w:r w:rsidRPr="00BB4EAA">
              <w:rPr>
                <w:rFonts w:ascii="Consolas" w:hAnsi="Consolas" w:cs="Consolas"/>
                <w:color w:val="171717"/>
              </w:rPr>
              <w:t xml:space="preserve"> </w:t>
            </w:r>
            <w:r w:rsidRPr="00BB4EAA">
              <w:rPr>
                <w:rFonts w:ascii="Consolas" w:hAnsi="Consolas" w:cs="Consolas"/>
                <w:color w:val="0000FF"/>
              </w:rPr>
              <w:t>TABLE</w:t>
            </w:r>
            <w:r w:rsidRPr="00BB4EAA">
              <w:rPr>
                <w:rFonts w:ascii="Consolas" w:hAnsi="Consolas" w:cs="Consolas"/>
                <w:color w:val="171717"/>
              </w:rPr>
              <w:t xml:space="preserve"> </w:t>
            </w:r>
            <w:del w:id="452" w:author="fabiano" w:date="2012-12-17T17:38:00Z">
              <w:r w:rsidRPr="00BB4EAA" w:rsidDel="003004BB">
                <w:rPr>
                  <w:rFonts w:ascii="Consolas" w:hAnsi="Consolas" w:cs="Consolas"/>
                  <w:color w:val="008080"/>
                </w:rPr>
                <w:delText>SeriesTick</w:delText>
              </w:r>
            </w:del>
            <w:ins w:id="453" w:author="fabiano" w:date="2012-12-17T17:38:00Z">
              <w:r w:rsidR="003004BB">
                <w:rPr>
                  <w:rFonts w:ascii="Consolas" w:hAnsi="Consolas" w:cs="Consolas"/>
                  <w:color w:val="008080"/>
                </w:rPr>
                <w:t>&lt;Tabela&gt;</w:t>
              </w:r>
            </w:ins>
            <w:r w:rsidRPr="00BB4EAA">
              <w:rPr>
                <w:rFonts w:ascii="Consolas" w:hAnsi="Consolas" w:cs="Consolas"/>
                <w:color w:val="171717"/>
              </w:rPr>
              <w:t xml:space="preserve"> </w:t>
            </w:r>
            <w:r w:rsidRPr="00BB4EAA">
              <w:rPr>
                <w:rFonts w:ascii="Consolas" w:hAnsi="Consolas" w:cs="Consolas"/>
                <w:color w:val="0000FF"/>
              </w:rPr>
              <w:t>ADD</w:t>
            </w:r>
            <w:r w:rsidRPr="00BB4EAA">
              <w:rPr>
                <w:rFonts w:ascii="Consolas" w:hAnsi="Consolas" w:cs="Consolas"/>
                <w:color w:val="171717"/>
              </w:rPr>
              <w:t xml:space="preserve"> </w:t>
            </w:r>
            <w:r w:rsidRPr="00BB4EAA">
              <w:rPr>
                <w:rFonts w:ascii="Consolas" w:hAnsi="Consolas" w:cs="Consolas"/>
                <w:color w:val="0000FF"/>
              </w:rPr>
              <w:t>CONSTRAINT</w:t>
            </w:r>
            <w:r w:rsidRPr="00BB4EAA">
              <w:rPr>
                <w:rFonts w:ascii="Consolas" w:hAnsi="Consolas" w:cs="Consolas"/>
                <w:color w:val="171717"/>
              </w:rPr>
              <w:t xml:space="preserve"> </w:t>
            </w:r>
            <w:r w:rsidRPr="00BB4EAA">
              <w:rPr>
                <w:rFonts w:ascii="Consolas" w:hAnsi="Consolas" w:cs="Consolas"/>
                <w:color w:val="008080"/>
              </w:rPr>
              <w:t>PK_</w:t>
            </w:r>
            <w:del w:id="454" w:author="fabiano" w:date="2012-12-17T17:38:00Z">
              <w:r w:rsidRPr="00BB4EAA" w:rsidDel="003004BB">
                <w:rPr>
                  <w:rFonts w:ascii="Consolas" w:hAnsi="Consolas" w:cs="Consolas"/>
                  <w:color w:val="008080"/>
                </w:rPr>
                <w:delText>SeriesTick</w:delText>
              </w:r>
            </w:del>
            <w:ins w:id="455" w:author="fabiano" w:date="2012-12-17T17:38:00Z">
              <w:r w:rsidR="003004BB">
                <w:rPr>
                  <w:rFonts w:ascii="Consolas" w:hAnsi="Consolas" w:cs="Consolas"/>
                  <w:color w:val="008080"/>
                </w:rPr>
                <w:t>&lt;Tabela&gt;</w:t>
              </w:r>
            </w:ins>
            <w:r w:rsidRPr="00BB4EAA">
              <w:rPr>
                <w:rFonts w:ascii="Consolas" w:hAnsi="Consolas" w:cs="Consolas"/>
                <w:color w:val="171717"/>
              </w:rPr>
              <w:t xml:space="preserve"> </w:t>
            </w:r>
            <w:r w:rsidRPr="00BB4EAA">
              <w:rPr>
                <w:rFonts w:ascii="Consolas" w:hAnsi="Consolas" w:cs="Consolas"/>
                <w:color w:val="0000FF"/>
              </w:rPr>
              <w:t>PRIMARY</w:t>
            </w:r>
            <w:r w:rsidRPr="00BB4EAA">
              <w:rPr>
                <w:rFonts w:ascii="Consolas" w:hAnsi="Consolas" w:cs="Consolas"/>
                <w:color w:val="171717"/>
              </w:rPr>
              <w:t xml:space="preserve"> </w:t>
            </w:r>
            <w:r w:rsidRPr="00BB4EAA">
              <w:rPr>
                <w:rFonts w:ascii="Consolas" w:hAnsi="Consolas" w:cs="Consolas"/>
                <w:color w:val="0000FF"/>
              </w:rPr>
              <w:t>KEY</w:t>
            </w:r>
            <w:r w:rsidRPr="00BB4EAA">
              <w:rPr>
                <w:rFonts w:ascii="Consolas" w:hAnsi="Consolas" w:cs="Consolas"/>
                <w:color w:val="808080"/>
              </w:rPr>
              <w:t>(</w:t>
            </w:r>
            <w:r w:rsidRPr="00BB4EAA">
              <w:rPr>
                <w:rFonts w:ascii="Consolas" w:hAnsi="Consolas" w:cs="Consolas"/>
                <w:color w:val="008080"/>
              </w:rPr>
              <w:t>SymbolCode</w:t>
            </w:r>
            <w:r w:rsidRPr="00BB4EAA">
              <w:rPr>
                <w:rFonts w:ascii="Consolas" w:hAnsi="Consolas" w:cs="Consolas"/>
                <w:color w:val="808080"/>
              </w:rPr>
              <w:t>,</w:t>
            </w:r>
            <w:r w:rsidRPr="00BB4EAA">
              <w:rPr>
                <w:rFonts w:ascii="Consolas" w:hAnsi="Consolas" w:cs="Consolas"/>
                <w:color w:val="171717"/>
              </w:rPr>
              <w:t xml:space="preserve"> </w:t>
            </w:r>
            <w:r w:rsidRPr="00BB4EAA">
              <w:rPr>
                <w:rFonts w:ascii="Consolas" w:hAnsi="Consolas" w:cs="Consolas"/>
                <w:color w:val="008080"/>
              </w:rPr>
              <w:t>OriginId</w:t>
            </w:r>
            <w:r w:rsidRPr="00BB4EAA">
              <w:rPr>
                <w:rFonts w:ascii="Consolas" w:hAnsi="Consolas" w:cs="Consolas"/>
                <w:color w:val="808080"/>
              </w:rPr>
              <w:t>,</w:t>
            </w:r>
            <w:r w:rsidRPr="00BB4EAA">
              <w:rPr>
                <w:rFonts w:ascii="Consolas" w:hAnsi="Consolas" w:cs="Consolas"/>
                <w:color w:val="171717"/>
              </w:rPr>
              <w:t xml:space="preserve"> </w:t>
            </w:r>
            <w:r w:rsidRPr="00BB4EAA">
              <w:rPr>
                <w:rFonts w:ascii="Consolas" w:hAnsi="Consolas" w:cs="Consolas"/>
                <w:color w:val="008080"/>
              </w:rPr>
              <w:t>TimePoint</w:t>
            </w:r>
            <w:r w:rsidRPr="00BB4EAA">
              <w:rPr>
                <w:rFonts w:ascii="Consolas" w:hAnsi="Consolas" w:cs="Consolas"/>
                <w:color w:val="808080"/>
              </w:rPr>
              <w:t>,</w:t>
            </w:r>
            <w:r w:rsidRPr="00BB4EAA">
              <w:rPr>
                <w:rFonts w:ascii="Consolas" w:hAnsi="Consolas" w:cs="Consolas"/>
                <w:color w:val="171717"/>
              </w:rPr>
              <w:t xml:space="preserve"> </w:t>
            </w:r>
            <w:r w:rsidRPr="00BB4EAA">
              <w:rPr>
                <w:rFonts w:ascii="Consolas" w:hAnsi="Consolas" w:cs="Consolas"/>
                <w:color w:val="008080"/>
              </w:rPr>
              <w:t>TickId</w:t>
            </w:r>
            <w:r w:rsidRPr="00BB4EAA">
              <w:rPr>
                <w:rFonts w:ascii="Consolas" w:hAnsi="Consolas" w:cs="Consolas"/>
                <w:color w:val="808080"/>
              </w:rPr>
              <w:t>,</w:t>
            </w:r>
            <w:r w:rsidRPr="00BB4EAA">
              <w:rPr>
                <w:rFonts w:ascii="Consolas" w:hAnsi="Consolas" w:cs="Consolas"/>
                <w:color w:val="171717"/>
              </w:rPr>
              <w:t xml:space="preserve"> </w:t>
            </w:r>
            <w:r w:rsidRPr="00BB4EAA">
              <w:rPr>
                <w:rFonts w:ascii="Consolas" w:hAnsi="Consolas" w:cs="Consolas"/>
                <w:color w:val="008080"/>
              </w:rPr>
              <w:t>PartitionCol</w:t>
            </w:r>
            <w:r w:rsidRPr="00BB4EAA">
              <w:rPr>
                <w:rFonts w:ascii="Consolas" w:hAnsi="Consolas" w:cs="Consolas"/>
                <w:color w:val="808080"/>
              </w:rPr>
              <w:t>)</w:t>
            </w:r>
            <w:r w:rsidRPr="00BB4EAA">
              <w:rPr>
                <w:rFonts w:ascii="Consolas" w:hAnsi="Consolas" w:cs="Consolas"/>
                <w:color w:val="171717"/>
              </w:rPr>
              <w:t xml:space="preserve"> </w:t>
            </w:r>
          </w:p>
          <w:p w14:paraId="77BFA229" w14:textId="77777777" w:rsidR="00BB4EAA" w:rsidRPr="00BB4EAA" w:rsidRDefault="00BB4EAA" w:rsidP="00BB4EAA">
            <w:pPr>
              <w:autoSpaceDE w:val="0"/>
              <w:autoSpaceDN w:val="0"/>
              <w:adjustRightInd w:val="0"/>
              <w:rPr>
                <w:rFonts w:ascii="Consolas" w:hAnsi="Consolas" w:cs="Consolas"/>
                <w:color w:val="171717"/>
              </w:rPr>
            </w:pPr>
            <w:r w:rsidRPr="00BB4EAA">
              <w:rPr>
                <w:rFonts w:ascii="Consolas" w:hAnsi="Consolas" w:cs="Consolas"/>
                <w:color w:val="0000FF"/>
              </w:rPr>
              <w:t xml:space="preserve">WITH </w:t>
            </w:r>
            <w:r w:rsidRPr="00BB4EAA">
              <w:rPr>
                <w:rFonts w:ascii="Consolas" w:hAnsi="Consolas" w:cs="Consolas"/>
                <w:color w:val="808080"/>
              </w:rPr>
              <w:t>(</w:t>
            </w:r>
            <w:r w:rsidRPr="00BB4EAA">
              <w:rPr>
                <w:rFonts w:ascii="Consolas" w:hAnsi="Consolas" w:cs="Consolas"/>
                <w:color w:val="0000FF"/>
              </w:rPr>
              <w:t>DATA_COMPRESSION</w:t>
            </w:r>
            <w:r w:rsidRPr="00BB4EAA">
              <w:rPr>
                <w:rFonts w:ascii="Consolas" w:hAnsi="Consolas" w:cs="Consolas"/>
                <w:color w:val="171717"/>
              </w:rPr>
              <w:t xml:space="preserve"> </w:t>
            </w:r>
            <w:r w:rsidRPr="00BB4EAA">
              <w:rPr>
                <w:rFonts w:ascii="Consolas" w:hAnsi="Consolas" w:cs="Consolas"/>
                <w:color w:val="808080"/>
              </w:rPr>
              <w:t>=</w:t>
            </w:r>
            <w:r w:rsidRPr="00BB4EAA">
              <w:rPr>
                <w:rFonts w:ascii="Consolas" w:hAnsi="Consolas" w:cs="Consolas"/>
                <w:color w:val="171717"/>
              </w:rPr>
              <w:t xml:space="preserve"> </w:t>
            </w:r>
            <w:r w:rsidRPr="00BB4EAA">
              <w:rPr>
                <w:rFonts w:ascii="Consolas" w:hAnsi="Consolas" w:cs="Consolas"/>
                <w:color w:val="0000FF"/>
              </w:rPr>
              <w:t>ROW</w:t>
            </w:r>
            <w:r w:rsidRPr="00BB4EAA">
              <w:rPr>
                <w:rFonts w:ascii="Consolas" w:hAnsi="Consolas" w:cs="Consolas"/>
                <w:color w:val="808080"/>
              </w:rPr>
              <w:t>)</w:t>
            </w:r>
            <w:r w:rsidRPr="00BB4EAA">
              <w:rPr>
                <w:rFonts w:ascii="Consolas" w:hAnsi="Consolas" w:cs="Consolas"/>
                <w:color w:val="171717"/>
              </w:rPr>
              <w:t xml:space="preserve"> </w:t>
            </w:r>
            <w:r w:rsidRPr="00BB4EAA">
              <w:rPr>
                <w:rFonts w:ascii="Consolas" w:hAnsi="Consolas" w:cs="Consolas"/>
                <w:color w:val="0000FF"/>
              </w:rPr>
              <w:t>ON</w:t>
            </w:r>
            <w:r w:rsidRPr="00BB4EAA">
              <w:rPr>
                <w:rFonts w:ascii="Consolas" w:hAnsi="Consolas" w:cs="Consolas"/>
                <w:color w:val="171717"/>
              </w:rPr>
              <w:t xml:space="preserve"> </w:t>
            </w:r>
            <w:r w:rsidRPr="00BB4EAA">
              <w:rPr>
                <w:rFonts w:ascii="Consolas" w:hAnsi="Consolas" w:cs="Consolas"/>
                <w:color w:val="008080"/>
              </w:rPr>
              <w:t>spPerDay</w:t>
            </w:r>
            <w:r w:rsidRPr="00BB4EAA">
              <w:rPr>
                <w:rFonts w:ascii="Consolas" w:hAnsi="Consolas" w:cs="Consolas"/>
                <w:color w:val="808080"/>
              </w:rPr>
              <w:t>(</w:t>
            </w:r>
            <w:r w:rsidRPr="00BB4EAA">
              <w:rPr>
                <w:rFonts w:ascii="Consolas" w:hAnsi="Consolas" w:cs="Consolas"/>
                <w:color w:val="008080"/>
              </w:rPr>
              <w:t>PartitionCol</w:t>
            </w:r>
            <w:r w:rsidRPr="00BB4EAA">
              <w:rPr>
                <w:rFonts w:ascii="Consolas" w:hAnsi="Consolas" w:cs="Consolas"/>
                <w:color w:val="808080"/>
              </w:rPr>
              <w:t>)</w:t>
            </w:r>
          </w:p>
          <w:p w14:paraId="0DBCF104" w14:textId="77777777" w:rsidR="00BB4EAA" w:rsidRDefault="00BB4EAA" w:rsidP="00BB4EAA">
            <w:pPr>
              <w:autoSpaceDE w:val="0"/>
              <w:autoSpaceDN w:val="0"/>
              <w:adjustRightInd w:val="0"/>
              <w:rPr>
                <w:rFonts w:ascii="Consolas" w:hAnsi="Consolas" w:cs="Consolas"/>
                <w:color w:val="171717"/>
                <w:lang w:val="pt-BR"/>
              </w:rPr>
            </w:pPr>
            <w:r>
              <w:rPr>
                <w:rFonts w:ascii="Consolas" w:hAnsi="Consolas" w:cs="Consolas"/>
                <w:color w:val="0000FF"/>
                <w:lang w:val="pt-BR"/>
              </w:rPr>
              <w:t>GO</w:t>
            </w:r>
            <w:r>
              <w:rPr>
                <w:rFonts w:ascii="Consolas" w:hAnsi="Consolas" w:cs="Consolas"/>
                <w:color w:val="171717"/>
                <w:lang w:val="pt-BR"/>
              </w:rPr>
              <w:t xml:space="preserve"> </w:t>
            </w:r>
          </w:p>
          <w:p w14:paraId="2476CC25" w14:textId="77777777" w:rsidR="00BB4EAA" w:rsidRPr="00890E01" w:rsidRDefault="00547A6B" w:rsidP="00547A6B">
            <w:pPr>
              <w:rPr>
                <w:lang w:val="pt-BR"/>
              </w:rPr>
            </w:pPr>
            <w:r>
              <w:rPr>
                <w:lang w:val="pt-BR"/>
              </w:rPr>
              <w:t xml:space="preserve">Obs: Todos os índices devem estar alinhados com a partição, ou seja, todos os índices devem ser re-criados para utilizar a </w:t>
            </w:r>
            <w:r w:rsidR="00FC5A07">
              <w:rPr>
                <w:lang w:val="pt-BR"/>
              </w:rPr>
              <w:t xml:space="preserve">mesma </w:t>
            </w:r>
            <w:r>
              <w:rPr>
                <w:lang w:val="pt-BR"/>
              </w:rPr>
              <w:t>partition scheme.</w:t>
            </w:r>
          </w:p>
        </w:tc>
      </w:tr>
      <w:tr w:rsidR="00EE5576" w:rsidRPr="00F14DFB" w14:paraId="32AFE150" w14:textId="77777777" w:rsidTr="004309A0">
        <w:tc>
          <w:tcPr>
            <w:tcW w:w="4750" w:type="dxa"/>
          </w:tcPr>
          <w:p w14:paraId="320042DC" w14:textId="77777777" w:rsidR="0098101A" w:rsidRDefault="0098101A" w:rsidP="0098101A">
            <w:pPr>
              <w:jc w:val="center"/>
              <w:rPr>
                <w:b/>
                <w:sz w:val="28"/>
                <w:lang w:val="pt-BR"/>
              </w:rPr>
            </w:pPr>
            <w:r w:rsidRPr="006978AD">
              <w:rPr>
                <w:b/>
                <w:sz w:val="28"/>
                <w:lang w:val="pt-BR"/>
              </w:rPr>
              <w:t>Passo 5</w:t>
            </w:r>
          </w:p>
          <w:p w14:paraId="4F11C804" w14:textId="77777777" w:rsidR="0098101A" w:rsidRDefault="00051B94" w:rsidP="0031363A">
            <w:pPr>
              <w:rPr>
                <w:b/>
                <w:sz w:val="28"/>
                <w:lang w:val="pt-BR"/>
              </w:rPr>
            </w:pPr>
            <w:r>
              <w:rPr>
                <w:noProof/>
              </w:rPr>
              <mc:AlternateContent>
                <mc:Choice Requires="wps">
                  <w:drawing>
                    <wp:anchor distT="0" distB="0" distL="114300" distR="114300" simplePos="0" relativeHeight="251664384" behindDoc="0" locked="0" layoutInCell="1" allowOverlap="1" wp14:anchorId="4AEE5BA3" wp14:editId="353E5694">
                      <wp:simplePos x="0" y="0"/>
                      <wp:positionH relativeFrom="column">
                        <wp:posOffset>1543050</wp:posOffset>
                      </wp:positionH>
                      <wp:positionV relativeFrom="paragraph">
                        <wp:posOffset>1132576</wp:posOffset>
                      </wp:positionV>
                      <wp:extent cx="1328468" cy="382995"/>
                      <wp:effectExtent l="0" t="0" r="24130" b="17145"/>
                      <wp:wrapNone/>
                      <wp:docPr id="39" name="Retângulo de cantos arredondados 39"/>
                      <wp:cNvGraphicFramePr/>
                      <a:graphic xmlns:a="http://schemas.openxmlformats.org/drawingml/2006/main">
                        <a:graphicData uri="http://schemas.microsoft.com/office/word/2010/wordprocessingShape">
                          <wps:wsp>
                            <wps:cNvSpPr/>
                            <wps:spPr>
                              <a:xfrm>
                                <a:off x="0" y="0"/>
                                <a:ext cx="1328468" cy="382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8610C" w14:textId="77777777" w:rsidR="004309A0" w:rsidRPr="00051B94" w:rsidRDefault="004309A0" w:rsidP="00051B94">
                                  <w:pPr>
                                    <w:jc w:val="center"/>
                                    <w:rPr>
                                      <w:sz w:val="28"/>
                                    </w:rPr>
                                  </w:pPr>
                                  <w:r w:rsidRPr="00051B94">
                                    <w:rPr>
                                      <w:sz w:val="28"/>
                                    </w:rPr>
                                    <w:t>SeriesTickTMP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E5BA3" id="Retângulo de cantos arredondados 39" o:spid="_x0000_s1026" style="position:absolute;margin-left:121.5pt;margin-top:89.2pt;width:104.6pt;height:3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" fillcolor="#4f81bd [3204]" strokecolor="#243f60 [1604]" strokeweight="2pt">
                      <v:textbox>
                        <w:txbxContent>
                          <w:p w14:paraId="50C8610C" w14:textId="77777777" w:rsidR="004309A0" w:rsidRPr="00051B94" w:rsidRDefault="004309A0" w:rsidP="00051B94">
                            <w:pPr>
                              <w:jc w:val="center"/>
                              <w:rPr>
                                <w:sz w:val="28"/>
                              </w:rPr>
                            </w:pPr>
                            <w:r w:rsidRPr="00051B94">
                              <w:rPr>
                                <w:sz w:val="28"/>
                              </w:rPr>
                              <w:t>SeriesTickTMP</w:t>
                            </w:r>
                          </w:p>
                        </w:txbxContent>
                      </v:textbox>
                    </v:roundrect>
                  </w:pict>
                </mc:Fallback>
              </mc:AlternateContent>
            </w:r>
            <w:r w:rsidR="00B45913">
              <w:rPr>
                <w:noProof/>
              </w:rPr>
              <mc:AlternateContent>
                <mc:Choice Requires="wps">
                  <w:drawing>
                    <wp:anchor distT="0" distB="0" distL="114300" distR="114300" simplePos="0" relativeHeight="251663360" behindDoc="0" locked="0" layoutInCell="1" allowOverlap="1" wp14:anchorId="338C47DB" wp14:editId="27AD591A">
                      <wp:simplePos x="0" y="0"/>
                      <wp:positionH relativeFrom="column">
                        <wp:posOffset>985740</wp:posOffset>
                      </wp:positionH>
                      <wp:positionV relativeFrom="paragraph">
                        <wp:posOffset>320795</wp:posOffset>
                      </wp:positionV>
                      <wp:extent cx="1414122" cy="732534"/>
                      <wp:effectExtent l="359727" t="0" r="260668" b="0"/>
                      <wp:wrapNone/>
                      <wp:docPr id="38" name="Forma 38"/>
                      <wp:cNvGraphicFramePr/>
                      <a:graphic xmlns:a="http://schemas.openxmlformats.org/drawingml/2006/main">
                        <a:graphicData uri="http://schemas.microsoft.com/office/word/2010/wordprocessingShape">
                          <wps:wsp>
                            <wps:cNvSpPr/>
                            <wps:spPr>
                              <a:xfrm rot="3302233">
                                <a:off x="0" y="0"/>
                                <a:ext cx="1414122" cy="732534"/>
                              </a:xfrm>
                              <a:prstGeom prst="swooshArrow">
                                <a:avLst>
                                  <a:gd name="adj1" fmla="val 16310"/>
                                  <a:gd name="adj2" fmla="val 3137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0E7172AB" id="Forma 38" o:spid="_x0000_s1026" style="position:absolute;margin-left:77.6pt;margin-top:25.25pt;width:111.35pt;height:57.7pt;rotation:360691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14122,732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" path="m,732534c157125,406963,551900,193308,1184326,91567l1174009,r240113,114678l1208105,302610r-10317,-91567c634950,251740,235687,425570,,732534xe" fillcolor="#4f81bd [3204]" strokecolor="white [3201]" strokeweight="2pt">
                      <v:path arrowok="t" o:connecttype="custom" o:connectlocs="0,732534;1184326,91567;1174009,0;1414122,114678;1208105,302610;1197788,211043;0,732534" o:connectangles="0,0,0,0,0,0,0"/>
                    </v:shape>
                  </w:pict>
                </mc:Fallback>
              </mc:AlternateContent>
            </w:r>
            <w:r w:rsidR="000222DF">
              <w:rPr>
                <w:rFonts w:ascii="Consolas" w:hAnsi="Consolas" w:cs="Consolas"/>
                <w:noProof/>
                <w:color w:val="171717"/>
              </w:rPr>
              <w:drawing>
                <wp:inline distT="0" distB="0" distL="0" distR="0" wp14:anchorId="40400B4B" wp14:editId="73FE15B5">
                  <wp:extent cx="1466491" cy="1915064"/>
                  <wp:effectExtent l="0" t="0" r="19685" b="9525"/>
                  <wp:docPr id="36" name="Diagrama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r w:rsidR="00B45913">
              <w:rPr>
                <w:noProof/>
                <w:lang w:val="pt-BR" w:eastAsia="pt-BR"/>
              </w:rPr>
              <w:t xml:space="preserve"> </w:t>
            </w:r>
          </w:p>
          <w:p w14:paraId="78330FFA" w14:textId="77777777" w:rsidR="00EE5576" w:rsidRPr="00F14DFB" w:rsidRDefault="00EE5576" w:rsidP="009501A0">
            <w:pPr>
              <w:autoSpaceDE w:val="0"/>
              <w:autoSpaceDN w:val="0"/>
              <w:adjustRightInd w:val="0"/>
              <w:rPr>
                <w:rFonts w:ascii="Consolas" w:hAnsi="Consolas" w:cs="Consolas"/>
                <w:color w:val="171717"/>
              </w:rPr>
            </w:pPr>
          </w:p>
        </w:tc>
        <w:tc>
          <w:tcPr>
            <w:tcW w:w="4750" w:type="dxa"/>
          </w:tcPr>
          <w:p w14:paraId="59F8D172" w14:textId="77777777" w:rsidR="009501A0" w:rsidRDefault="009501A0" w:rsidP="009501A0">
            <w:pPr>
              <w:jc w:val="center"/>
              <w:rPr>
                <w:b/>
                <w:sz w:val="28"/>
                <w:lang w:val="pt-BR"/>
              </w:rPr>
            </w:pPr>
            <w:r w:rsidRPr="006978AD">
              <w:rPr>
                <w:b/>
                <w:sz w:val="28"/>
                <w:lang w:val="pt-BR"/>
              </w:rPr>
              <w:t>Passo 5</w:t>
            </w:r>
          </w:p>
          <w:p w14:paraId="3987E459" w14:textId="77777777" w:rsidR="009501A0" w:rsidRDefault="009501A0" w:rsidP="009501A0">
            <w:pPr>
              <w:rPr>
                <w:lang w:val="pt-BR"/>
              </w:rPr>
            </w:pPr>
            <w:r w:rsidRPr="006978AD">
              <w:rPr>
                <w:lang w:val="pt-BR"/>
              </w:rPr>
              <w:t>Criar u</w:t>
            </w:r>
            <w:r>
              <w:rPr>
                <w:lang w:val="pt-BR"/>
              </w:rPr>
              <w:t xml:space="preserve">ma tabela com o mesmo esquema da tabela </w:t>
            </w:r>
            <w:del w:id="456" w:author="fabiano" w:date="2012-12-17T17:38:00Z">
              <w:r w:rsidDel="003004BB">
                <w:rPr>
                  <w:lang w:val="pt-BR"/>
                </w:rPr>
                <w:delText>SeriesTick</w:delText>
              </w:r>
            </w:del>
            <w:ins w:id="457" w:author="fabiano" w:date="2012-12-17T17:38:00Z">
              <w:r w:rsidR="003004BB">
                <w:rPr>
                  <w:lang w:val="pt-BR"/>
                </w:rPr>
                <w:t>&lt;Tabela&gt;</w:t>
              </w:r>
            </w:ins>
            <w:r>
              <w:rPr>
                <w:lang w:val="pt-BR"/>
              </w:rPr>
              <w:t xml:space="preserve"> para receber os dados da partição que será excluída.</w:t>
            </w:r>
          </w:p>
          <w:p w14:paraId="2D4FED52" w14:textId="77777777" w:rsidR="009501A0" w:rsidRDefault="009501A0" w:rsidP="009501A0">
            <w:pPr>
              <w:rPr>
                <w:lang w:val="pt-BR"/>
              </w:rPr>
            </w:pPr>
          </w:p>
          <w:p w14:paraId="6E502519" w14:textId="77777777" w:rsidR="009501A0" w:rsidRPr="00F14DFB" w:rsidRDefault="009501A0" w:rsidP="009501A0">
            <w:pPr>
              <w:autoSpaceDE w:val="0"/>
              <w:autoSpaceDN w:val="0"/>
              <w:adjustRightInd w:val="0"/>
              <w:rPr>
                <w:rFonts w:ascii="Consolas" w:hAnsi="Consolas" w:cs="Consolas"/>
                <w:color w:val="171717"/>
              </w:rPr>
            </w:pPr>
            <w:r w:rsidRPr="00F14DFB">
              <w:rPr>
                <w:rFonts w:ascii="Consolas" w:hAnsi="Consolas" w:cs="Consolas"/>
                <w:color w:val="0000FF"/>
              </w:rPr>
              <w:t>IF</w:t>
            </w:r>
            <w:r w:rsidRPr="00F14DFB">
              <w:rPr>
                <w:rFonts w:ascii="Consolas" w:hAnsi="Consolas" w:cs="Consolas"/>
                <w:color w:val="171717"/>
              </w:rPr>
              <w:t xml:space="preserve"> </w:t>
            </w:r>
            <w:r w:rsidRPr="00F14DFB">
              <w:rPr>
                <w:rFonts w:ascii="Consolas" w:hAnsi="Consolas" w:cs="Consolas"/>
                <w:color w:val="FF00FF"/>
              </w:rPr>
              <w:t>OBJECT_ID</w:t>
            </w:r>
            <w:r w:rsidRPr="00F14DFB">
              <w:rPr>
                <w:rFonts w:ascii="Consolas" w:hAnsi="Consolas" w:cs="Consolas"/>
                <w:color w:val="808080"/>
              </w:rPr>
              <w:t>(</w:t>
            </w:r>
            <w:r w:rsidRPr="00F14DFB">
              <w:rPr>
                <w:rFonts w:ascii="Consolas" w:hAnsi="Consolas" w:cs="Consolas"/>
                <w:color w:val="FF0000"/>
              </w:rPr>
              <w:t>'</w:t>
            </w:r>
            <w:del w:id="458" w:author="fabiano" w:date="2012-12-17T17:38:00Z">
              <w:r w:rsidRPr="00F14DFB" w:rsidDel="003004BB">
                <w:rPr>
                  <w:rFonts w:ascii="Consolas" w:hAnsi="Consolas" w:cs="Consolas"/>
                  <w:color w:val="FF0000"/>
                </w:rPr>
                <w:delText>SeriesTick</w:delText>
              </w:r>
            </w:del>
            <w:ins w:id="459" w:author="fabiano" w:date="2012-12-17T17:38:00Z">
              <w:r w:rsidR="003004BB">
                <w:rPr>
                  <w:rFonts w:ascii="Consolas" w:hAnsi="Consolas" w:cs="Consolas"/>
                  <w:color w:val="FF0000"/>
                </w:rPr>
                <w:t>&lt;Tabela&gt;</w:t>
              </w:r>
            </w:ins>
            <w:r w:rsidRPr="00F14DFB">
              <w:rPr>
                <w:rFonts w:ascii="Consolas" w:hAnsi="Consolas" w:cs="Consolas"/>
                <w:color w:val="FF0000"/>
              </w:rPr>
              <w:t>TMP'</w:t>
            </w:r>
            <w:r w:rsidRPr="00F14DFB">
              <w:rPr>
                <w:rFonts w:ascii="Consolas" w:hAnsi="Consolas" w:cs="Consolas"/>
                <w:color w:val="808080"/>
              </w:rPr>
              <w:t>)</w:t>
            </w:r>
            <w:r w:rsidRPr="00F14DFB">
              <w:rPr>
                <w:rFonts w:ascii="Consolas" w:hAnsi="Consolas" w:cs="Consolas"/>
                <w:color w:val="171717"/>
              </w:rPr>
              <w:t xml:space="preserve"> </w:t>
            </w:r>
            <w:r w:rsidRPr="00F14DFB">
              <w:rPr>
                <w:rFonts w:ascii="Consolas" w:hAnsi="Consolas" w:cs="Consolas"/>
                <w:color w:val="808080"/>
              </w:rPr>
              <w:t>IS</w:t>
            </w:r>
            <w:r w:rsidRPr="00F14DFB">
              <w:rPr>
                <w:rFonts w:ascii="Consolas" w:hAnsi="Consolas" w:cs="Consolas"/>
                <w:color w:val="171717"/>
              </w:rPr>
              <w:t xml:space="preserve"> </w:t>
            </w:r>
            <w:r w:rsidRPr="00F14DFB">
              <w:rPr>
                <w:rFonts w:ascii="Consolas" w:hAnsi="Consolas" w:cs="Consolas"/>
                <w:color w:val="808080"/>
              </w:rPr>
              <w:t>NOT</w:t>
            </w:r>
            <w:r w:rsidRPr="00F14DFB">
              <w:rPr>
                <w:rFonts w:ascii="Consolas" w:hAnsi="Consolas" w:cs="Consolas"/>
                <w:color w:val="171717"/>
              </w:rPr>
              <w:t xml:space="preserve"> </w:t>
            </w:r>
            <w:r w:rsidRPr="00F14DFB">
              <w:rPr>
                <w:rFonts w:ascii="Consolas" w:hAnsi="Consolas" w:cs="Consolas"/>
                <w:color w:val="808080"/>
              </w:rPr>
              <w:t>NULL</w:t>
            </w:r>
          </w:p>
          <w:p w14:paraId="13AC26C5" w14:textId="77777777" w:rsidR="009501A0" w:rsidRPr="00F14DFB" w:rsidRDefault="009501A0" w:rsidP="009501A0">
            <w:pPr>
              <w:autoSpaceDE w:val="0"/>
              <w:autoSpaceDN w:val="0"/>
              <w:adjustRightInd w:val="0"/>
              <w:rPr>
                <w:rFonts w:ascii="Consolas" w:hAnsi="Consolas" w:cs="Consolas"/>
                <w:color w:val="171717"/>
              </w:rPr>
            </w:pPr>
            <w:r w:rsidRPr="00F14DFB">
              <w:rPr>
                <w:rFonts w:ascii="Consolas" w:hAnsi="Consolas" w:cs="Consolas"/>
                <w:color w:val="171717"/>
              </w:rPr>
              <w:t xml:space="preserve">  </w:t>
            </w:r>
            <w:r w:rsidRPr="00F14DFB">
              <w:rPr>
                <w:rFonts w:ascii="Consolas" w:hAnsi="Consolas" w:cs="Consolas"/>
                <w:color w:val="0000FF"/>
              </w:rPr>
              <w:t>DROP</w:t>
            </w:r>
            <w:r w:rsidRPr="00F14DFB">
              <w:rPr>
                <w:rFonts w:ascii="Consolas" w:hAnsi="Consolas" w:cs="Consolas"/>
                <w:color w:val="171717"/>
              </w:rPr>
              <w:t xml:space="preserve"> </w:t>
            </w:r>
            <w:r w:rsidRPr="00F14DFB">
              <w:rPr>
                <w:rFonts w:ascii="Consolas" w:hAnsi="Consolas" w:cs="Consolas"/>
                <w:color w:val="0000FF"/>
              </w:rPr>
              <w:t>TABLE</w:t>
            </w:r>
            <w:r w:rsidRPr="00F14DFB">
              <w:rPr>
                <w:rFonts w:ascii="Consolas" w:hAnsi="Consolas" w:cs="Consolas"/>
                <w:color w:val="171717"/>
              </w:rPr>
              <w:t xml:space="preserve"> </w:t>
            </w:r>
            <w:del w:id="460" w:author="fabiano" w:date="2012-12-17T17:38:00Z">
              <w:r w:rsidRPr="00F14DFB" w:rsidDel="003004BB">
                <w:rPr>
                  <w:rFonts w:ascii="Consolas" w:hAnsi="Consolas" w:cs="Consolas"/>
                  <w:color w:val="008080"/>
                </w:rPr>
                <w:delText>SeriesTick</w:delText>
              </w:r>
            </w:del>
            <w:ins w:id="461" w:author="fabiano" w:date="2012-12-17T17:38:00Z">
              <w:r w:rsidR="003004BB">
                <w:rPr>
                  <w:rFonts w:ascii="Consolas" w:hAnsi="Consolas" w:cs="Consolas"/>
                  <w:color w:val="008080"/>
                </w:rPr>
                <w:t>&lt;Tabela&gt;</w:t>
              </w:r>
            </w:ins>
            <w:r w:rsidRPr="00F14DFB">
              <w:rPr>
                <w:rFonts w:ascii="Consolas" w:hAnsi="Consolas" w:cs="Consolas"/>
                <w:color w:val="008080"/>
              </w:rPr>
              <w:t>TMP</w:t>
            </w:r>
          </w:p>
          <w:p w14:paraId="4E58229D" w14:textId="77777777" w:rsidR="009501A0" w:rsidRDefault="009501A0" w:rsidP="009501A0">
            <w:pPr>
              <w:autoSpaceDE w:val="0"/>
              <w:autoSpaceDN w:val="0"/>
              <w:adjustRightInd w:val="0"/>
              <w:rPr>
                <w:rFonts w:ascii="Consolas" w:hAnsi="Consolas" w:cs="Consolas"/>
                <w:color w:val="0000FF"/>
              </w:rPr>
            </w:pPr>
            <w:r w:rsidRPr="00F14DFB">
              <w:rPr>
                <w:rFonts w:ascii="Consolas" w:hAnsi="Consolas" w:cs="Consolas"/>
                <w:color w:val="0000FF"/>
              </w:rPr>
              <w:t>GO</w:t>
            </w:r>
          </w:p>
          <w:p w14:paraId="2634D314" w14:textId="77777777" w:rsidR="009501A0" w:rsidRPr="00F14DFB" w:rsidRDefault="009501A0" w:rsidP="009501A0">
            <w:pPr>
              <w:autoSpaceDE w:val="0"/>
              <w:autoSpaceDN w:val="0"/>
              <w:adjustRightInd w:val="0"/>
              <w:rPr>
                <w:rFonts w:ascii="Consolas" w:hAnsi="Consolas" w:cs="Consolas"/>
                <w:color w:val="171717"/>
              </w:rPr>
            </w:pPr>
            <w:r w:rsidRPr="00F14DFB">
              <w:rPr>
                <w:rFonts w:ascii="Consolas" w:hAnsi="Consolas" w:cs="Consolas"/>
                <w:color w:val="0000FF"/>
              </w:rPr>
              <w:t>SELECT</w:t>
            </w:r>
            <w:r w:rsidRPr="00F14DFB">
              <w:rPr>
                <w:rFonts w:ascii="Consolas" w:hAnsi="Consolas" w:cs="Consolas"/>
                <w:color w:val="171717"/>
              </w:rPr>
              <w:t xml:space="preserve"> </w:t>
            </w:r>
            <w:r w:rsidRPr="00F14DFB">
              <w:rPr>
                <w:rFonts w:ascii="Consolas" w:hAnsi="Consolas" w:cs="Consolas"/>
                <w:color w:val="808080"/>
              </w:rPr>
              <w:t>*</w:t>
            </w:r>
            <w:r w:rsidRPr="00F14DFB">
              <w:rPr>
                <w:rFonts w:ascii="Consolas" w:hAnsi="Consolas" w:cs="Consolas"/>
                <w:color w:val="171717"/>
              </w:rPr>
              <w:t xml:space="preserve"> </w:t>
            </w:r>
          </w:p>
          <w:p w14:paraId="53926B46" w14:textId="77777777" w:rsidR="009501A0" w:rsidRPr="003004BB" w:rsidRDefault="009501A0" w:rsidP="009501A0">
            <w:pPr>
              <w:autoSpaceDE w:val="0"/>
              <w:autoSpaceDN w:val="0"/>
              <w:adjustRightInd w:val="0"/>
              <w:rPr>
                <w:rFonts w:ascii="Consolas" w:hAnsi="Consolas" w:cs="Consolas"/>
                <w:color w:val="171717"/>
                <w:lang w:val="pt-BR"/>
                <w:rPrChange w:id="462" w:author="fabiano" w:date="2012-12-17T17:38:00Z">
                  <w:rPr>
                    <w:rFonts w:ascii="Consolas" w:hAnsi="Consolas" w:cs="Consolas"/>
                    <w:color w:val="171717"/>
                  </w:rPr>
                </w:rPrChange>
              </w:rPr>
            </w:pPr>
            <w:r w:rsidRPr="00F97467">
              <w:rPr>
                <w:rFonts w:ascii="Consolas" w:hAnsi="Consolas" w:cs="Consolas"/>
                <w:color w:val="171717"/>
                <w:rPrChange w:id="463" w:author="fabiano" w:date="2015-11-19T15:19:00Z">
                  <w:rPr>
                    <w:rFonts w:ascii="Consolas" w:hAnsi="Consolas" w:cs="Consolas"/>
                    <w:color w:val="171717"/>
                  </w:rPr>
                </w:rPrChange>
              </w:rPr>
              <w:t xml:space="preserve">  </w:t>
            </w:r>
            <w:r w:rsidRPr="003004BB">
              <w:rPr>
                <w:rFonts w:ascii="Consolas" w:hAnsi="Consolas" w:cs="Consolas"/>
                <w:color w:val="0000FF"/>
                <w:lang w:val="pt-BR"/>
                <w:rPrChange w:id="464" w:author="fabiano" w:date="2012-12-17T17:38:00Z">
                  <w:rPr>
                    <w:rFonts w:ascii="Consolas" w:hAnsi="Consolas" w:cs="Consolas"/>
                    <w:color w:val="0000FF"/>
                  </w:rPr>
                </w:rPrChange>
              </w:rPr>
              <w:t>INTO</w:t>
            </w:r>
            <w:r w:rsidRPr="003004BB">
              <w:rPr>
                <w:rFonts w:ascii="Consolas" w:hAnsi="Consolas" w:cs="Consolas"/>
                <w:color w:val="171717"/>
                <w:lang w:val="pt-BR"/>
                <w:rPrChange w:id="465" w:author="fabiano" w:date="2012-12-17T17:38:00Z">
                  <w:rPr>
                    <w:rFonts w:ascii="Consolas" w:hAnsi="Consolas" w:cs="Consolas"/>
                    <w:color w:val="171717"/>
                  </w:rPr>
                </w:rPrChange>
              </w:rPr>
              <w:t xml:space="preserve"> </w:t>
            </w:r>
            <w:del w:id="466" w:author="fabiano" w:date="2012-12-17T17:38:00Z">
              <w:r w:rsidRPr="003004BB" w:rsidDel="003004BB">
                <w:rPr>
                  <w:rFonts w:ascii="Consolas" w:hAnsi="Consolas" w:cs="Consolas"/>
                  <w:color w:val="008080"/>
                  <w:lang w:val="pt-BR"/>
                  <w:rPrChange w:id="467" w:author="fabiano" w:date="2012-12-17T17:38:00Z">
                    <w:rPr>
                      <w:rFonts w:ascii="Consolas" w:hAnsi="Consolas" w:cs="Consolas"/>
                      <w:color w:val="008080"/>
                    </w:rPr>
                  </w:rPrChange>
                </w:rPr>
                <w:delText>SeriesTick</w:delText>
              </w:r>
            </w:del>
            <w:ins w:id="468" w:author="fabiano" w:date="2012-12-17T17:38:00Z">
              <w:r w:rsidR="003004BB" w:rsidRPr="003004BB">
                <w:rPr>
                  <w:rFonts w:ascii="Consolas" w:hAnsi="Consolas" w:cs="Consolas"/>
                  <w:color w:val="008080"/>
                  <w:lang w:val="pt-BR"/>
                  <w:rPrChange w:id="469" w:author="fabiano" w:date="2012-12-17T17:38:00Z">
                    <w:rPr>
                      <w:rFonts w:ascii="Consolas" w:hAnsi="Consolas" w:cs="Consolas"/>
                      <w:color w:val="008080"/>
                    </w:rPr>
                  </w:rPrChange>
                </w:rPr>
                <w:t>&lt;Tabela&gt;</w:t>
              </w:r>
            </w:ins>
            <w:r w:rsidRPr="003004BB">
              <w:rPr>
                <w:rFonts w:ascii="Consolas" w:hAnsi="Consolas" w:cs="Consolas"/>
                <w:color w:val="008080"/>
                <w:lang w:val="pt-BR"/>
                <w:rPrChange w:id="470" w:author="fabiano" w:date="2012-12-17T17:38:00Z">
                  <w:rPr>
                    <w:rFonts w:ascii="Consolas" w:hAnsi="Consolas" w:cs="Consolas"/>
                    <w:color w:val="008080"/>
                  </w:rPr>
                </w:rPrChange>
              </w:rPr>
              <w:t>TMP</w:t>
            </w:r>
          </w:p>
          <w:p w14:paraId="332A416F" w14:textId="77777777" w:rsidR="009501A0" w:rsidRPr="003004BB" w:rsidRDefault="009501A0" w:rsidP="009501A0">
            <w:pPr>
              <w:autoSpaceDE w:val="0"/>
              <w:autoSpaceDN w:val="0"/>
              <w:adjustRightInd w:val="0"/>
              <w:rPr>
                <w:rFonts w:ascii="Consolas" w:hAnsi="Consolas" w:cs="Consolas"/>
                <w:color w:val="171717"/>
                <w:lang w:val="pt-BR"/>
                <w:rPrChange w:id="471" w:author="fabiano" w:date="2012-12-17T17:38:00Z">
                  <w:rPr>
                    <w:rFonts w:ascii="Consolas" w:hAnsi="Consolas" w:cs="Consolas"/>
                    <w:color w:val="171717"/>
                  </w:rPr>
                </w:rPrChange>
              </w:rPr>
            </w:pPr>
            <w:r w:rsidRPr="003004BB">
              <w:rPr>
                <w:rFonts w:ascii="Consolas" w:hAnsi="Consolas" w:cs="Consolas"/>
                <w:color w:val="171717"/>
                <w:lang w:val="pt-BR"/>
                <w:rPrChange w:id="472" w:author="fabiano" w:date="2012-12-17T17:38:00Z">
                  <w:rPr>
                    <w:rFonts w:ascii="Consolas" w:hAnsi="Consolas" w:cs="Consolas"/>
                    <w:color w:val="171717"/>
                  </w:rPr>
                </w:rPrChange>
              </w:rPr>
              <w:t xml:space="preserve">  </w:t>
            </w:r>
            <w:r w:rsidRPr="003004BB">
              <w:rPr>
                <w:rFonts w:ascii="Consolas" w:hAnsi="Consolas" w:cs="Consolas"/>
                <w:color w:val="0000FF"/>
                <w:lang w:val="pt-BR"/>
                <w:rPrChange w:id="473" w:author="fabiano" w:date="2012-12-17T17:38:00Z">
                  <w:rPr>
                    <w:rFonts w:ascii="Consolas" w:hAnsi="Consolas" w:cs="Consolas"/>
                    <w:color w:val="0000FF"/>
                  </w:rPr>
                </w:rPrChange>
              </w:rPr>
              <w:t>FROM</w:t>
            </w:r>
            <w:r w:rsidRPr="003004BB">
              <w:rPr>
                <w:rFonts w:ascii="Consolas" w:hAnsi="Consolas" w:cs="Consolas"/>
                <w:color w:val="171717"/>
                <w:lang w:val="pt-BR"/>
                <w:rPrChange w:id="474" w:author="fabiano" w:date="2012-12-17T17:38:00Z">
                  <w:rPr>
                    <w:rFonts w:ascii="Consolas" w:hAnsi="Consolas" w:cs="Consolas"/>
                    <w:color w:val="171717"/>
                  </w:rPr>
                </w:rPrChange>
              </w:rPr>
              <w:t xml:space="preserve"> </w:t>
            </w:r>
            <w:del w:id="475" w:author="fabiano" w:date="2012-12-17T17:38:00Z">
              <w:r w:rsidRPr="003004BB" w:rsidDel="003004BB">
                <w:rPr>
                  <w:rFonts w:ascii="Consolas" w:hAnsi="Consolas" w:cs="Consolas"/>
                  <w:color w:val="008080"/>
                  <w:lang w:val="pt-BR"/>
                  <w:rPrChange w:id="476" w:author="fabiano" w:date="2012-12-17T17:38:00Z">
                    <w:rPr>
                      <w:rFonts w:ascii="Consolas" w:hAnsi="Consolas" w:cs="Consolas"/>
                      <w:color w:val="008080"/>
                    </w:rPr>
                  </w:rPrChange>
                </w:rPr>
                <w:delText>SeriesTick</w:delText>
              </w:r>
            </w:del>
            <w:ins w:id="477" w:author="fabiano" w:date="2012-12-17T17:38:00Z">
              <w:r w:rsidR="003004BB" w:rsidRPr="003004BB">
                <w:rPr>
                  <w:rFonts w:ascii="Consolas" w:hAnsi="Consolas" w:cs="Consolas"/>
                  <w:color w:val="008080"/>
                  <w:lang w:val="pt-BR"/>
                  <w:rPrChange w:id="478" w:author="fabiano" w:date="2012-12-17T17:38:00Z">
                    <w:rPr>
                      <w:rFonts w:ascii="Consolas" w:hAnsi="Consolas" w:cs="Consolas"/>
                      <w:color w:val="008080"/>
                    </w:rPr>
                  </w:rPrChange>
                </w:rPr>
                <w:t>&lt;Tabela&gt;</w:t>
              </w:r>
            </w:ins>
          </w:p>
          <w:p w14:paraId="771D1377" w14:textId="77777777" w:rsidR="009501A0" w:rsidRDefault="009501A0" w:rsidP="009501A0">
            <w:pPr>
              <w:autoSpaceDE w:val="0"/>
              <w:autoSpaceDN w:val="0"/>
              <w:adjustRightInd w:val="0"/>
              <w:rPr>
                <w:rFonts w:ascii="Consolas" w:hAnsi="Consolas" w:cs="Consolas"/>
                <w:color w:val="171717"/>
              </w:rPr>
            </w:pPr>
            <w:r w:rsidRPr="003004BB">
              <w:rPr>
                <w:rFonts w:ascii="Consolas" w:hAnsi="Consolas" w:cs="Consolas"/>
                <w:color w:val="171717"/>
                <w:lang w:val="pt-BR"/>
                <w:rPrChange w:id="479" w:author="fabiano" w:date="2012-12-17T17:38:00Z">
                  <w:rPr>
                    <w:rFonts w:ascii="Consolas" w:hAnsi="Consolas" w:cs="Consolas"/>
                    <w:color w:val="171717"/>
                  </w:rPr>
                </w:rPrChange>
              </w:rPr>
              <w:t xml:space="preserve"> </w:t>
            </w:r>
            <w:r w:rsidRPr="00F14DFB">
              <w:rPr>
                <w:rFonts w:ascii="Consolas" w:hAnsi="Consolas" w:cs="Consolas"/>
                <w:color w:val="0000FF"/>
              </w:rPr>
              <w:t>WHERE</w:t>
            </w:r>
            <w:r w:rsidRPr="00F14DFB">
              <w:rPr>
                <w:rFonts w:ascii="Consolas" w:hAnsi="Consolas" w:cs="Consolas"/>
                <w:color w:val="171717"/>
              </w:rPr>
              <w:t xml:space="preserve"> 1</w:t>
            </w:r>
            <w:r w:rsidRPr="00F14DFB">
              <w:rPr>
                <w:rFonts w:ascii="Consolas" w:hAnsi="Consolas" w:cs="Consolas"/>
                <w:color w:val="808080"/>
              </w:rPr>
              <w:t>=</w:t>
            </w:r>
            <w:r>
              <w:rPr>
                <w:rFonts w:ascii="Consolas" w:hAnsi="Consolas" w:cs="Consolas"/>
                <w:color w:val="171717"/>
              </w:rPr>
              <w:t>0</w:t>
            </w:r>
          </w:p>
          <w:p w14:paraId="3180BBC2" w14:textId="77777777" w:rsidR="00EE5576" w:rsidRPr="00F14DFB" w:rsidRDefault="00EE5576" w:rsidP="00EE5576">
            <w:pPr>
              <w:autoSpaceDE w:val="0"/>
              <w:autoSpaceDN w:val="0"/>
              <w:adjustRightInd w:val="0"/>
              <w:rPr>
                <w:rFonts w:ascii="Consolas" w:hAnsi="Consolas" w:cs="Consolas"/>
                <w:color w:val="171717"/>
              </w:rPr>
            </w:pPr>
          </w:p>
        </w:tc>
      </w:tr>
    </w:tbl>
    <w:p w14:paraId="206379C1" w14:textId="77777777" w:rsidR="00646D1F" w:rsidRDefault="00646D1F">
      <w:r>
        <w:br w:type="page"/>
      </w:r>
    </w:p>
    <w:tbl>
      <w:tblPr>
        <w:tblStyle w:val="TableGrid"/>
        <w:tblW w:w="0" w:type="auto"/>
        <w:tblLook w:val="04A0" w:firstRow="1" w:lastRow="0" w:firstColumn="1" w:lastColumn="0" w:noHBand="0" w:noVBand="1"/>
      </w:tblPr>
      <w:tblGrid>
        <w:gridCol w:w="4750"/>
        <w:gridCol w:w="4750"/>
      </w:tblGrid>
      <w:tr w:rsidR="00DE5189" w:rsidRPr="00F90C53" w14:paraId="4A89030A" w14:textId="77777777" w:rsidTr="00AA7914">
        <w:tc>
          <w:tcPr>
            <w:tcW w:w="4750" w:type="dxa"/>
          </w:tcPr>
          <w:p w14:paraId="2342A3BA" w14:textId="77777777" w:rsidR="00DE5189" w:rsidRDefault="00034535" w:rsidP="008D3A31">
            <w:pPr>
              <w:jc w:val="center"/>
              <w:rPr>
                <w:b/>
                <w:sz w:val="28"/>
              </w:rPr>
            </w:pPr>
            <w:r w:rsidRPr="00034535">
              <w:rPr>
                <w:b/>
                <w:sz w:val="28"/>
              </w:rPr>
              <w:lastRenderedPageBreak/>
              <w:t>Passo 6</w:t>
            </w:r>
          </w:p>
          <w:p w14:paraId="4E8FDC67" w14:textId="77777777" w:rsidR="00034535" w:rsidRPr="00034535" w:rsidRDefault="005100D6" w:rsidP="00277575">
            <w:pPr>
              <w:rPr>
                <w:b/>
              </w:rPr>
            </w:pPr>
            <w:r w:rsidRPr="00646D1F">
              <w:rPr>
                <w:b/>
                <w:noProof/>
              </w:rPr>
              <mc:AlternateContent>
                <mc:Choice Requires="wps">
                  <w:drawing>
                    <wp:anchor distT="0" distB="0" distL="114300" distR="114300" simplePos="0" relativeHeight="251666432" behindDoc="0" locked="0" layoutInCell="1" allowOverlap="1" wp14:anchorId="7593BC4F" wp14:editId="3FAC10C5">
                      <wp:simplePos x="0" y="0"/>
                      <wp:positionH relativeFrom="column">
                        <wp:posOffset>760042</wp:posOffset>
                      </wp:positionH>
                      <wp:positionV relativeFrom="paragraph">
                        <wp:posOffset>474662</wp:posOffset>
                      </wp:positionV>
                      <wp:extent cx="1537970" cy="937895"/>
                      <wp:effectExtent l="376237" t="0" r="267018" b="0"/>
                      <wp:wrapNone/>
                      <wp:docPr id="41" name="Forma 41"/>
                      <wp:cNvGraphicFramePr/>
                      <a:graphic xmlns:a="http://schemas.openxmlformats.org/drawingml/2006/main">
                        <a:graphicData uri="http://schemas.microsoft.com/office/word/2010/wordprocessingShape">
                          <wps:wsp>
                            <wps:cNvSpPr/>
                            <wps:spPr>
                              <a:xfrm rot="3302233">
                                <a:off x="0" y="0"/>
                                <a:ext cx="1537970" cy="937895"/>
                              </a:xfrm>
                              <a:prstGeom prst="swooshArrow">
                                <a:avLst>
                                  <a:gd name="adj1" fmla="val 16310"/>
                                  <a:gd name="adj2" fmla="val 3137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6A991036" id="Forma 41" o:spid="_x0000_s1026" style="position:absolute;margin-left:59.85pt;margin-top:37.35pt;width:121.1pt;height:73.85pt;rotation:360691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37970,937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" path="m,937895c170885,521053,585469,247500,1243752,117237l1230543,r307427,146827l1274197,387444,1260988,270208c676658,322313,256329,544875,,937895xe" fillcolor="#4f81bd [3204]" strokecolor="white [3201]" strokeweight="2pt">
                      <v:path arrowok="t" o:connecttype="custom" o:connectlocs="0,937895;1243752,117237;1230543,0;1537970,146827;1274197,387444;1260988,270208;0,937895" o:connectangles="0,0,0,0,0,0,0"/>
                    </v:shape>
                  </w:pict>
                </mc:Fallback>
              </mc:AlternateContent>
            </w:r>
            <w:r w:rsidR="008051E5">
              <w:rPr>
                <w:b/>
                <w:noProof/>
              </w:rPr>
              <mc:AlternateContent>
                <mc:Choice Requires="wps">
                  <w:drawing>
                    <wp:anchor distT="0" distB="0" distL="114300" distR="114300" simplePos="0" relativeHeight="251672576" behindDoc="0" locked="0" layoutInCell="1" allowOverlap="1" wp14:anchorId="470C28F6" wp14:editId="388C4593">
                      <wp:simplePos x="0" y="0"/>
                      <wp:positionH relativeFrom="column">
                        <wp:posOffset>1560830</wp:posOffset>
                      </wp:positionH>
                      <wp:positionV relativeFrom="paragraph">
                        <wp:posOffset>1774454</wp:posOffset>
                      </wp:positionV>
                      <wp:extent cx="1276493" cy="1035169"/>
                      <wp:effectExtent l="0" t="0" r="0" b="0"/>
                      <wp:wrapNone/>
                      <wp:docPr id="44" name="Multiplicar 44"/>
                      <wp:cNvGraphicFramePr/>
                      <a:graphic xmlns:a="http://schemas.openxmlformats.org/drawingml/2006/main">
                        <a:graphicData uri="http://schemas.microsoft.com/office/word/2010/wordprocessingShape">
                          <wps:wsp>
                            <wps:cNvSpPr/>
                            <wps:spPr>
                              <a:xfrm>
                                <a:off x="0" y="0"/>
                                <a:ext cx="1276493" cy="1035169"/>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BC968" id="Multiplicar 44" o:spid="_x0000_s1026" style="position:absolute;margin-left:122.9pt;margin-top:139.7pt;width:100.5pt;height: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6493,1035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" path="m229904,343174l383259,154069,638247,360851,893234,154069r153355,189105l831519,517585r215070,174410l893234,881100,638247,674318,383259,881100,229904,691995,444974,517585,229904,343174xe" fillcolor="red" strokecolor="#243f60 [1604]" strokeweight="2pt">
                      <v:path arrowok="t" o:connecttype="custom" o:connectlocs="229904,343174;383259,154069;638247,360851;893234,154069;1046589,343174;831519,517585;1046589,691995;893234,881100;638247,674318;383259,881100;229904,691995;444974,517585;229904,343174" o:connectangles="0,0,0,0,0,0,0,0,0,0,0,0,0"/>
                    </v:shape>
                  </w:pict>
                </mc:Fallback>
              </mc:AlternateContent>
            </w:r>
            <w:r w:rsidR="008051E5" w:rsidRPr="00646D1F">
              <w:rPr>
                <w:b/>
                <w:noProof/>
              </w:rPr>
              <mc:AlternateContent>
                <mc:Choice Requires="wps">
                  <w:drawing>
                    <wp:anchor distT="0" distB="0" distL="114300" distR="114300" simplePos="0" relativeHeight="251671552" behindDoc="0" locked="0" layoutInCell="1" allowOverlap="1" wp14:anchorId="7855FAEE" wp14:editId="15887732">
                      <wp:simplePos x="0" y="0"/>
                      <wp:positionH relativeFrom="column">
                        <wp:posOffset>1518920</wp:posOffset>
                      </wp:positionH>
                      <wp:positionV relativeFrom="paragraph">
                        <wp:posOffset>2096135</wp:posOffset>
                      </wp:positionV>
                      <wp:extent cx="1328420" cy="382905"/>
                      <wp:effectExtent l="0" t="0" r="24130" b="17145"/>
                      <wp:wrapNone/>
                      <wp:docPr id="43" name="Retângulo de cantos arredondados 43"/>
                      <wp:cNvGraphicFramePr/>
                      <a:graphic xmlns:a="http://schemas.openxmlformats.org/drawingml/2006/main">
                        <a:graphicData uri="http://schemas.microsoft.com/office/word/2010/wordprocessingShape">
                          <wps:wsp>
                            <wps:cNvSpPr/>
                            <wps:spPr>
                              <a:xfrm>
                                <a:off x="0" y="0"/>
                                <a:ext cx="1328420" cy="382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7F99D" w14:textId="77777777" w:rsidR="004309A0" w:rsidRPr="00051B94" w:rsidRDefault="004309A0" w:rsidP="008051E5">
                                  <w:pPr>
                                    <w:jc w:val="center"/>
                                    <w:rPr>
                                      <w:sz w:val="28"/>
                                    </w:rPr>
                                  </w:pPr>
                                  <w:r w:rsidRPr="00051B94">
                                    <w:rPr>
                                      <w:sz w:val="28"/>
                                    </w:rPr>
                                    <w:t>SeriesTickTMP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55FAEE" id="Retângulo de cantos arredondados 43" o:spid="_x0000_s1027" style="position:absolute;margin-left:119.6pt;margin-top:165.05pt;width:104.6pt;height:3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" fillcolor="#4f81bd [3204]" strokecolor="#243f60 [1604]" strokeweight="2pt">
                      <v:textbox>
                        <w:txbxContent>
                          <w:p w14:paraId="56E7F99D" w14:textId="77777777" w:rsidR="004309A0" w:rsidRPr="00051B94" w:rsidRDefault="004309A0" w:rsidP="008051E5">
                            <w:pPr>
                              <w:jc w:val="center"/>
                              <w:rPr>
                                <w:sz w:val="28"/>
                              </w:rPr>
                            </w:pPr>
                            <w:r w:rsidRPr="00051B94">
                              <w:rPr>
                                <w:sz w:val="28"/>
                              </w:rPr>
                              <w:t>SeriesTickTMP</w:t>
                            </w:r>
                          </w:p>
                        </w:txbxContent>
                      </v:textbox>
                    </v:roundrect>
                  </w:pict>
                </mc:Fallback>
              </mc:AlternateContent>
            </w:r>
            <w:r w:rsidR="00646D1F" w:rsidRPr="00646D1F">
              <w:rPr>
                <w:b/>
                <w:noProof/>
              </w:rPr>
              <mc:AlternateContent>
                <mc:Choice Requires="wps">
                  <w:drawing>
                    <wp:anchor distT="0" distB="0" distL="114300" distR="114300" simplePos="0" relativeHeight="251669504" behindDoc="0" locked="0" layoutInCell="1" allowOverlap="1" wp14:anchorId="2F518106" wp14:editId="64CF7E12">
                      <wp:simplePos x="0" y="0"/>
                      <wp:positionH relativeFrom="column">
                        <wp:posOffset>1317683</wp:posOffset>
                      </wp:positionH>
                      <wp:positionV relativeFrom="paragraph">
                        <wp:posOffset>535940</wp:posOffset>
                      </wp:positionV>
                      <wp:extent cx="822224" cy="270027"/>
                      <wp:effectExtent l="19050" t="247650" r="16510" b="244475"/>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84406">
                                <a:off x="0" y="0"/>
                                <a:ext cx="822224" cy="27002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5577022" w14:textId="77777777" w:rsidR="004309A0" w:rsidRPr="00646D1F" w:rsidRDefault="004309A0" w:rsidP="00646D1F">
                                  <w:pPr>
                                    <w:jc w:val="center"/>
                                    <w:rPr>
                                      <w:lang w:val="pt-BR"/>
                                    </w:rPr>
                                  </w:pPr>
                                  <w: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518106" id="_x0000_t202" coordsize="21600,21600" o:spt="202" path="m,l,21600r21600,l21600,xe">
                      <v:stroke joinstyle="miter"/>
                      <v:path gradientshapeok="t" o:connecttype="rect"/>
                    </v:shapetype>
                    <v:shape id="Caixa de Texto 2" o:spid="_x0000_s1028" type="#_x0000_t202" style="position:absolute;margin-left:103.75pt;margin-top:42.2pt;width:64.75pt;height:21.25pt;rotation:238595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" fillcolor="white [3201]" strokecolor="#4f81bd [3204]" strokeweight="2pt">
                      <v:textbox>
                        <w:txbxContent>
                          <w:p w14:paraId="25577022" w14:textId="77777777" w:rsidR="004309A0" w:rsidRPr="00646D1F" w:rsidRDefault="004309A0" w:rsidP="00646D1F">
                            <w:pPr>
                              <w:jc w:val="center"/>
                              <w:rPr>
                                <w:lang w:val="pt-BR"/>
                              </w:rPr>
                            </w:pPr>
                            <w:r>
                              <w:t>SWITCH</w:t>
                            </w:r>
                          </w:p>
                        </w:txbxContent>
                      </v:textbox>
                    </v:shape>
                  </w:pict>
                </mc:Fallback>
              </mc:AlternateContent>
            </w:r>
            <w:r w:rsidR="00646D1F" w:rsidRPr="00646D1F">
              <w:rPr>
                <w:b/>
                <w:noProof/>
              </w:rPr>
              <mc:AlternateContent>
                <mc:Choice Requires="wps">
                  <w:drawing>
                    <wp:anchor distT="0" distB="0" distL="114300" distR="114300" simplePos="0" relativeHeight="251667456" behindDoc="0" locked="0" layoutInCell="1" allowOverlap="1" wp14:anchorId="07246FE7" wp14:editId="1BE5B1F5">
                      <wp:simplePos x="0" y="0"/>
                      <wp:positionH relativeFrom="column">
                        <wp:posOffset>1522347</wp:posOffset>
                      </wp:positionH>
                      <wp:positionV relativeFrom="paragraph">
                        <wp:posOffset>1388745</wp:posOffset>
                      </wp:positionV>
                      <wp:extent cx="1328420" cy="382905"/>
                      <wp:effectExtent l="0" t="0" r="24130" b="17145"/>
                      <wp:wrapNone/>
                      <wp:docPr id="42" name="Retângulo de cantos arredondados 42"/>
                      <wp:cNvGraphicFramePr/>
                      <a:graphic xmlns:a="http://schemas.openxmlformats.org/drawingml/2006/main">
                        <a:graphicData uri="http://schemas.microsoft.com/office/word/2010/wordprocessingShape">
                          <wps:wsp>
                            <wps:cNvSpPr/>
                            <wps:spPr>
                              <a:xfrm>
                                <a:off x="0" y="0"/>
                                <a:ext cx="1328420" cy="382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ABA834" w14:textId="77777777" w:rsidR="004309A0" w:rsidRPr="00051B94" w:rsidRDefault="004309A0" w:rsidP="00646D1F">
                                  <w:pPr>
                                    <w:jc w:val="center"/>
                                    <w:rPr>
                                      <w:sz w:val="28"/>
                                    </w:rPr>
                                  </w:pPr>
                                  <w:r w:rsidRPr="00051B94">
                                    <w:rPr>
                                      <w:sz w:val="28"/>
                                    </w:rPr>
                                    <w:t>SeriesTickTMP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246FE7" id="Retângulo de cantos arredondados 42" o:spid="_x0000_s1029" style="position:absolute;margin-left:119.85pt;margin-top:109.35pt;width:104.6pt;height:3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" fillcolor="#4f81bd [3204]" strokecolor="#243f60 [1604]" strokeweight="2pt">
                      <v:textbox>
                        <w:txbxContent>
                          <w:p w14:paraId="06ABA834" w14:textId="77777777" w:rsidR="004309A0" w:rsidRPr="00051B94" w:rsidRDefault="004309A0" w:rsidP="00646D1F">
                            <w:pPr>
                              <w:jc w:val="center"/>
                              <w:rPr>
                                <w:sz w:val="28"/>
                              </w:rPr>
                            </w:pPr>
                            <w:r w:rsidRPr="00051B94">
                              <w:rPr>
                                <w:sz w:val="28"/>
                              </w:rPr>
                              <w:t>SeriesTickTMP</w:t>
                            </w:r>
                          </w:p>
                        </w:txbxContent>
                      </v:textbox>
                    </v:roundrect>
                  </w:pict>
                </mc:Fallback>
              </mc:AlternateContent>
            </w:r>
            <w:r w:rsidR="00646D1F">
              <w:rPr>
                <w:rFonts w:ascii="Consolas" w:hAnsi="Consolas" w:cs="Consolas"/>
                <w:noProof/>
                <w:color w:val="171717"/>
              </w:rPr>
              <w:drawing>
                <wp:inline distT="0" distB="0" distL="0" distR="0" wp14:anchorId="55E8D0F4" wp14:editId="5FA50F62">
                  <wp:extent cx="1466491" cy="1915064"/>
                  <wp:effectExtent l="0" t="0" r="19685" b="9525"/>
                  <wp:docPr id="40" name="Diagrama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tc>
        <w:tc>
          <w:tcPr>
            <w:tcW w:w="4750" w:type="dxa"/>
          </w:tcPr>
          <w:p w14:paraId="0007405A" w14:textId="77777777" w:rsidR="00034535" w:rsidRPr="00A852D0" w:rsidRDefault="00034535" w:rsidP="008D3A31">
            <w:pPr>
              <w:jc w:val="center"/>
              <w:rPr>
                <w:b/>
                <w:sz w:val="28"/>
                <w:lang w:val="pt-BR"/>
              </w:rPr>
            </w:pPr>
            <w:r w:rsidRPr="00A852D0">
              <w:rPr>
                <w:b/>
                <w:sz w:val="28"/>
                <w:lang w:val="pt-BR"/>
              </w:rPr>
              <w:t>Passo 6</w:t>
            </w:r>
          </w:p>
          <w:p w14:paraId="313C6382" w14:textId="77777777" w:rsidR="00DE5189" w:rsidRDefault="00A852D0" w:rsidP="00277575">
            <w:pPr>
              <w:rPr>
                <w:lang w:val="pt-BR"/>
              </w:rPr>
            </w:pPr>
            <w:r w:rsidRPr="00A852D0">
              <w:rPr>
                <w:lang w:val="pt-BR"/>
              </w:rPr>
              <w:t>Faz o SWITCH da parti</w:t>
            </w:r>
            <w:r>
              <w:rPr>
                <w:lang w:val="pt-BR"/>
              </w:rPr>
              <w:t>ção que será excluída</w:t>
            </w:r>
            <w:r w:rsidR="0091229D">
              <w:rPr>
                <w:lang w:val="pt-BR"/>
              </w:rPr>
              <w:t xml:space="preserve"> para a tabela temporária e apaga a tabela</w:t>
            </w:r>
          </w:p>
          <w:p w14:paraId="74C24F83" w14:textId="77777777" w:rsidR="00F90C53" w:rsidRDefault="00F90C53" w:rsidP="00277575">
            <w:pPr>
              <w:rPr>
                <w:lang w:val="pt-BR"/>
              </w:rPr>
            </w:pPr>
          </w:p>
          <w:p w14:paraId="5D714189" w14:textId="77777777" w:rsidR="00F90C53" w:rsidRPr="00F90C53" w:rsidRDefault="00F90C53" w:rsidP="00F90C53">
            <w:pPr>
              <w:autoSpaceDE w:val="0"/>
              <w:autoSpaceDN w:val="0"/>
              <w:adjustRightInd w:val="0"/>
              <w:rPr>
                <w:rFonts w:ascii="Consolas" w:hAnsi="Consolas" w:cs="Consolas"/>
                <w:color w:val="171717"/>
              </w:rPr>
            </w:pPr>
            <w:r w:rsidRPr="00F90C53">
              <w:rPr>
                <w:rFonts w:ascii="Consolas" w:hAnsi="Consolas" w:cs="Consolas"/>
                <w:color w:val="0000FF"/>
              </w:rPr>
              <w:t>ALTER</w:t>
            </w:r>
            <w:r w:rsidRPr="00F90C53">
              <w:rPr>
                <w:rFonts w:ascii="Consolas" w:hAnsi="Consolas" w:cs="Consolas"/>
                <w:color w:val="171717"/>
              </w:rPr>
              <w:t xml:space="preserve"> </w:t>
            </w:r>
            <w:r w:rsidRPr="00F90C53">
              <w:rPr>
                <w:rFonts w:ascii="Consolas" w:hAnsi="Consolas" w:cs="Consolas"/>
                <w:color w:val="0000FF"/>
              </w:rPr>
              <w:t>TABLE</w:t>
            </w:r>
            <w:r w:rsidRPr="00F90C53">
              <w:rPr>
                <w:rFonts w:ascii="Consolas" w:hAnsi="Consolas" w:cs="Consolas"/>
                <w:color w:val="171717"/>
              </w:rPr>
              <w:t xml:space="preserve"> </w:t>
            </w:r>
            <w:del w:id="480" w:author="fabiano" w:date="2012-12-17T17:38:00Z">
              <w:r w:rsidRPr="00F90C53" w:rsidDel="003004BB">
                <w:rPr>
                  <w:rFonts w:ascii="Consolas" w:hAnsi="Consolas" w:cs="Consolas"/>
                  <w:color w:val="008080"/>
                </w:rPr>
                <w:delText>SeriesTick</w:delText>
              </w:r>
            </w:del>
            <w:ins w:id="481" w:author="fabiano" w:date="2012-12-17T17:38:00Z">
              <w:r w:rsidR="003004BB">
                <w:rPr>
                  <w:rFonts w:ascii="Consolas" w:hAnsi="Consolas" w:cs="Consolas"/>
                  <w:color w:val="008080"/>
                </w:rPr>
                <w:t>&lt;Tabela&gt;</w:t>
              </w:r>
            </w:ins>
            <w:r w:rsidRPr="00F90C53">
              <w:rPr>
                <w:rFonts w:ascii="Consolas" w:hAnsi="Consolas" w:cs="Consolas"/>
                <w:color w:val="171717"/>
              </w:rPr>
              <w:t xml:space="preserve"> </w:t>
            </w:r>
            <w:r w:rsidRPr="00F90C53">
              <w:rPr>
                <w:rFonts w:ascii="Consolas" w:hAnsi="Consolas" w:cs="Consolas"/>
                <w:color w:val="008080"/>
              </w:rPr>
              <w:t>SWITCH</w:t>
            </w:r>
            <w:r w:rsidRPr="00F90C53">
              <w:rPr>
                <w:rFonts w:ascii="Consolas" w:hAnsi="Consolas" w:cs="Consolas"/>
                <w:color w:val="171717"/>
              </w:rPr>
              <w:t xml:space="preserve"> </w:t>
            </w:r>
            <w:r w:rsidRPr="00F90C53">
              <w:rPr>
                <w:rFonts w:ascii="Consolas" w:hAnsi="Consolas" w:cs="Consolas"/>
                <w:color w:val="0000FF"/>
              </w:rPr>
              <w:t>PARTITION</w:t>
            </w:r>
            <w:r w:rsidRPr="00F90C53">
              <w:rPr>
                <w:rFonts w:ascii="Consolas" w:hAnsi="Consolas" w:cs="Consolas"/>
                <w:color w:val="171717"/>
              </w:rPr>
              <w:t xml:space="preserve"> 1 </w:t>
            </w:r>
            <w:r w:rsidRPr="00F90C53">
              <w:rPr>
                <w:rFonts w:ascii="Consolas" w:hAnsi="Consolas" w:cs="Consolas"/>
                <w:color w:val="0000FF"/>
              </w:rPr>
              <w:t>TO</w:t>
            </w:r>
            <w:r w:rsidRPr="00F90C53">
              <w:rPr>
                <w:rFonts w:ascii="Consolas" w:hAnsi="Consolas" w:cs="Consolas"/>
                <w:color w:val="171717"/>
              </w:rPr>
              <w:t xml:space="preserve"> </w:t>
            </w:r>
            <w:del w:id="482" w:author="fabiano" w:date="2012-12-17T17:38:00Z">
              <w:r w:rsidRPr="00F90C53" w:rsidDel="003004BB">
                <w:rPr>
                  <w:rFonts w:ascii="Consolas" w:hAnsi="Consolas" w:cs="Consolas"/>
                  <w:color w:val="008080"/>
                </w:rPr>
                <w:delText>SeriesTick</w:delText>
              </w:r>
            </w:del>
            <w:ins w:id="483" w:author="fabiano" w:date="2012-12-17T17:38:00Z">
              <w:r w:rsidR="003004BB">
                <w:rPr>
                  <w:rFonts w:ascii="Consolas" w:hAnsi="Consolas" w:cs="Consolas"/>
                  <w:color w:val="008080"/>
                </w:rPr>
                <w:t>&lt;Tabela&gt;</w:t>
              </w:r>
            </w:ins>
            <w:r w:rsidRPr="00F90C53">
              <w:rPr>
                <w:rFonts w:ascii="Consolas" w:hAnsi="Consolas" w:cs="Consolas"/>
                <w:color w:val="008080"/>
              </w:rPr>
              <w:t>TMP</w:t>
            </w:r>
            <w:r w:rsidRPr="00F90C53">
              <w:rPr>
                <w:rFonts w:ascii="Consolas" w:hAnsi="Consolas" w:cs="Consolas"/>
                <w:color w:val="171717"/>
              </w:rPr>
              <w:t xml:space="preserve"> </w:t>
            </w:r>
            <w:r w:rsidRPr="00F90C53">
              <w:rPr>
                <w:rFonts w:ascii="Consolas" w:hAnsi="Consolas" w:cs="Consolas"/>
                <w:color w:val="0000FF"/>
              </w:rPr>
              <w:t>PARTITION</w:t>
            </w:r>
            <w:r w:rsidRPr="00F90C53">
              <w:rPr>
                <w:rFonts w:ascii="Consolas" w:hAnsi="Consolas" w:cs="Consolas"/>
                <w:color w:val="171717"/>
              </w:rPr>
              <w:t xml:space="preserve"> 1</w:t>
            </w:r>
          </w:p>
          <w:p w14:paraId="5CEC02CE" w14:textId="77777777" w:rsidR="00484137" w:rsidRDefault="00484137" w:rsidP="0091229D">
            <w:pPr>
              <w:autoSpaceDE w:val="0"/>
              <w:autoSpaceDN w:val="0"/>
              <w:adjustRightInd w:val="0"/>
              <w:rPr>
                <w:rFonts w:ascii="Consolas" w:hAnsi="Consolas" w:cs="Consolas"/>
                <w:color w:val="008000"/>
                <w:lang w:val="pt-BR"/>
              </w:rPr>
            </w:pPr>
            <w:r>
              <w:rPr>
                <w:rFonts w:ascii="Consolas" w:hAnsi="Consolas" w:cs="Consolas"/>
                <w:color w:val="008000"/>
                <w:lang w:val="pt-BR"/>
              </w:rPr>
              <w:t>GO</w:t>
            </w:r>
          </w:p>
          <w:p w14:paraId="65347119" w14:textId="77777777" w:rsidR="0091229D" w:rsidRDefault="0091229D" w:rsidP="0091229D">
            <w:pPr>
              <w:autoSpaceDE w:val="0"/>
              <w:autoSpaceDN w:val="0"/>
              <w:adjustRightInd w:val="0"/>
              <w:rPr>
                <w:rFonts w:ascii="Consolas" w:hAnsi="Consolas" w:cs="Consolas"/>
                <w:color w:val="171717"/>
                <w:lang w:val="pt-BR"/>
              </w:rPr>
            </w:pPr>
            <w:r>
              <w:rPr>
                <w:rFonts w:ascii="Consolas" w:hAnsi="Consolas" w:cs="Consolas"/>
                <w:color w:val="008000"/>
                <w:lang w:val="pt-BR"/>
              </w:rPr>
              <w:t>-- Apaga a tabela com os dados</w:t>
            </w:r>
          </w:p>
          <w:p w14:paraId="27E3CB3D"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0000FF"/>
              </w:rPr>
              <w:t>IF</w:t>
            </w:r>
            <w:r w:rsidRPr="0091229D">
              <w:rPr>
                <w:rFonts w:ascii="Consolas" w:hAnsi="Consolas" w:cs="Consolas"/>
                <w:color w:val="171717"/>
              </w:rPr>
              <w:t xml:space="preserve"> </w:t>
            </w:r>
            <w:r w:rsidRPr="0091229D">
              <w:rPr>
                <w:rFonts w:ascii="Consolas" w:hAnsi="Consolas" w:cs="Consolas"/>
                <w:color w:val="FF00FF"/>
              </w:rPr>
              <w:t>OBJECT_ID</w:t>
            </w:r>
            <w:r w:rsidRPr="0091229D">
              <w:rPr>
                <w:rFonts w:ascii="Consolas" w:hAnsi="Consolas" w:cs="Consolas"/>
                <w:color w:val="808080"/>
              </w:rPr>
              <w:t>(</w:t>
            </w:r>
            <w:r w:rsidRPr="0091229D">
              <w:rPr>
                <w:rFonts w:ascii="Consolas" w:hAnsi="Consolas" w:cs="Consolas"/>
                <w:color w:val="FF0000"/>
              </w:rPr>
              <w:t>'</w:t>
            </w:r>
            <w:del w:id="484" w:author="fabiano" w:date="2012-12-17T17:38:00Z">
              <w:r w:rsidRPr="0091229D" w:rsidDel="003004BB">
                <w:rPr>
                  <w:rFonts w:ascii="Consolas" w:hAnsi="Consolas" w:cs="Consolas"/>
                  <w:color w:val="FF0000"/>
                </w:rPr>
                <w:delText>SeriesTick</w:delText>
              </w:r>
            </w:del>
            <w:ins w:id="485" w:author="fabiano" w:date="2012-12-17T17:38:00Z">
              <w:r w:rsidR="003004BB">
                <w:rPr>
                  <w:rFonts w:ascii="Consolas" w:hAnsi="Consolas" w:cs="Consolas"/>
                  <w:color w:val="FF0000"/>
                </w:rPr>
                <w:t>&lt;Tabela&gt;</w:t>
              </w:r>
            </w:ins>
            <w:r w:rsidRPr="0091229D">
              <w:rPr>
                <w:rFonts w:ascii="Consolas" w:hAnsi="Consolas" w:cs="Consolas"/>
                <w:color w:val="FF0000"/>
              </w:rPr>
              <w:t>TMP'</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808080"/>
              </w:rPr>
              <w:t>IS</w:t>
            </w:r>
            <w:r w:rsidRPr="0091229D">
              <w:rPr>
                <w:rFonts w:ascii="Consolas" w:hAnsi="Consolas" w:cs="Consolas"/>
                <w:color w:val="171717"/>
              </w:rPr>
              <w:t xml:space="preserve"> </w:t>
            </w:r>
            <w:r w:rsidRPr="0091229D">
              <w:rPr>
                <w:rFonts w:ascii="Consolas" w:hAnsi="Consolas" w:cs="Consolas"/>
                <w:color w:val="808080"/>
              </w:rPr>
              <w:t>NOT</w:t>
            </w:r>
            <w:r w:rsidRPr="0091229D">
              <w:rPr>
                <w:rFonts w:ascii="Consolas" w:hAnsi="Consolas" w:cs="Consolas"/>
                <w:color w:val="171717"/>
              </w:rPr>
              <w:t xml:space="preserve"> </w:t>
            </w:r>
            <w:r w:rsidRPr="0091229D">
              <w:rPr>
                <w:rFonts w:ascii="Consolas" w:hAnsi="Consolas" w:cs="Consolas"/>
                <w:color w:val="808080"/>
              </w:rPr>
              <w:t>NULL</w:t>
            </w:r>
          </w:p>
          <w:p w14:paraId="68F8A000" w14:textId="77777777" w:rsidR="0091229D" w:rsidRDefault="0091229D" w:rsidP="0091229D">
            <w:pPr>
              <w:autoSpaceDE w:val="0"/>
              <w:autoSpaceDN w:val="0"/>
              <w:adjustRightInd w:val="0"/>
              <w:rPr>
                <w:rFonts w:ascii="Consolas" w:hAnsi="Consolas" w:cs="Consolas"/>
                <w:color w:val="008080"/>
                <w:lang w:val="pt-BR"/>
              </w:rPr>
            </w:pPr>
            <w:r w:rsidRPr="0091229D">
              <w:rPr>
                <w:rFonts w:ascii="Consolas" w:hAnsi="Consolas" w:cs="Consolas"/>
                <w:color w:val="171717"/>
              </w:rPr>
              <w:t xml:space="preserve">  </w:t>
            </w:r>
            <w:r>
              <w:rPr>
                <w:rFonts w:ascii="Consolas" w:hAnsi="Consolas" w:cs="Consolas"/>
                <w:color w:val="0000FF"/>
                <w:lang w:val="pt-BR"/>
              </w:rPr>
              <w:t>DROP</w:t>
            </w:r>
            <w:r>
              <w:rPr>
                <w:rFonts w:ascii="Consolas" w:hAnsi="Consolas" w:cs="Consolas"/>
                <w:color w:val="171717"/>
                <w:lang w:val="pt-BR"/>
              </w:rPr>
              <w:t xml:space="preserve"> </w:t>
            </w:r>
            <w:r>
              <w:rPr>
                <w:rFonts w:ascii="Consolas" w:hAnsi="Consolas" w:cs="Consolas"/>
                <w:color w:val="0000FF"/>
                <w:lang w:val="pt-BR"/>
              </w:rPr>
              <w:t>TABLE</w:t>
            </w:r>
            <w:r>
              <w:rPr>
                <w:rFonts w:ascii="Consolas" w:hAnsi="Consolas" w:cs="Consolas"/>
                <w:color w:val="171717"/>
                <w:lang w:val="pt-BR"/>
              </w:rPr>
              <w:t xml:space="preserve"> </w:t>
            </w:r>
            <w:del w:id="486" w:author="fabiano" w:date="2012-12-17T17:38:00Z">
              <w:r w:rsidDel="003004BB">
                <w:rPr>
                  <w:rFonts w:ascii="Consolas" w:hAnsi="Consolas" w:cs="Consolas"/>
                  <w:color w:val="008080"/>
                  <w:lang w:val="pt-BR"/>
                </w:rPr>
                <w:delText>SeriesTick</w:delText>
              </w:r>
            </w:del>
            <w:ins w:id="487" w:author="fabiano" w:date="2012-12-17T17:38:00Z">
              <w:r w:rsidR="003004BB">
                <w:rPr>
                  <w:rFonts w:ascii="Consolas" w:hAnsi="Consolas" w:cs="Consolas"/>
                  <w:color w:val="008080"/>
                  <w:lang w:val="pt-BR"/>
                </w:rPr>
                <w:t>&lt;Tabela&gt;</w:t>
              </w:r>
            </w:ins>
            <w:r>
              <w:rPr>
                <w:rFonts w:ascii="Consolas" w:hAnsi="Consolas" w:cs="Consolas"/>
                <w:color w:val="008080"/>
                <w:lang w:val="pt-BR"/>
              </w:rPr>
              <w:t>TMP</w:t>
            </w:r>
          </w:p>
          <w:p w14:paraId="251F0CB9" w14:textId="77777777" w:rsidR="00F90C53" w:rsidRPr="00AD6F7E" w:rsidRDefault="00F90C53" w:rsidP="00F90C53">
            <w:pPr>
              <w:autoSpaceDE w:val="0"/>
              <w:autoSpaceDN w:val="0"/>
              <w:adjustRightInd w:val="0"/>
              <w:rPr>
                <w:rFonts w:ascii="Consolas" w:hAnsi="Consolas" w:cs="Consolas"/>
                <w:color w:val="171717"/>
                <w:lang w:val="pt-BR"/>
              </w:rPr>
            </w:pPr>
          </w:p>
          <w:p w14:paraId="3337DE30" w14:textId="77777777" w:rsidR="00F90C53" w:rsidRPr="00F90C53" w:rsidRDefault="00F90C53" w:rsidP="00F90C53">
            <w:r w:rsidRPr="00F90C53">
              <w:rPr>
                <w:lang w:val="pt-BR"/>
              </w:rPr>
              <w:t xml:space="preserve">Opcionalmente, pode ser feito um loop para identificar todas as </w:t>
            </w:r>
            <w:r>
              <w:rPr>
                <w:lang w:val="pt-BR"/>
              </w:rPr>
              <w:t xml:space="preserve">partições que devem ser excluídas e o código para o SWITCH pode ser dinâmico. </w:t>
            </w:r>
            <w:r w:rsidRPr="00F90C53">
              <w:t>Por ex:</w:t>
            </w:r>
          </w:p>
          <w:p w14:paraId="0153AE22"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0000FF"/>
              </w:rPr>
              <w:t>DECLARE</w:t>
            </w:r>
            <w:r w:rsidRPr="0091229D">
              <w:rPr>
                <w:rFonts w:ascii="Consolas" w:hAnsi="Consolas" w:cs="Consolas"/>
                <w:color w:val="171717"/>
              </w:rPr>
              <w:t xml:space="preserve"> </w:t>
            </w:r>
            <w:r w:rsidRPr="0091229D">
              <w:rPr>
                <w:rFonts w:ascii="Consolas" w:hAnsi="Consolas" w:cs="Consolas"/>
                <w:color w:val="008080"/>
              </w:rPr>
              <w:t>@Tab</w:t>
            </w:r>
            <w:r w:rsidRPr="0091229D">
              <w:rPr>
                <w:rFonts w:ascii="Consolas" w:hAnsi="Consolas" w:cs="Consolas"/>
                <w:color w:val="171717"/>
              </w:rPr>
              <w:t xml:space="preserve"> </w:t>
            </w:r>
            <w:r w:rsidRPr="0091229D">
              <w:rPr>
                <w:rFonts w:ascii="Consolas" w:hAnsi="Consolas" w:cs="Consolas"/>
                <w:color w:val="0000FF"/>
              </w:rPr>
              <w:t xml:space="preserve">TABLE </w:t>
            </w:r>
            <w:r w:rsidRPr="0091229D">
              <w:rPr>
                <w:rFonts w:ascii="Consolas" w:hAnsi="Consolas" w:cs="Consolas"/>
                <w:color w:val="808080"/>
              </w:rPr>
              <w:t>(</w:t>
            </w:r>
            <w:r w:rsidRPr="0091229D">
              <w:rPr>
                <w:rFonts w:ascii="Consolas" w:hAnsi="Consolas" w:cs="Consolas"/>
                <w:color w:val="008080"/>
              </w:rPr>
              <w:t>ID</w:t>
            </w:r>
            <w:r w:rsidRPr="0091229D">
              <w:rPr>
                <w:rFonts w:ascii="Consolas" w:hAnsi="Consolas" w:cs="Consolas"/>
                <w:color w:val="171717"/>
              </w:rPr>
              <w:t xml:space="preserve"> </w:t>
            </w:r>
            <w:r w:rsidRPr="0091229D">
              <w:rPr>
                <w:rFonts w:ascii="Consolas" w:hAnsi="Consolas" w:cs="Consolas"/>
                <w:color w:val="0000FF"/>
              </w:rPr>
              <w:t>Int</w:t>
            </w:r>
            <w:r w:rsidRPr="0091229D">
              <w:rPr>
                <w:rFonts w:ascii="Consolas" w:hAnsi="Consolas" w:cs="Consolas"/>
                <w:color w:val="171717"/>
              </w:rPr>
              <w:t xml:space="preserve"> </w:t>
            </w:r>
            <w:r w:rsidRPr="0091229D">
              <w:rPr>
                <w:rFonts w:ascii="Consolas" w:hAnsi="Consolas" w:cs="Consolas"/>
                <w:color w:val="0000FF"/>
              </w:rPr>
              <w:t>PRIMARY</w:t>
            </w:r>
            <w:r w:rsidRPr="0091229D">
              <w:rPr>
                <w:rFonts w:ascii="Consolas" w:hAnsi="Consolas" w:cs="Consolas"/>
                <w:color w:val="171717"/>
              </w:rPr>
              <w:t xml:space="preserve"> </w:t>
            </w:r>
            <w:r w:rsidRPr="0091229D">
              <w:rPr>
                <w:rFonts w:ascii="Consolas" w:hAnsi="Consolas" w:cs="Consolas"/>
                <w:color w:val="0000FF"/>
              </w:rPr>
              <w:t>KEY</w:t>
            </w:r>
            <w:r w:rsidRPr="0091229D">
              <w:rPr>
                <w:rFonts w:ascii="Consolas" w:hAnsi="Consolas" w:cs="Consolas"/>
                <w:color w:val="808080"/>
              </w:rPr>
              <w:t>)</w:t>
            </w:r>
          </w:p>
          <w:p w14:paraId="024C07E7"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0000FF"/>
              </w:rPr>
              <w:t>DECLARE</w:t>
            </w:r>
            <w:r w:rsidRPr="0091229D">
              <w:rPr>
                <w:rFonts w:ascii="Consolas" w:hAnsi="Consolas" w:cs="Consolas"/>
                <w:color w:val="171717"/>
              </w:rPr>
              <w:t xml:space="preserve"> </w:t>
            </w:r>
            <w:r w:rsidRPr="0091229D">
              <w:rPr>
                <w:rFonts w:ascii="Consolas" w:hAnsi="Consolas" w:cs="Consolas"/>
                <w:color w:val="008080"/>
              </w:rPr>
              <w:t>@i</w:t>
            </w:r>
            <w:r w:rsidRPr="0091229D">
              <w:rPr>
                <w:rFonts w:ascii="Consolas" w:hAnsi="Consolas" w:cs="Consolas"/>
                <w:color w:val="171717"/>
              </w:rPr>
              <w:t xml:space="preserve"> </w:t>
            </w:r>
            <w:r w:rsidRPr="0091229D">
              <w:rPr>
                <w:rFonts w:ascii="Consolas" w:hAnsi="Consolas" w:cs="Consolas"/>
                <w:color w:val="0000FF"/>
              </w:rPr>
              <w:t>Int</w:t>
            </w:r>
            <w:r w:rsidRPr="0091229D">
              <w:rPr>
                <w:rFonts w:ascii="Consolas" w:hAnsi="Consolas" w:cs="Consolas"/>
                <w:color w:val="171717"/>
              </w:rPr>
              <w:t xml:space="preserve"> </w:t>
            </w:r>
            <w:r w:rsidRPr="0091229D">
              <w:rPr>
                <w:rFonts w:ascii="Consolas" w:hAnsi="Consolas" w:cs="Consolas"/>
                <w:color w:val="808080"/>
              </w:rPr>
              <w:t>=</w:t>
            </w:r>
            <w:r w:rsidRPr="0091229D">
              <w:rPr>
                <w:rFonts w:ascii="Consolas" w:hAnsi="Consolas" w:cs="Consolas"/>
                <w:color w:val="171717"/>
              </w:rPr>
              <w:t xml:space="preserve"> 0</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008080"/>
              </w:rPr>
              <w:t>@Str</w:t>
            </w:r>
            <w:r w:rsidRPr="0091229D">
              <w:rPr>
                <w:rFonts w:ascii="Consolas" w:hAnsi="Consolas" w:cs="Consolas"/>
                <w:color w:val="171717"/>
              </w:rPr>
              <w:t xml:space="preserve"> </w:t>
            </w:r>
            <w:r w:rsidRPr="0091229D">
              <w:rPr>
                <w:rFonts w:ascii="Consolas" w:hAnsi="Consolas" w:cs="Consolas"/>
                <w:color w:val="0000FF"/>
              </w:rPr>
              <w:t>NVarChar</w:t>
            </w:r>
            <w:r w:rsidRPr="0091229D">
              <w:rPr>
                <w:rFonts w:ascii="Consolas" w:hAnsi="Consolas" w:cs="Consolas"/>
                <w:color w:val="808080"/>
              </w:rPr>
              <w:t>(</w:t>
            </w:r>
            <w:r w:rsidRPr="0091229D">
              <w:rPr>
                <w:rFonts w:ascii="Consolas" w:hAnsi="Consolas" w:cs="Consolas"/>
                <w:color w:val="FF00FF"/>
              </w:rPr>
              <w:t>MAX</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FF0000"/>
              </w:rPr>
              <w:t>''</w:t>
            </w:r>
          </w:p>
          <w:p w14:paraId="39D7C937" w14:textId="77777777" w:rsidR="0091229D" w:rsidRPr="0091229D" w:rsidRDefault="0091229D" w:rsidP="0091229D">
            <w:pPr>
              <w:autoSpaceDE w:val="0"/>
              <w:autoSpaceDN w:val="0"/>
              <w:adjustRightInd w:val="0"/>
              <w:rPr>
                <w:rFonts w:ascii="Consolas" w:hAnsi="Consolas" w:cs="Consolas"/>
                <w:color w:val="171717"/>
              </w:rPr>
            </w:pPr>
          </w:p>
          <w:p w14:paraId="264F0CF9"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0000FF"/>
              </w:rPr>
              <w:t>DECLARE</w:t>
            </w:r>
            <w:r w:rsidRPr="0091229D">
              <w:rPr>
                <w:rFonts w:ascii="Consolas" w:hAnsi="Consolas" w:cs="Consolas"/>
                <w:color w:val="171717"/>
              </w:rPr>
              <w:t xml:space="preserve"> </w:t>
            </w:r>
            <w:r w:rsidRPr="0091229D">
              <w:rPr>
                <w:rFonts w:ascii="Consolas" w:hAnsi="Consolas" w:cs="Consolas"/>
                <w:color w:val="008080"/>
              </w:rPr>
              <w:t>@DtBase</w:t>
            </w:r>
            <w:r w:rsidRPr="0091229D">
              <w:rPr>
                <w:rFonts w:ascii="Consolas" w:hAnsi="Consolas" w:cs="Consolas"/>
                <w:color w:val="171717"/>
              </w:rPr>
              <w:t xml:space="preserve"> </w:t>
            </w:r>
            <w:r w:rsidRPr="0091229D">
              <w:rPr>
                <w:rFonts w:ascii="Consolas" w:hAnsi="Consolas" w:cs="Consolas"/>
                <w:color w:val="0000FF"/>
              </w:rPr>
              <w:t>DateTime</w:t>
            </w:r>
            <w:r w:rsidRPr="0091229D">
              <w:rPr>
                <w:rFonts w:ascii="Consolas" w:hAnsi="Consolas" w:cs="Consolas"/>
                <w:color w:val="171717"/>
              </w:rPr>
              <w:t xml:space="preserve"> </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FF0000"/>
              </w:rPr>
              <w:t>'20120402'</w:t>
            </w:r>
          </w:p>
          <w:p w14:paraId="41B16A59" w14:textId="77777777" w:rsidR="0091229D" w:rsidRPr="0091229D" w:rsidRDefault="0091229D" w:rsidP="0091229D">
            <w:pPr>
              <w:autoSpaceDE w:val="0"/>
              <w:autoSpaceDN w:val="0"/>
              <w:adjustRightInd w:val="0"/>
              <w:rPr>
                <w:rFonts w:ascii="Consolas" w:hAnsi="Consolas" w:cs="Consolas"/>
                <w:color w:val="171717"/>
              </w:rPr>
            </w:pPr>
          </w:p>
          <w:p w14:paraId="4E49B385"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008000"/>
              </w:rPr>
              <w:t xml:space="preserve">-- CREATE INDEX ixTimePoint ON </w:t>
            </w:r>
            <w:del w:id="488" w:author="fabiano" w:date="2012-12-17T17:38:00Z">
              <w:r w:rsidRPr="0091229D" w:rsidDel="003004BB">
                <w:rPr>
                  <w:rFonts w:ascii="Consolas" w:hAnsi="Consolas" w:cs="Consolas"/>
                  <w:color w:val="008000"/>
                </w:rPr>
                <w:delText>SeriesTick</w:delText>
              </w:r>
            </w:del>
            <w:ins w:id="489" w:author="fabiano" w:date="2012-12-17T17:38:00Z">
              <w:r w:rsidR="003004BB">
                <w:rPr>
                  <w:rFonts w:ascii="Consolas" w:hAnsi="Consolas" w:cs="Consolas"/>
                  <w:color w:val="008000"/>
                </w:rPr>
                <w:t>&lt;Tabela&gt;</w:t>
              </w:r>
            </w:ins>
            <w:r w:rsidRPr="0091229D">
              <w:rPr>
                <w:rFonts w:ascii="Consolas" w:hAnsi="Consolas" w:cs="Consolas"/>
                <w:color w:val="008000"/>
              </w:rPr>
              <w:t xml:space="preserve"> (TimePoint) WITH(DATA_COMPRESSION = ROW) ON spPerDay(PartitionCol)</w:t>
            </w:r>
          </w:p>
          <w:p w14:paraId="7C78D153"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0000FF"/>
              </w:rPr>
              <w:t>INSERT</w:t>
            </w:r>
            <w:r w:rsidRPr="0091229D">
              <w:rPr>
                <w:rFonts w:ascii="Consolas" w:hAnsi="Consolas" w:cs="Consolas"/>
                <w:color w:val="171717"/>
              </w:rPr>
              <w:t xml:space="preserve"> </w:t>
            </w:r>
            <w:r w:rsidRPr="0091229D">
              <w:rPr>
                <w:rFonts w:ascii="Consolas" w:hAnsi="Consolas" w:cs="Consolas"/>
                <w:color w:val="0000FF"/>
              </w:rPr>
              <w:t>INTO</w:t>
            </w:r>
            <w:r w:rsidRPr="0091229D">
              <w:rPr>
                <w:rFonts w:ascii="Consolas" w:hAnsi="Consolas" w:cs="Consolas"/>
                <w:color w:val="171717"/>
              </w:rPr>
              <w:t xml:space="preserve"> </w:t>
            </w:r>
            <w:r w:rsidRPr="0091229D">
              <w:rPr>
                <w:rFonts w:ascii="Consolas" w:hAnsi="Consolas" w:cs="Consolas"/>
                <w:color w:val="008080"/>
              </w:rPr>
              <w:t>@Tab</w:t>
            </w:r>
            <w:r w:rsidRPr="0091229D">
              <w:rPr>
                <w:rFonts w:ascii="Consolas" w:hAnsi="Consolas" w:cs="Consolas"/>
                <w:color w:val="808080"/>
              </w:rPr>
              <w:t>(</w:t>
            </w:r>
            <w:r w:rsidRPr="0091229D">
              <w:rPr>
                <w:rFonts w:ascii="Consolas" w:hAnsi="Consolas" w:cs="Consolas"/>
                <w:color w:val="008080"/>
              </w:rPr>
              <w:t>ID</w:t>
            </w:r>
            <w:r w:rsidRPr="0091229D">
              <w:rPr>
                <w:rFonts w:ascii="Consolas" w:hAnsi="Consolas" w:cs="Consolas"/>
                <w:color w:val="808080"/>
              </w:rPr>
              <w:t>)</w:t>
            </w:r>
          </w:p>
          <w:p w14:paraId="42035F74"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0000FF"/>
              </w:rPr>
              <w:t>SELECT</w:t>
            </w:r>
            <w:r w:rsidRPr="0091229D">
              <w:rPr>
                <w:rFonts w:ascii="Consolas" w:hAnsi="Consolas" w:cs="Consolas"/>
                <w:color w:val="171717"/>
              </w:rPr>
              <w:t xml:space="preserve"> </w:t>
            </w:r>
            <w:r w:rsidRPr="0091229D">
              <w:rPr>
                <w:rFonts w:ascii="Consolas" w:hAnsi="Consolas" w:cs="Consolas"/>
                <w:color w:val="0000FF"/>
              </w:rPr>
              <w:t>DISTINCT</w:t>
            </w:r>
            <w:r w:rsidRPr="0091229D">
              <w:rPr>
                <w:rFonts w:ascii="Consolas" w:hAnsi="Consolas" w:cs="Consolas"/>
                <w:color w:val="171717"/>
              </w:rPr>
              <w:t xml:space="preserve"> </w:t>
            </w:r>
            <w:r w:rsidRPr="0091229D">
              <w:rPr>
                <w:rFonts w:ascii="Consolas" w:hAnsi="Consolas" w:cs="Consolas"/>
                <w:color w:val="FF00FF"/>
              </w:rPr>
              <w:t>$PARTITION</w:t>
            </w:r>
            <w:r w:rsidRPr="0091229D">
              <w:rPr>
                <w:rFonts w:ascii="Consolas" w:hAnsi="Consolas" w:cs="Consolas"/>
                <w:color w:val="808080"/>
              </w:rPr>
              <w:t>.</w:t>
            </w:r>
            <w:r w:rsidRPr="0091229D">
              <w:rPr>
                <w:rFonts w:ascii="Consolas" w:hAnsi="Consolas" w:cs="Consolas"/>
                <w:color w:val="008080"/>
              </w:rPr>
              <w:t>pfPerDay</w:t>
            </w:r>
            <w:r w:rsidRPr="0091229D">
              <w:rPr>
                <w:rFonts w:ascii="Consolas" w:hAnsi="Consolas" w:cs="Consolas"/>
                <w:color w:val="808080"/>
              </w:rPr>
              <w:t>(</w:t>
            </w:r>
            <w:r w:rsidRPr="0091229D">
              <w:rPr>
                <w:rFonts w:ascii="Consolas" w:hAnsi="Consolas" w:cs="Consolas"/>
                <w:color w:val="008080"/>
              </w:rPr>
              <w:t>PartitionCol</w:t>
            </w:r>
            <w:r w:rsidRPr="0091229D">
              <w:rPr>
                <w:rFonts w:ascii="Consolas" w:hAnsi="Consolas" w:cs="Consolas"/>
                <w:color w:val="808080"/>
              </w:rPr>
              <w:t>)</w:t>
            </w:r>
          </w:p>
          <w:p w14:paraId="1671BA30"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FROM</w:t>
            </w:r>
            <w:r w:rsidRPr="0091229D">
              <w:rPr>
                <w:rFonts w:ascii="Consolas" w:hAnsi="Consolas" w:cs="Consolas"/>
                <w:color w:val="171717"/>
              </w:rPr>
              <w:t xml:space="preserve"> </w:t>
            </w:r>
            <w:del w:id="490" w:author="fabiano" w:date="2012-12-17T17:38:00Z">
              <w:r w:rsidRPr="0091229D" w:rsidDel="003004BB">
                <w:rPr>
                  <w:rFonts w:ascii="Consolas" w:hAnsi="Consolas" w:cs="Consolas"/>
                  <w:color w:val="008080"/>
                </w:rPr>
                <w:delText>SeriesTick</w:delText>
              </w:r>
            </w:del>
            <w:ins w:id="491" w:author="fabiano" w:date="2012-12-17T17:38:00Z">
              <w:r w:rsidR="003004BB">
                <w:rPr>
                  <w:rFonts w:ascii="Consolas" w:hAnsi="Consolas" w:cs="Consolas"/>
                  <w:color w:val="008080"/>
                </w:rPr>
                <w:t>&lt;Tabela&gt;</w:t>
              </w:r>
            </w:ins>
          </w:p>
          <w:p w14:paraId="24007D22"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WHERE</w:t>
            </w:r>
            <w:r w:rsidRPr="0091229D">
              <w:rPr>
                <w:rFonts w:ascii="Consolas" w:hAnsi="Consolas" w:cs="Consolas"/>
                <w:color w:val="171717"/>
              </w:rPr>
              <w:t xml:space="preserve"> </w:t>
            </w:r>
            <w:r w:rsidRPr="0091229D">
              <w:rPr>
                <w:rFonts w:ascii="Consolas" w:hAnsi="Consolas" w:cs="Consolas"/>
                <w:color w:val="008080"/>
              </w:rPr>
              <w:t>TimePoint</w:t>
            </w:r>
            <w:r w:rsidRPr="0091229D">
              <w:rPr>
                <w:rFonts w:ascii="Consolas" w:hAnsi="Consolas" w:cs="Consolas"/>
                <w:color w:val="171717"/>
              </w:rPr>
              <w:t xml:space="preserve"> </w:t>
            </w:r>
            <w:r w:rsidRPr="0091229D">
              <w:rPr>
                <w:rFonts w:ascii="Consolas" w:hAnsi="Consolas" w:cs="Consolas"/>
                <w:color w:val="808080"/>
              </w:rPr>
              <w:t>&lt;</w:t>
            </w:r>
            <w:r w:rsidRPr="0091229D">
              <w:rPr>
                <w:rFonts w:ascii="Consolas" w:hAnsi="Consolas" w:cs="Consolas"/>
                <w:color w:val="171717"/>
              </w:rPr>
              <w:t xml:space="preserve"> </w:t>
            </w:r>
            <w:r w:rsidRPr="0091229D">
              <w:rPr>
                <w:rFonts w:ascii="Consolas" w:hAnsi="Consolas" w:cs="Consolas"/>
                <w:color w:val="FF00FF"/>
              </w:rPr>
              <w:t>CONVERT</w:t>
            </w:r>
            <w:r w:rsidRPr="0091229D">
              <w:rPr>
                <w:rFonts w:ascii="Consolas" w:hAnsi="Consolas" w:cs="Consolas"/>
                <w:color w:val="808080"/>
              </w:rPr>
              <w:t>(</w:t>
            </w:r>
            <w:r w:rsidRPr="0091229D">
              <w:rPr>
                <w:rFonts w:ascii="Consolas" w:hAnsi="Consolas" w:cs="Consolas"/>
                <w:color w:val="0000FF"/>
              </w:rPr>
              <w:t>Date</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FF00FF"/>
              </w:rPr>
              <w:t>DateAdd</w:t>
            </w:r>
            <w:r w:rsidRPr="0091229D">
              <w:rPr>
                <w:rFonts w:ascii="Consolas" w:hAnsi="Consolas" w:cs="Consolas"/>
                <w:color w:val="808080"/>
              </w:rPr>
              <w:t>(</w:t>
            </w:r>
            <w:r w:rsidRPr="0091229D">
              <w:rPr>
                <w:rFonts w:ascii="Consolas" w:hAnsi="Consolas" w:cs="Consolas"/>
                <w:color w:val="FF00FF"/>
              </w:rPr>
              <w:t>day</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808080"/>
              </w:rPr>
              <w:t>-</w:t>
            </w:r>
            <w:r w:rsidRPr="0091229D">
              <w:rPr>
                <w:rFonts w:ascii="Consolas" w:hAnsi="Consolas" w:cs="Consolas"/>
                <w:color w:val="171717"/>
              </w:rPr>
              <w:t>8</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008080"/>
              </w:rPr>
              <w:t>@DtBase</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008000"/>
              </w:rPr>
              <w:t>-- ultimos 7 dias</w:t>
            </w:r>
          </w:p>
          <w:p w14:paraId="41CD55F2" w14:textId="77777777" w:rsidR="0091229D" w:rsidRPr="0091229D" w:rsidRDefault="0091229D" w:rsidP="0091229D">
            <w:pPr>
              <w:autoSpaceDE w:val="0"/>
              <w:autoSpaceDN w:val="0"/>
              <w:adjustRightInd w:val="0"/>
              <w:rPr>
                <w:rFonts w:ascii="Consolas" w:hAnsi="Consolas" w:cs="Consolas"/>
                <w:color w:val="171717"/>
              </w:rPr>
            </w:pPr>
          </w:p>
          <w:p w14:paraId="7D670186"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0000FF"/>
              </w:rPr>
              <w:t>SELECT</w:t>
            </w:r>
            <w:r w:rsidRPr="0091229D">
              <w:rPr>
                <w:rFonts w:ascii="Consolas" w:hAnsi="Consolas" w:cs="Consolas"/>
                <w:color w:val="171717"/>
              </w:rPr>
              <w:t xml:space="preserve"> </w:t>
            </w:r>
            <w:r w:rsidRPr="0091229D">
              <w:rPr>
                <w:rFonts w:ascii="Consolas" w:hAnsi="Consolas" w:cs="Consolas"/>
                <w:color w:val="0000FF"/>
              </w:rPr>
              <w:t>TOP</w:t>
            </w:r>
            <w:r w:rsidRPr="0091229D">
              <w:rPr>
                <w:rFonts w:ascii="Consolas" w:hAnsi="Consolas" w:cs="Consolas"/>
                <w:color w:val="171717"/>
              </w:rPr>
              <w:t xml:space="preserve"> 1 </w:t>
            </w:r>
            <w:r w:rsidRPr="0091229D">
              <w:rPr>
                <w:rFonts w:ascii="Consolas" w:hAnsi="Consolas" w:cs="Consolas"/>
                <w:color w:val="008080"/>
              </w:rPr>
              <w:t>@i</w:t>
            </w:r>
            <w:r w:rsidRPr="0091229D">
              <w:rPr>
                <w:rFonts w:ascii="Consolas" w:hAnsi="Consolas" w:cs="Consolas"/>
                <w:color w:val="171717"/>
              </w:rPr>
              <w:t xml:space="preserve"> </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008080"/>
              </w:rPr>
              <w:t>ID</w:t>
            </w:r>
          </w:p>
          <w:p w14:paraId="73B25EFF"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FROM</w:t>
            </w:r>
            <w:r w:rsidRPr="0091229D">
              <w:rPr>
                <w:rFonts w:ascii="Consolas" w:hAnsi="Consolas" w:cs="Consolas"/>
                <w:color w:val="171717"/>
              </w:rPr>
              <w:t xml:space="preserve"> </w:t>
            </w:r>
            <w:r w:rsidRPr="0091229D">
              <w:rPr>
                <w:rFonts w:ascii="Consolas" w:hAnsi="Consolas" w:cs="Consolas"/>
                <w:color w:val="008080"/>
              </w:rPr>
              <w:t>@Tab</w:t>
            </w:r>
          </w:p>
          <w:p w14:paraId="1CF35D71"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WHERE</w:t>
            </w:r>
            <w:r w:rsidRPr="0091229D">
              <w:rPr>
                <w:rFonts w:ascii="Consolas" w:hAnsi="Consolas" w:cs="Consolas"/>
                <w:color w:val="171717"/>
              </w:rPr>
              <w:t xml:space="preserve"> </w:t>
            </w:r>
            <w:r w:rsidRPr="0091229D">
              <w:rPr>
                <w:rFonts w:ascii="Consolas" w:hAnsi="Consolas" w:cs="Consolas"/>
                <w:color w:val="008080"/>
              </w:rPr>
              <w:t>ID</w:t>
            </w:r>
            <w:r w:rsidRPr="0091229D">
              <w:rPr>
                <w:rFonts w:ascii="Consolas" w:hAnsi="Consolas" w:cs="Consolas"/>
                <w:color w:val="171717"/>
              </w:rPr>
              <w:t xml:space="preserve"> </w:t>
            </w:r>
            <w:r w:rsidRPr="0091229D">
              <w:rPr>
                <w:rFonts w:ascii="Consolas" w:hAnsi="Consolas" w:cs="Consolas"/>
                <w:color w:val="808080"/>
              </w:rPr>
              <w:t>&gt;</w:t>
            </w:r>
            <w:r w:rsidRPr="0091229D">
              <w:rPr>
                <w:rFonts w:ascii="Consolas" w:hAnsi="Consolas" w:cs="Consolas"/>
                <w:color w:val="171717"/>
              </w:rPr>
              <w:t xml:space="preserve"> </w:t>
            </w:r>
            <w:r w:rsidRPr="0091229D">
              <w:rPr>
                <w:rFonts w:ascii="Consolas" w:hAnsi="Consolas" w:cs="Consolas"/>
                <w:color w:val="008080"/>
              </w:rPr>
              <w:t>@i</w:t>
            </w:r>
          </w:p>
          <w:p w14:paraId="3F5474D1"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ORDER</w:t>
            </w:r>
            <w:r w:rsidRPr="0091229D">
              <w:rPr>
                <w:rFonts w:ascii="Consolas" w:hAnsi="Consolas" w:cs="Consolas"/>
                <w:color w:val="171717"/>
              </w:rPr>
              <w:t xml:space="preserve"> </w:t>
            </w:r>
            <w:r w:rsidRPr="0091229D">
              <w:rPr>
                <w:rFonts w:ascii="Consolas" w:hAnsi="Consolas" w:cs="Consolas"/>
                <w:color w:val="0000FF"/>
              </w:rPr>
              <w:t>BY</w:t>
            </w:r>
            <w:r w:rsidRPr="0091229D">
              <w:rPr>
                <w:rFonts w:ascii="Consolas" w:hAnsi="Consolas" w:cs="Consolas"/>
                <w:color w:val="171717"/>
              </w:rPr>
              <w:t xml:space="preserve"> </w:t>
            </w:r>
            <w:r w:rsidRPr="0091229D">
              <w:rPr>
                <w:rFonts w:ascii="Consolas" w:hAnsi="Consolas" w:cs="Consolas"/>
                <w:color w:val="008080"/>
              </w:rPr>
              <w:t>ID</w:t>
            </w:r>
          </w:p>
          <w:p w14:paraId="26125BAE" w14:textId="77777777" w:rsidR="0091229D" w:rsidRPr="0091229D" w:rsidRDefault="0091229D" w:rsidP="0091229D">
            <w:pPr>
              <w:autoSpaceDE w:val="0"/>
              <w:autoSpaceDN w:val="0"/>
              <w:adjustRightInd w:val="0"/>
              <w:rPr>
                <w:rFonts w:ascii="Consolas" w:hAnsi="Consolas" w:cs="Consolas"/>
                <w:color w:val="171717"/>
              </w:rPr>
            </w:pPr>
          </w:p>
          <w:p w14:paraId="2953EF50"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0000FF"/>
              </w:rPr>
              <w:t>WHILE</w:t>
            </w:r>
            <w:r w:rsidRPr="0091229D">
              <w:rPr>
                <w:rFonts w:ascii="Consolas" w:hAnsi="Consolas" w:cs="Consolas"/>
                <w:color w:val="171717"/>
              </w:rPr>
              <w:t xml:space="preserve"> </w:t>
            </w:r>
            <w:r w:rsidRPr="0091229D">
              <w:rPr>
                <w:rFonts w:ascii="Consolas" w:hAnsi="Consolas" w:cs="Consolas"/>
                <w:color w:val="FF00FF"/>
              </w:rPr>
              <w:t>@@RowCount</w:t>
            </w:r>
            <w:r w:rsidRPr="0091229D">
              <w:rPr>
                <w:rFonts w:ascii="Consolas" w:hAnsi="Consolas" w:cs="Consolas"/>
                <w:color w:val="171717"/>
              </w:rPr>
              <w:t xml:space="preserve"> </w:t>
            </w:r>
            <w:r w:rsidRPr="0091229D">
              <w:rPr>
                <w:rFonts w:ascii="Consolas" w:hAnsi="Consolas" w:cs="Consolas"/>
                <w:color w:val="808080"/>
              </w:rPr>
              <w:t>&gt;</w:t>
            </w:r>
            <w:r w:rsidRPr="0091229D">
              <w:rPr>
                <w:rFonts w:ascii="Consolas" w:hAnsi="Consolas" w:cs="Consolas"/>
                <w:color w:val="171717"/>
              </w:rPr>
              <w:t xml:space="preserve"> 0</w:t>
            </w:r>
          </w:p>
          <w:p w14:paraId="1410A662"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0000FF"/>
              </w:rPr>
              <w:t>BEGIN</w:t>
            </w:r>
          </w:p>
          <w:p w14:paraId="5DCBBAAB"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SET</w:t>
            </w:r>
            <w:r w:rsidRPr="0091229D">
              <w:rPr>
                <w:rFonts w:ascii="Consolas" w:hAnsi="Consolas" w:cs="Consolas"/>
                <w:color w:val="171717"/>
              </w:rPr>
              <w:t xml:space="preserve"> </w:t>
            </w:r>
            <w:r w:rsidRPr="0091229D">
              <w:rPr>
                <w:rFonts w:ascii="Consolas" w:hAnsi="Consolas" w:cs="Consolas"/>
                <w:color w:val="008080"/>
              </w:rPr>
              <w:t>@Str</w:t>
            </w:r>
            <w:r w:rsidRPr="0091229D">
              <w:rPr>
                <w:rFonts w:ascii="Consolas" w:hAnsi="Consolas" w:cs="Consolas"/>
                <w:color w:val="171717"/>
              </w:rPr>
              <w:t xml:space="preserve"> </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FF0000"/>
              </w:rPr>
              <w:t xml:space="preserve">'ALTER TABLE </w:t>
            </w:r>
            <w:del w:id="492" w:author="fabiano" w:date="2012-12-17T17:38:00Z">
              <w:r w:rsidRPr="0091229D" w:rsidDel="003004BB">
                <w:rPr>
                  <w:rFonts w:ascii="Consolas" w:hAnsi="Consolas" w:cs="Consolas"/>
                  <w:color w:val="FF0000"/>
                </w:rPr>
                <w:delText>SeriesTick</w:delText>
              </w:r>
            </w:del>
            <w:ins w:id="493" w:author="fabiano" w:date="2012-12-17T17:38:00Z">
              <w:r w:rsidR="003004BB">
                <w:rPr>
                  <w:rFonts w:ascii="Consolas" w:hAnsi="Consolas" w:cs="Consolas"/>
                  <w:color w:val="FF0000"/>
                </w:rPr>
                <w:t>&lt;Tabela&gt;</w:t>
              </w:r>
            </w:ins>
            <w:r w:rsidRPr="0091229D">
              <w:rPr>
                <w:rFonts w:ascii="Consolas" w:hAnsi="Consolas" w:cs="Consolas"/>
                <w:color w:val="FF0000"/>
              </w:rPr>
              <w:t xml:space="preserve"> SWITCH PARTITION '</w:t>
            </w:r>
            <w:r w:rsidRPr="0091229D">
              <w:rPr>
                <w:rFonts w:ascii="Consolas" w:hAnsi="Consolas" w:cs="Consolas"/>
                <w:color w:val="171717"/>
              </w:rPr>
              <w:t xml:space="preserve"> </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FF00FF"/>
              </w:rPr>
              <w:t>CONVERT</w:t>
            </w:r>
            <w:r w:rsidRPr="0091229D">
              <w:rPr>
                <w:rFonts w:ascii="Consolas" w:hAnsi="Consolas" w:cs="Consolas"/>
                <w:color w:val="808080"/>
              </w:rPr>
              <w:t>(</w:t>
            </w:r>
            <w:r w:rsidRPr="0091229D">
              <w:rPr>
                <w:rFonts w:ascii="Consolas" w:hAnsi="Consolas" w:cs="Consolas"/>
                <w:color w:val="0000FF"/>
              </w:rPr>
              <w:t>VarChar</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008080"/>
              </w:rPr>
              <w:t>@i</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FF0000"/>
              </w:rPr>
              <w:t xml:space="preserve">' TO </w:t>
            </w:r>
            <w:del w:id="494" w:author="fabiano" w:date="2012-12-17T17:38:00Z">
              <w:r w:rsidRPr="0091229D" w:rsidDel="003004BB">
                <w:rPr>
                  <w:rFonts w:ascii="Consolas" w:hAnsi="Consolas" w:cs="Consolas"/>
                  <w:color w:val="FF0000"/>
                </w:rPr>
                <w:delText>SeriesTick</w:delText>
              </w:r>
            </w:del>
            <w:ins w:id="495" w:author="fabiano" w:date="2012-12-17T17:38:00Z">
              <w:r w:rsidR="003004BB">
                <w:rPr>
                  <w:rFonts w:ascii="Consolas" w:hAnsi="Consolas" w:cs="Consolas"/>
                  <w:color w:val="FF0000"/>
                </w:rPr>
                <w:t>&lt;Tabela&gt;</w:t>
              </w:r>
            </w:ins>
            <w:r w:rsidRPr="0091229D">
              <w:rPr>
                <w:rFonts w:ascii="Consolas" w:hAnsi="Consolas" w:cs="Consolas"/>
                <w:color w:val="FF0000"/>
              </w:rPr>
              <w:t>TMP PARTITION '</w:t>
            </w:r>
            <w:r w:rsidRPr="0091229D">
              <w:rPr>
                <w:rFonts w:ascii="Consolas" w:hAnsi="Consolas" w:cs="Consolas"/>
                <w:color w:val="171717"/>
              </w:rPr>
              <w:t xml:space="preserve"> </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FF00FF"/>
              </w:rPr>
              <w:t>CONVERT</w:t>
            </w:r>
            <w:r w:rsidRPr="0091229D">
              <w:rPr>
                <w:rFonts w:ascii="Consolas" w:hAnsi="Consolas" w:cs="Consolas"/>
                <w:color w:val="808080"/>
              </w:rPr>
              <w:t>(</w:t>
            </w:r>
            <w:r w:rsidRPr="0091229D">
              <w:rPr>
                <w:rFonts w:ascii="Consolas" w:hAnsi="Consolas" w:cs="Consolas"/>
                <w:color w:val="0000FF"/>
              </w:rPr>
              <w:t>VarChar</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008080"/>
              </w:rPr>
              <w:t>@i</w:t>
            </w:r>
            <w:r w:rsidRPr="0091229D">
              <w:rPr>
                <w:rFonts w:ascii="Consolas" w:hAnsi="Consolas" w:cs="Consolas"/>
                <w:color w:val="808080"/>
              </w:rPr>
              <w:t>)</w:t>
            </w:r>
          </w:p>
          <w:p w14:paraId="6BC50D62"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BEGIN</w:t>
            </w:r>
            <w:r w:rsidRPr="0091229D">
              <w:rPr>
                <w:rFonts w:ascii="Consolas" w:hAnsi="Consolas" w:cs="Consolas"/>
                <w:color w:val="171717"/>
              </w:rPr>
              <w:t xml:space="preserve"> </w:t>
            </w:r>
            <w:r w:rsidRPr="0091229D">
              <w:rPr>
                <w:rFonts w:ascii="Consolas" w:hAnsi="Consolas" w:cs="Consolas"/>
                <w:color w:val="0000FF"/>
              </w:rPr>
              <w:t>TRY</w:t>
            </w:r>
          </w:p>
          <w:p w14:paraId="019F4B96"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PRINT</w:t>
            </w:r>
            <w:r w:rsidRPr="0091229D">
              <w:rPr>
                <w:rFonts w:ascii="Consolas" w:hAnsi="Consolas" w:cs="Consolas"/>
                <w:color w:val="171717"/>
              </w:rPr>
              <w:t xml:space="preserve"> </w:t>
            </w:r>
            <w:r w:rsidRPr="0091229D">
              <w:rPr>
                <w:rFonts w:ascii="Consolas" w:hAnsi="Consolas" w:cs="Consolas"/>
                <w:color w:val="008080"/>
              </w:rPr>
              <w:t>@Str</w:t>
            </w:r>
          </w:p>
          <w:p w14:paraId="57236B05"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8000"/>
              </w:rPr>
              <w:t>--EXEC sp_executesql @Str;</w:t>
            </w:r>
          </w:p>
          <w:p w14:paraId="04CD7B22"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lastRenderedPageBreak/>
              <w:t xml:space="preserve">  </w:t>
            </w:r>
            <w:r w:rsidRPr="0091229D">
              <w:rPr>
                <w:rFonts w:ascii="Consolas" w:hAnsi="Consolas" w:cs="Consolas"/>
                <w:color w:val="0000FF"/>
              </w:rPr>
              <w:t>END</w:t>
            </w:r>
            <w:r w:rsidRPr="0091229D">
              <w:rPr>
                <w:rFonts w:ascii="Consolas" w:hAnsi="Consolas" w:cs="Consolas"/>
                <w:color w:val="171717"/>
              </w:rPr>
              <w:t xml:space="preserve"> </w:t>
            </w:r>
            <w:r w:rsidRPr="0091229D">
              <w:rPr>
                <w:rFonts w:ascii="Consolas" w:hAnsi="Consolas" w:cs="Consolas"/>
                <w:color w:val="0000FF"/>
              </w:rPr>
              <w:t>TRY</w:t>
            </w:r>
          </w:p>
          <w:p w14:paraId="59F97DE6"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BEGIN</w:t>
            </w:r>
            <w:r w:rsidRPr="0091229D">
              <w:rPr>
                <w:rFonts w:ascii="Consolas" w:hAnsi="Consolas" w:cs="Consolas"/>
                <w:color w:val="171717"/>
              </w:rPr>
              <w:t xml:space="preserve"> </w:t>
            </w:r>
            <w:r w:rsidRPr="0091229D">
              <w:rPr>
                <w:rFonts w:ascii="Consolas" w:hAnsi="Consolas" w:cs="Consolas"/>
                <w:color w:val="0000FF"/>
              </w:rPr>
              <w:t>CATCH</w:t>
            </w:r>
          </w:p>
          <w:p w14:paraId="535FC362"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SELECT</w:t>
            </w:r>
            <w:r w:rsidRPr="0091229D">
              <w:rPr>
                <w:rFonts w:ascii="Consolas" w:hAnsi="Consolas" w:cs="Consolas"/>
                <w:color w:val="171717"/>
              </w:rPr>
              <w:t xml:space="preserve"> </w:t>
            </w:r>
            <w:r w:rsidRPr="0091229D">
              <w:rPr>
                <w:rFonts w:ascii="Consolas" w:hAnsi="Consolas" w:cs="Consolas"/>
                <w:color w:val="FF00FF"/>
              </w:rPr>
              <w:t>ERROR_NUMBER</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0000FF"/>
              </w:rPr>
              <w:t>AS</w:t>
            </w:r>
            <w:r w:rsidRPr="0091229D">
              <w:rPr>
                <w:rFonts w:ascii="Consolas" w:hAnsi="Consolas" w:cs="Consolas"/>
                <w:color w:val="171717"/>
              </w:rPr>
              <w:t xml:space="preserve"> </w:t>
            </w:r>
            <w:r w:rsidRPr="0091229D">
              <w:rPr>
                <w:rFonts w:ascii="Consolas" w:hAnsi="Consolas" w:cs="Consolas"/>
                <w:color w:val="008080"/>
              </w:rPr>
              <w:t>ErrorNumber</w:t>
            </w:r>
            <w:r w:rsidRPr="0091229D">
              <w:rPr>
                <w:rFonts w:ascii="Consolas" w:hAnsi="Consolas" w:cs="Consolas"/>
                <w:color w:val="808080"/>
              </w:rPr>
              <w:t>,</w:t>
            </w:r>
          </w:p>
          <w:p w14:paraId="1BD776D9"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FF00FF"/>
              </w:rPr>
              <w:t>ERROR_SEVERITY</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0000FF"/>
              </w:rPr>
              <w:t>AS</w:t>
            </w:r>
            <w:r w:rsidRPr="0091229D">
              <w:rPr>
                <w:rFonts w:ascii="Consolas" w:hAnsi="Consolas" w:cs="Consolas"/>
                <w:color w:val="171717"/>
              </w:rPr>
              <w:t xml:space="preserve"> </w:t>
            </w:r>
            <w:r w:rsidRPr="0091229D">
              <w:rPr>
                <w:rFonts w:ascii="Consolas" w:hAnsi="Consolas" w:cs="Consolas"/>
                <w:color w:val="008080"/>
              </w:rPr>
              <w:t>ErrorSeverity</w:t>
            </w:r>
            <w:r w:rsidRPr="0091229D">
              <w:rPr>
                <w:rFonts w:ascii="Consolas" w:hAnsi="Consolas" w:cs="Consolas"/>
                <w:color w:val="808080"/>
              </w:rPr>
              <w:t>,</w:t>
            </w:r>
          </w:p>
          <w:p w14:paraId="33F71A0E"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FF00FF"/>
              </w:rPr>
              <w:t>ERROR_STATE</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0000FF"/>
              </w:rPr>
              <w:t>AS</w:t>
            </w:r>
            <w:r w:rsidRPr="0091229D">
              <w:rPr>
                <w:rFonts w:ascii="Consolas" w:hAnsi="Consolas" w:cs="Consolas"/>
                <w:color w:val="171717"/>
              </w:rPr>
              <w:t xml:space="preserve"> </w:t>
            </w:r>
            <w:r w:rsidRPr="0091229D">
              <w:rPr>
                <w:rFonts w:ascii="Consolas" w:hAnsi="Consolas" w:cs="Consolas"/>
                <w:color w:val="008080"/>
              </w:rPr>
              <w:t>ErrorState</w:t>
            </w:r>
            <w:r w:rsidRPr="0091229D">
              <w:rPr>
                <w:rFonts w:ascii="Consolas" w:hAnsi="Consolas" w:cs="Consolas"/>
                <w:color w:val="808080"/>
              </w:rPr>
              <w:t>,</w:t>
            </w:r>
          </w:p>
          <w:p w14:paraId="29AF5FE8"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FF00FF"/>
              </w:rPr>
              <w:t>ERROR_PROCEDURE</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0000FF"/>
              </w:rPr>
              <w:t>AS</w:t>
            </w:r>
            <w:r w:rsidRPr="0091229D">
              <w:rPr>
                <w:rFonts w:ascii="Consolas" w:hAnsi="Consolas" w:cs="Consolas"/>
                <w:color w:val="171717"/>
              </w:rPr>
              <w:t xml:space="preserve"> </w:t>
            </w:r>
            <w:r w:rsidRPr="0091229D">
              <w:rPr>
                <w:rFonts w:ascii="Consolas" w:hAnsi="Consolas" w:cs="Consolas"/>
                <w:color w:val="008080"/>
              </w:rPr>
              <w:t>ErrorProcedure</w:t>
            </w:r>
            <w:r w:rsidRPr="0091229D">
              <w:rPr>
                <w:rFonts w:ascii="Consolas" w:hAnsi="Consolas" w:cs="Consolas"/>
                <w:color w:val="808080"/>
              </w:rPr>
              <w:t>,</w:t>
            </w:r>
          </w:p>
          <w:p w14:paraId="47FF126F"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FF00FF"/>
              </w:rPr>
              <w:t>ERROR_LINE</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0000FF"/>
              </w:rPr>
              <w:t>AS</w:t>
            </w:r>
            <w:r w:rsidRPr="0091229D">
              <w:rPr>
                <w:rFonts w:ascii="Consolas" w:hAnsi="Consolas" w:cs="Consolas"/>
                <w:color w:val="171717"/>
              </w:rPr>
              <w:t xml:space="preserve"> </w:t>
            </w:r>
            <w:r w:rsidRPr="0091229D">
              <w:rPr>
                <w:rFonts w:ascii="Consolas" w:hAnsi="Consolas" w:cs="Consolas"/>
                <w:color w:val="008080"/>
              </w:rPr>
              <w:t>ErrorLine</w:t>
            </w:r>
            <w:r w:rsidRPr="0091229D">
              <w:rPr>
                <w:rFonts w:ascii="Consolas" w:hAnsi="Consolas" w:cs="Consolas"/>
                <w:color w:val="808080"/>
              </w:rPr>
              <w:t>,</w:t>
            </w:r>
          </w:p>
          <w:p w14:paraId="1F730D49" w14:textId="77777777" w:rsidR="0091229D" w:rsidRPr="00AD6F7E"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AD6F7E">
              <w:rPr>
                <w:rFonts w:ascii="Consolas" w:hAnsi="Consolas" w:cs="Consolas"/>
                <w:color w:val="FF00FF"/>
              </w:rPr>
              <w:t>ERROR_MESSAGE</w:t>
            </w:r>
            <w:r w:rsidRPr="00AD6F7E">
              <w:rPr>
                <w:rFonts w:ascii="Consolas" w:hAnsi="Consolas" w:cs="Consolas"/>
                <w:color w:val="808080"/>
              </w:rPr>
              <w:t>()</w:t>
            </w:r>
            <w:r w:rsidRPr="00AD6F7E">
              <w:rPr>
                <w:rFonts w:ascii="Consolas" w:hAnsi="Consolas" w:cs="Consolas"/>
                <w:color w:val="171717"/>
              </w:rPr>
              <w:t xml:space="preserve"> </w:t>
            </w:r>
            <w:r w:rsidRPr="00AD6F7E">
              <w:rPr>
                <w:rFonts w:ascii="Consolas" w:hAnsi="Consolas" w:cs="Consolas"/>
                <w:color w:val="0000FF"/>
              </w:rPr>
              <w:t>AS</w:t>
            </w:r>
            <w:r w:rsidRPr="00AD6F7E">
              <w:rPr>
                <w:rFonts w:ascii="Consolas" w:hAnsi="Consolas" w:cs="Consolas"/>
                <w:color w:val="171717"/>
              </w:rPr>
              <w:t xml:space="preserve"> </w:t>
            </w:r>
            <w:r w:rsidRPr="00AD6F7E">
              <w:rPr>
                <w:rFonts w:ascii="Consolas" w:hAnsi="Consolas" w:cs="Consolas"/>
                <w:color w:val="008080"/>
              </w:rPr>
              <w:t>ErrorMessage</w:t>
            </w:r>
            <w:r w:rsidRPr="00AD6F7E">
              <w:rPr>
                <w:rFonts w:ascii="Consolas" w:hAnsi="Consolas" w:cs="Consolas"/>
                <w:color w:val="808080"/>
              </w:rPr>
              <w:t>;</w:t>
            </w:r>
          </w:p>
          <w:p w14:paraId="1BD15EA5" w14:textId="77777777" w:rsidR="0091229D" w:rsidRPr="00AD6F7E" w:rsidRDefault="0091229D" w:rsidP="0091229D">
            <w:pPr>
              <w:autoSpaceDE w:val="0"/>
              <w:autoSpaceDN w:val="0"/>
              <w:adjustRightInd w:val="0"/>
              <w:rPr>
                <w:rFonts w:ascii="Consolas" w:hAnsi="Consolas" w:cs="Consolas"/>
                <w:color w:val="171717"/>
              </w:rPr>
            </w:pPr>
            <w:r w:rsidRPr="00AD6F7E">
              <w:rPr>
                <w:rFonts w:ascii="Consolas" w:hAnsi="Consolas" w:cs="Consolas"/>
                <w:color w:val="171717"/>
              </w:rPr>
              <w:t xml:space="preserve">    </w:t>
            </w:r>
            <w:r w:rsidRPr="00AD6F7E">
              <w:rPr>
                <w:rFonts w:ascii="Consolas" w:hAnsi="Consolas" w:cs="Consolas"/>
                <w:color w:val="0000FF"/>
              </w:rPr>
              <w:t>BREAK</w:t>
            </w:r>
            <w:r w:rsidRPr="00AD6F7E">
              <w:rPr>
                <w:rFonts w:ascii="Consolas" w:hAnsi="Consolas" w:cs="Consolas"/>
                <w:color w:val="808080"/>
              </w:rPr>
              <w:t>;</w:t>
            </w:r>
          </w:p>
          <w:p w14:paraId="4A28B177"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END</w:t>
            </w:r>
            <w:r w:rsidRPr="0091229D">
              <w:rPr>
                <w:rFonts w:ascii="Consolas" w:hAnsi="Consolas" w:cs="Consolas"/>
                <w:color w:val="171717"/>
              </w:rPr>
              <w:t xml:space="preserve"> </w:t>
            </w:r>
            <w:r w:rsidRPr="0091229D">
              <w:rPr>
                <w:rFonts w:ascii="Consolas" w:hAnsi="Consolas" w:cs="Consolas"/>
                <w:color w:val="0000FF"/>
              </w:rPr>
              <w:t>CATCH</w:t>
            </w:r>
          </w:p>
          <w:p w14:paraId="162CEDB0" w14:textId="77777777" w:rsidR="0091229D" w:rsidRPr="0091229D" w:rsidRDefault="0091229D" w:rsidP="0091229D">
            <w:pPr>
              <w:autoSpaceDE w:val="0"/>
              <w:autoSpaceDN w:val="0"/>
              <w:adjustRightInd w:val="0"/>
              <w:rPr>
                <w:rFonts w:ascii="Consolas" w:hAnsi="Consolas" w:cs="Consolas"/>
                <w:color w:val="171717"/>
              </w:rPr>
            </w:pPr>
          </w:p>
          <w:p w14:paraId="54A7290A"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SELECT</w:t>
            </w:r>
            <w:r w:rsidRPr="0091229D">
              <w:rPr>
                <w:rFonts w:ascii="Consolas" w:hAnsi="Consolas" w:cs="Consolas"/>
                <w:color w:val="171717"/>
              </w:rPr>
              <w:t xml:space="preserve"> </w:t>
            </w:r>
            <w:r w:rsidRPr="0091229D">
              <w:rPr>
                <w:rFonts w:ascii="Consolas" w:hAnsi="Consolas" w:cs="Consolas"/>
                <w:color w:val="0000FF"/>
              </w:rPr>
              <w:t>TOP</w:t>
            </w:r>
            <w:r w:rsidRPr="0091229D">
              <w:rPr>
                <w:rFonts w:ascii="Consolas" w:hAnsi="Consolas" w:cs="Consolas"/>
                <w:color w:val="171717"/>
              </w:rPr>
              <w:t xml:space="preserve"> 1 </w:t>
            </w:r>
            <w:r w:rsidRPr="0091229D">
              <w:rPr>
                <w:rFonts w:ascii="Consolas" w:hAnsi="Consolas" w:cs="Consolas"/>
                <w:color w:val="008080"/>
              </w:rPr>
              <w:t>@i</w:t>
            </w:r>
            <w:r w:rsidRPr="0091229D">
              <w:rPr>
                <w:rFonts w:ascii="Consolas" w:hAnsi="Consolas" w:cs="Consolas"/>
                <w:color w:val="171717"/>
              </w:rPr>
              <w:t xml:space="preserve"> </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008080"/>
              </w:rPr>
              <w:t>ID</w:t>
            </w:r>
          </w:p>
          <w:p w14:paraId="2BDE5600"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FROM</w:t>
            </w:r>
            <w:r w:rsidRPr="0091229D">
              <w:rPr>
                <w:rFonts w:ascii="Consolas" w:hAnsi="Consolas" w:cs="Consolas"/>
                <w:color w:val="171717"/>
              </w:rPr>
              <w:t xml:space="preserve"> </w:t>
            </w:r>
            <w:r w:rsidRPr="0091229D">
              <w:rPr>
                <w:rFonts w:ascii="Consolas" w:hAnsi="Consolas" w:cs="Consolas"/>
                <w:color w:val="008080"/>
              </w:rPr>
              <w:t>@Tab</w:t>
            </w:r>
          </w:p>
          <w:p w14:paraId="0B961106"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WHERE</w:t>
            </w:r>
            <w:r w:rsidRPr="0091229D">
              <w:rPr>
                <w:rFonts w:ascii="Consolas" w:hAnsi="Consolas" w:cs="Consolas"/>
                <w:color w:val="171717"/>
              </w:rPr>
              <w:t xml:space="preserve"> </w:t>
            </w:r>
            <w:r w:rsidRPr="0091229D">
              <w:rPr>
                <w:rFonts w:ascii="Consolas" w:hAnsi="Consolas" w:cs="Consolas"/>
                <w:color w:val="008080"/>
              </w:rPr>
              <w:t>ID</w:t>
            </w:r>
            <w:r w:rsidRPr="0091229D">
              <w:rPr>
                <w:rFonts w:ascii="Consolas" w:hAnsi="Consolas" w:cs="Consolas"/>
                <w:color w:val="171717"/>
              </w:rPr>
              <w:t xml:space="preserve"> </w:t>
            </w:r>
            <w:r w:rsidRPr="0091229D">
              <w:rPr>
                <w:rFonts w:ascii="Consolas" w:hAnsi="Consolas" w:cs="Consolas"/>
                <w:color w:val="808080"/>
              </w:rPr>
              <w:t>&gt;</w:t>
            </w:r>
            <w:r w:rsidRPr="0091229D">
              <w:rPr>
                <w:rFonts w:ascii="Consolas" w:hAnsi="Consolas" w:cs="Consolas"/>
                <w:color w:val="171717"/>
              </w:rPr>
              <w:t xml:space="preserve"> </w:t>
            </w:r>
            <w:r w:rsidRPr="0091229D">
              <w:rPr>
                <w:rFonts w:ascii="Consolas" w:hAnsi="Consolas" w:cs="Consolas"/>
                <w:color w:val="008080"/>
              </w:rPr>
              <w:t>@i</w:t>
            </w:r>
          </w:p>
          <w:p w14:paraId="1717D08C"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171717"/>
              </w:rPr>
              <w:t xml:space="preserve">   </w:t>
            </w:r>
            <w:r w:rsidRPr="0091229D">
              <w:rPr>
                <w:rFonts w:ascii="Consolas" w:hAnsi="Consolas" w:cs="Consolas"/>
                <w:color w:val="0000FF"/>
              </w:rPr>
              <w:t>ORDER</w:t>
            </w:r>
            <w:r w:rsidRPr="0091229D">
              <w:rPr>
                <w:rFonts w:ascii="Consolas" w:hAnsi="Consolas" w:cs="Consolas"/>
                <w:color w:val="171717"/>
              </w:rPr>
              <w:t xml:space="preserve"> </w:t>
            </w:r>
            <w:r w:rsidRPr="0091229D">
              <w:rPr>
                <w:rFonts w:ascii="Consolas" w:hAnsi="Consolas" w:cs="Consolas"/>
                <w:color w:val="0000FF"/>
              </w:rPr>
              <w:t>BY</w:t>
            </w:r>
            <w:r w:rsidRPr="0091229D">
              <w:rPr>
                <w:rFonts w:ascii="Consolas" w:hAnsi="Consolas" w:cs="Consolas"/>
                <w:color w:val="171717"/>
              </w:rPr>
              <w:t xml:space="preserve"> </w:t>
            </w:r>
            <w:r w:rsidRPr="0091229D">
              <w:rPr>
                <w:rFonts w:ascii="Consolas" w:hAnsi="Consolas" w:cs="Consolas"/>
                <w:color w:val="008080"/>
              </w:rPr>
              <w:t>ID</w:t>
            </w:r>
          </w:p>
          <w:p w14:paraId="07A85BA3" w14:textId="77777777" w:rsidR="0091229D" w:rsidRDefault="0091229D" w:rsidP="0091229D">
            <w:pPr>
              <w:autoSpaceDE w:val="0"/>
              <w:autoSpaceDN w:val="0"/>
              <w:adjustRightInd w:val="0"/>
              <w:rPr>
                <w:rFonts w:ascii="Consolas" w:hAnsi="Consolas" w:cs="Consolas"/>
                <w:color w:val="171717"/>
                <w:lang w:val="pt-BR"/>
              </w:rPr>
            </w:pPr>
            <w:r>
              <w:rPr>
                <w:rFonts w:ascii="Consolas" w:hAnsi="Consolas" w:cs="Consolas"/>
                <w:color w:val="0000FF"/>
                <w:lang w:val="pt-BR"/>
              </w:rPr>
              <w:t>END</w:t>
            </w:r>
          </w:p>
          <w:p w14:paraId="60D02859" w14:textId="77777777" w:rsidR="0091229D" w:rsidRDefault="0091229D" w:rsidP="0091229D">
            <w:pPr>
              <w:autoSpaceDE w:val="0"/>
              <w:autoSpaceDN w:val="0"/>
              <w:adjustRightInd w:val="0"/>
              <w:rPr>
                <w:rFonts w:ascii="Consolas" w:hAnsi="Consolas" w:cs="Consolas"/>
                <w:color w:val="171717"/>
                <w:lang w:val="pt-BR"/>
              </w:rPr>
            </w:pPr>
            <w:r>
              <w:rPr>
                <w:rFonts w:ascii="Consolas" w:hAnsi="Consolas" w:cs="Consolas"/>
                <w:color w:val="008000"/>
                <w:lang w:val="pt-BR"/>
              </w:rPr>
              <w:t>-- Apaga a tabela com os dados</w:t>
            </w:r>
          </w:p>
          <w:p w14:paraId="2CA8B7A6" w14:textId="77777777" w:rsidR="0091229D" w:rsidRPr="0091229D" w:rsidRDefault="0091229D" w:rsidP="0091229D">
            <w:pPr>
              <w:autoSpaceDE w:val="0"/>
              <w:autoSpaceDN w:val="0"/>
              <w:adjustRightInd w:val="0"/>
              <w:rPr>
                <w:rFonts w:ascii="Consolas" w:hAnsi="Consolas" w:cs="Consolas"/>
                <w:color w:val="171717"/>
              </w:rPr>
            </w:pPr>
            <w:r w:rsidRPr="0091229D">
              <w:rPr>
                <w:rFonts w:ascii="Consolas" w:hAnsi="Consolas" w:cs="Consolas"/>
                <w:color w:val="0000FF"/>
              </w:rPr>
              <w:t>IF</w:t>
            </w:r>
            <w:r w:rsidRPr="0091229D">
              <w:rPr>
                <w:rFonts w:ascii="Consolas" w:hAnsi="Consolas" w:cs="Consolas"/>
                <w:color w:val="171717"/>
              </w:rPr>
              <w:t xml:space="preserve"> </w:t>
            </w:r>
            <w:r w:rsidRPr="0091229D">
              <w:rPr>
                <w:rFonts w:ascii="Consolas" w:hAnsi="Consolas" w:cs="Consolas"/>
                <w:color w:val="FF00FF"/>
              </w:rPr>
              <w:t>OBJECT_ID</w:t>
            </w:r>
            <w:r w:rsidRPr="0091229D">
              <w:rPr>
                <w:rFonts w:ascii="Consolas" w:hAnsi="Consolas" w:cs="Consolas"/>
                <w:color w:val="808080"/>
              </w:rPr>
              <w:t>(</w:t>
            </w:r>
            <w:r w:rsidRPr="0091229D">
              <w:rPr>
                <w:rFonts w:ascii="Consolas" w:hAnsi="Consolas" w:cs="Consolas"/>
                <w:color w:val="FF0000"/>
              </w:rPr>
              <w:t>'</w:t>
            </w:r>
            <w:del w:id="496" w:author="fabiano" w:date="2012-12-17T17:38:00Z">
              <w:r w:rsidRPr="0091229D" w:rsidDel="003004BB">
                <w:rPr>
                  <w:rFonts w:ascii="Consolas" w:hAnsi="Consolas" w:cs="Consolas"/>
                  <w:color w:val="FF0000"/>
                </w:rPr>
                <w:delText>SeriesTick</w:delText>
              </w:r>
            </w:del>
            <w:ins w:id="497" w:author="fabiano" w:date="2012-12-17T17:38:00Z">
              <w:r w:rsidR="003004BB">
                <w:rPr>
                  <w:rFonts w:ascii="Consolas" w:hAnsi="Consolas" w:cs="Consolas"/>
                  <w:color w:val="FF0000"/>
                </w:rPr>
                <w:t>&lt;Tabela&gt;</w:t>
              </w:r>
            </w:ins>
            <w:r w:rsidRPr="0091229D">
              <w:rPr>
                <w:rFonts w:ascii="Consolas" w:hAnsi="Consolas" w:cs="Consolas"/>
                <w:color w:val="FF0000"/>
              </w:rPr>
              <w:t>TMP'</w:t>
            </w:r>
            <w:r w:rsidRPr="0091229D">
              <w:rPr>
                <w:rFonts w:ascii="Consolas" w:hAnsi="Consolas" w:cs="Consolas"/>
                <w:color w:val="808080"/>
              </w:rPr>
              <w:t>)</w:t>
            </w:r>
            <w:r w:rsidRPr="0091229D">
              <w:rPr>
                <w:rFonts w:ascii="Consolas" w:hAnsi="Consolas" w:cs="Consolas"/>
                <w:color w:val="171717"/>
              </w:rPr>
              <w:t xml:space="preserve"> </w:t>
            </w:r>
            <w:r w:rsidRPr="0091229D">
              <w:rPr>
                <w:rFonts w:ascii="Consolas" w:hAnsi="Consolas" w:cs="Consolas"/>
                <w:color w:val="808080"/>
              </w:rPr>
              <w:t>IS</w:t>
            </w:r>
            <w:r w:rsidRPr="0091229D">
              <w:rPr>
                <w:rFonts w:ascii="Consolas" w:hAnsi="Consolas" w:cs="Consolas"/>
                <w:color w:val="171717"/>
              </w:rPr>
              <w:t xml:space="preserve"> </w:t>
            </w:r>
            <w:r w:rsidRPr="0091229D">
              <w:rPr>
                <w:rFonts w:ascii="Consolas" w:hAnsi="Consolas" w:cs="Consolas"/>
                <w:color w:val="808080"/>
              </w:rPr>
              <w:t>NOT</w:t>
            </w:r>
            <w:r w:rsidRPr="0091229D">
              <w:rPr>
                <w:rFonts w:ascii="Consolas" w:hAnsi="Consolas" w:cs="Consolas"/>
                <w:color w:val="171717"/>
              </w:rPr>
              <w:t xml:space="preserve"> </w:t>
            </w:r>
            <w:r w:rsidRPr="0091229D">
              <w:rPr>
                <w:rFonts w:ascii="Consolas" w:hAnsi="Consolas" w:cs="Consolas"/>
                <w:color w:val="808080"/>
              </w:rPr>
              <w:t>NULL</w:t>
            </w:r>
          </w:p>
          <w:p w14:paraId="5F9A228F" w14:textId="77777777" w:rsidR="0091229D" w:rsidRDefault="0091229D" w:rsidP="0091229D">
            <w:pPr>
              <w:autoSpaceDE w:val="0"/>
              <w:autoSpaceDN w:val="0"/>
              <w:adjustRightInd w:val="0"/>
              <w:rPr>
                <w:rFonts w:ascii="Consolas" w:hAnsi="Consolas" w:cs="Consolas"/>
                <w:color w:val="008080"/>
                <w:lang w:val="pt-BR"/>
              </w:rPr>
            </w:pPr>
            <w:r w:rsidRPr="0091229D">
              <w:rPr>
                <w:rFonts w:ascii="Consolas" w:hAnsi="Consolas" w:cs="Consolas"/>
                <w:color w:val="171717"/>
              </w:rPr>
              <w:t xml:space="preserve">  </w:t>
            </w:r>
            <w:r>
              <w:rPr>
                <w:rFonts w:ascii="Consolas" w:hAnsi="Consolas" w:cs="Consolas"/>
                <w:color w:val="0000FF"/>
                <w:lang w:val="pt-BR"/>
              </w:rPr>
              <w:t>DROP</w:t>
            </w:r>
            <w:r>
              <w:rPr>
                <w:rFonts w:ascii="Consolas" w:hAnsi="Consolas" w:cs="Consolas"/>
                <w:color w:val="171717"/>
                <w:lang w:val="pt-BR"/>
              </w:rPr>
              <w:t xml:space="preserve"> </w:t>
            </w:r>
            <w:r>
              <w:rPr>
                <w:rFonts w:ascii="Consolas" w:hAnsi="Consolas" w:cs="Consolas"/>
                <w:color w:val="0000FF"/>
                <w:lang w:val="pt-BR"/>
              </w:rPr>
              <w:t>TABLE</w:t>
            </w:r>
            <w:r>
              <w:rPr>
                <w:rFonts w:ascii="Consolas" w:hAnsi="Consolas" w:cs="Consolas"/>
                <w:color w:val="171717"/>
                <w:lang w:val="pt-BR"/>
              </w:rPr>
              <w:t xml:space="preserve"> </w:t>
            </w:r>
            <w:del w:id="498" w:author="fabiano" w:date="2012-12-17T17:38:00Z">
              <w:r w:rsidDel="003004BB">
                <w:rPr>
                  <w:rFonts w:ascii="Consolas" w:hAnsi="Consolas" w:cs="Consolas"/>
                  <w:color w:val="008080"/>
                  <w:lang w:val="pt-BR"/>
                </w:rPr>
                <w:delText>SeriesTick</w:delText>
              </w:r>
            </w:del>
            <w:ins w:id="499" w:author="fabiano" w:date="2012-12-17T17:38:00Z">
              <w:r w:rsidR="003004BB">
                <w:rPr>
                  <w:rFonts w:ascii="Consolas" w:hAnsi="Consolas" w:cs="Consolas"/>
                  <w:color w:val="008080"/>
                  <w:lang w:val="pt-BR"/>
                </w:rPr>
                <w:t>&lt;Tabela&gt;</w:t>
              </w:r>
            </w:ins>
            <w:r>
              <w:rPr>
                <w:rFonts w:ascii="Consolas" w:hAnsi="Consolas" w:cs="Consolas"/>
                <w:color w:val="008080"/>
                <w:lang w:val="pt-BR"/>
              </w:rPr>
              <w:t>TMP</w:t>
            </w:r>
          </w:p>
          <w:p w14:paraId="372CBE30" w14:textId="77777777" w:rsidR="00F90C53" w:rsidRPr="00F90C53" w:rsidRDefault="00F90C53" w:rsidP="00F90C53"/>
        </w:tc>
      </w:tr>
    </w:tbl>
    <w:p w14:paraId="05467B0A" w14:textId="77777777" w:rsidR="00AA7914" w:rsidRDefault="00AA7914" w:rsidP="00277575"/>
    <w:p w14:paraId="7BEAF164" w14:textId="77777777" w:rsidR="006837DF" w:rsidRPr="006837DF" w:rsidRDefault="006837DF">
      <w:pPr>
        <w:jc w:val="both"/>
        <w:rPr>
          <w:lang w:val="pt-BR"/>
        </w:rPr>
        <w:pPrChange w:id="500" w:author="Luciano Caixeta Moreira" w:date="2012-05-17T14:20:00Z">
          <w:pPr/>
        </w:pPrChange>
      </w:pPr>
      <w:r w:rsidRPr="00AD6F7E">
        <w:rPr>
          <w:lang w:val="pt-BR"/>
        </w:rPr>
        <w:tab/>
      </w:r>
      <w:r w:rsidRPr="006837DF">
        <w:rPr>
          <w:lang w:val="pt-BR"/>
        </w:rPr>
        <w:t xml:space="preserve">Utilizando o </w:t>
      </w:r>
      <w:r>
        <w:rPr>
          <w:lang w:val="pt-BR"/>
        </w:rPr>
        <w:t xml:space="preserve">conceito exibido </w:t>
      </w:r>
      <w:r w:rsidRPr="006837DF">
        <w:rPr>
          <w:lang w:val="pt-BR"/>
        </w:rPr>
        <w:t xml:space="preserve">acima o </w:t>
      </w:r>
      <w:r w:rsidR="00EB789C">
        <w:rPr>
          <w:lang w:val="pt-BR"/>
        </w:rPr>
        <w:t xml:space="preserve">processo de exclusão dos dados será muito mais rápido, </w:t>
      </w:r>
      <w:r w:rsidR="00733E02">
        <w:rPr>
          <w:lang w:val="pt-BR"/>
        </w:rPr>
        <w:t>além de não causar nenhum dos problemas mencionados acima.</w:t>
      </w:r>
    </w:p>
    <w:p w14:paraId="7F3B8375" w14:textId="77777777" w:rsidR="00E61AC7" w:rsidRDefault="00E61AC7" w:rsidP="00DA4D99">
      <w:pPr>
        <w:pStyle w:val="Heading3"/>
        <w:rPr>
          <w:lang w:val="pt-BR"/>
        </w:rPr>
      </w:pPr>
      <w:bookmarkStart w:id="501" w:name="_Toc325027815"/>
      <w:r w:rsidRPr="00FD59AE">
        <w:rPr>
          <w:lang w:val="pt-BR"/>
        </w:rPr>
        <w:t>Particionamento</w:t>
      </w:r>
      <w:r>
        <w:rPr>
          <w:lang w:val="pt-BR"/>
        </w:rPr>
        <w:t xml:space="preserve"> (remover particionamento atual)</w:t>
      </w:r>
      <w:bookmarkEnd w:id="501"/>
    </w:p>
    <w:p w14:paraId="292F22B4" w14:textId="77777777" w:rsidR="00142867" w:rsidRDefault="00142867">
      <w:pPr>
        <w:jc w:val="both"/>
        <w:rPr>
          <w:lang w:val="pt-BR"/>
        </w:rPr>
        <w:pPrChange w:id="502" w:author="Luciano Caixeta Moreira" w:date="2012-05-17T14:16:00Z">
          <w:pPr/>
        </w:pPrChange>
      </w:pPr>
      <w:r>
        <w:rPr>
          <w:lang w:val="pt-BR"/>
        </w:rPr>
        <w:tab/>
        <w:t xml:space="preserve">Atualmente as tabelas que sofrerão carga massiva estão particionadas por uma coluna </w:t>
      </w:r>
      <w:r w:rsidR="000D718D">
        <w:rPr>
          <w:lang w:val="pt-BR"/>
        </w:rPr>
        <w:t>calculada.</w:t>
      </w:r>
      <w:r w:rsidR="00A24E80">
        <w:rPr>
          <w:lang w:val="pt-BR"/>
        </w:rPr>
        <w:t xml:space="preserve"> A intenção deste particionamento era separar os dados das tabelas ent</w:t>
      </w:r>
      <w:r w:rsidR="003D5539">
        <w:rPr>
          <w:lang w:val="pt-BR"/>
        </w:rPr>
        <w:t>re os vários discos disponíveis e com isso ganhar em performance, tanto na escrita quanto na leitura dos dados.</w:t>
      </w:r>
    </w:p>
    <w:p w14:paraId="10532F55" w14:textId="77777777" w:rsidR="00D3530E" w:rsidRDefault="00D3530E">
      <w:pPr>
        <w:jc w:val="both"/>
        <w:rPr>
          <w:lang w:val="pt-BR"/>
        </w:rPr>
        <w:pPrChange w:id="503" w:author="Luciano Caixeta Moreira" w:date="2012-05-17T14:16:00Z">
          <w:pPr/>
        </w:pPrChange>
      </w:pPr>
      <w:r>
        <w:rPr>
          <w:lang w:val="pt-BR"/>
        </w:rPr>
        <w:tab/>
        <w:t xml:space="preserve">Para obter o ganho desejado, não é necessário o uso de particionamento, basta criar vários </w:t>
      </w:r>
      <w:r w:rsidR="003345DF">
        <w:rPr>
          <w:lang w:val="pt-BR"/>
        </w:rPr>
        <w:t xml:space="preserve">arquivos e </w:t>
      </w:r>
      <w:r w:rsidR="00FC1A93">
        <w:rPr>
          <w:lang w:val="pt-BR"/>
        </w:rPr>
        <w:t>aponta-los</w:t>
      </w:r>
      <w:r w:rsidR="003345DF">
        <w:rPr>
          <w:lang w:val="pt-BR"/>
        </w:rPr>
        <w:t xml:space="preserve"> para o mesmo filegroup, porém os arquivos estarão em discos diferentes.</w:t>
      </w:r>
      <w:r w:rsidR="00686298">
        <w:rPr>
          <w:lang w:val="pt-BR"/>
        </w:rPr>
        <w:t xml:space="preserve"> Os arquivos devem ser criados com o mesmo tamanho inicial.</w:t>
      </w:r>
      <w:r w:rsidR="00775EFE">
        <w:rPr>
          <w:lang w:val="pt-BR"/>
        </w:rPr>
        <w:t xml:space="preserve"> Desta forma o SQL Server divide os dados entre todos os arquivos e controla o crescimento dos dados de forma distribuída.</w:t>
      </w:r>
    </w:p>
    <w:p w14:paraId="624B7E7C" w14:textId="77777777" w:rsidR="00247B01" w:rsidRDefault="00247B01">
      <w:pPr>
        <w:jc w:val="both"/>
        <w:rPr>
          <w:lang w:val="pt-BR"/>
        </w:rPr>
        <w:pPrChange w:id="504" w:author="Luciano Caixeta Moreira" w:date="2012-05-17T14:16:00Z">
          <w:pPr/>
        </w:pPrChange>
      </w:pPr>
      <w:r>
        <w:rPr>
          <w:lang w:val="pt-BR"/>
        </w:rPr>
        <w:tab/>
        <w:t>Recomendamos remover o particionamento atual e utilizar o conceito mencionado acima.</w:t>
      </w:r>
    </w:p>
    <w:p w14:paraId="05403424" w14:textId="77777777" w:rsidR="00A24E80" w:rsidRPr="00142867" w:rsidRDefault="003A5D27" w:rsidP="003A5D27">
      <w:pPr>
        <w:pStyle w:val="Heading2"/>
        <w:rPr>
          <w:lang w:val="pt-BR"/>
        </w:rPr>
      </w:pPr>
      <w:bookmarkStart w:id="505" w:name="_Toc325027816"/>
      <w:r>
        <w:rPr>
          <w:lang w:val="pt-BR"/>
        </w:rPr>
        <w:t>Configurações gerais</w:t>
      </w:r>
      <w:bookmarkEnd w:id="505"/>
    </w:p>
    <w:p w14:paraId="0B1CFB6F" w14:textId="77777777" w:rsidR="00DA4D99" w:rsidRDefault="002E5D7D" w:rsidP="00DA4D99">
      <w:pPr>
        <w:pStyle w:val="Heading3"/>
        <w:rPr>
          <w:lang w:val="pt-BR"/>
        </w:rPr>
      </w:pPr>
      <w:bookmarkStart w:id="506" w:name="_Toc325027817"/>
      <w:r>
        <w:rPr>
          <w:lang w:val="pt-BR"/>
        </w:rPr>
        <w:t>R</w:t>
      </w:r>
      <w:r w:rsidR="00DA4D99" w:rsidRPr="00DA4D99">
        <w:rPr>
          <w:lang w:val="pt-BR"/>
        </w:rPr>
        <w:t>ecovery interval para 0</w:t>
      </w:r>
      <w:bookmarkEnd w:id="506"/>
    </w:p>
    <w:p w14:paraId="71E68732" w14:textId="77777777" w:rsidR="00C56E14" w:rsidRDefault="00C56E14">
      <w:pPr>
        <w:ind w:firstLine="360"/>
        <w:rPr>
          <w:lang w:val="pt-BR"/>
        </w:rPr>
        <w:pPrChange w:id="507" w:author="Luciano Caixeta Moreira" w:date="2012-05-17T14:18:00Z">
          <w:pPr/>
        </w:pPrChange>
      </w:pPr>
      <w:r>
        <w:rPr>
          <w:lang w:val="pt-BR"/>
        </w:rPr>
        <w:t xml:space="preserve">Recomendamos utilizar o valor padrão para as seguintes configurações: </w:t>
      </w:r>
    </w:p>
    <w:p w14:paraId="33DD7A02" w14:textId="77777777" w:rsidR="007F5712" w:rsidRDefault="00C56E14" w:rsidP="002E5D7D">
      <w:pPr>
        <w:pStyle w:val="ListParagraph"/>
        <w:numPr>
          <w:ilvl w:val="0"/>
          <w:numId w:val="15"/>
        </w:numPr>
        <w:rPr>
          <w:lang w:val="pt-BR"/>
        </w:rPr>
      </w:pPr>
      <w:r w:rsidRPr="00C56E14">
        <w:rPr>
          <w:lang w:val="pt-BR"/>
        </w:rPr>
        <w:lastRenderedPageBreak/>
        <w:t>R</w:t>
      </w:r>
      <w:r w:rsidR="002E5D7D" w:rsidRPr="00C56E14">
        <w:rPr>
          <w:lang w:val="pt-BR"/>
        </w:rPr>
        <w:t>ecovery interval para 0</w:t>
      </w:r>
    </w:p>
    <w:p w14:paraId="529E677B" w14:textId="77777777" w:rsidR="008A6CBF" w:rsidRDefault="002E5D7D" w:rsidP="00C30F37">
      <w:pPr>
        <w:pStyle w:val="ListParagraph"/>
        <w:numPr>
          <w:ilvl w:val="0"/>
          <w:numId w:val="15"/>
        </w:numPr>
      </w:pPr>
      <w:r w:rsidRPr="002E5D7D">
        <w:t>Cost Threshold for Parallelism para 5</w:t>
      </w:r>
    </w:p>
    <w:p w14:paraId="21F4C1D6" w14:textId="77777777" w:rsidR="00F8570A" w:rsidRPr="00F8570A" w:rsidRDefault="00C30F37" w:rsidP="00327C9E">
      <w:pPr>
        <w:pStyle w:val="ListParagraph"/>
        <w:numPr>
          <w:ilvl w:val="0"/>
          <w:numId w:val="15"/>
        </w:numPr>
        <w:rPr>
          <w:lang w:val="pt-BR"/>
        </w:rPr>
      </w:pPr>
      <w:r w:rsidRPr="002E5D7D">
        <w:t>Network Packet Size</w:t>
      </w:r>
      <w:r w:rsidR="002E5D7D" w:rsidRPr="008A6CBF">
        <w:t xml:space="preserve"> 4096</w:t>
      </w:r>
    </w:p>
    <w:p w14:paraId="45BCF4A6" w14:textId="77777777" w:rsidR="00327C9E" w:rsidRPr="00F8570A" w:rsidRDefault="00327C9E" w:rsidP="00327C9E">
      <w:pPr>
        <w:pStyle w:val="ListParagraph"/>
        <w:numPr>
          <w:ilvl w:val="0"/>
          <w:numId w:val="15"/>
        </w:numPr>
        <w:rPr>
          <w:lang w:val="pt-BR"/>
        </w:rPr>
      </w:pPr>
      <w:r w:rsidRPr="00F8570A">
        <w:rPr>
          <w:lang w:val="pt-BR"/>
        </w:rPr>
        <w:t>Min memory per query 1024</w:t>
      </w:r>
    </w:p>
    <w:p w14:paraId="7D027033" w14:textId="77777777" w:rsidR="009777DB" w:rsidRDefault="009777DB" w:rsidP="009777DB">
      <w:pPr>
        <w:pStyle w:val="Heading3"/>
        <w:rPr>
          <w:lang w:val="pt-BR"/>
        </w:rPr>
      </w:pPr>
      <w:bookmarkStart w:id="508" w:name="_Toc325027818"/>
      <w:commentRangeStart w:id="509"/>
      <w:r>
        <w:rPr>
          <w:lang w:val="pt-BR"/>
        </w:rPr>
        <w:t>TEMPDB</w:t>
      </w:r>
      <w:bookmarkEnd w:id="508"/>
    </w:p>
    <w:p w14:paraId="619743F2" w14:textId="77777777" w:rsidR="00FE6337" w:rsidRPr="009777DB" w:rsidRDefault="009777DB">
      <w:pPr>
        <w:ind w:firstLine="720"/>
        <w:rPr>
          <w:lang w:val="pt-BR"/>
        </w:rPr>
        <w:pPrChange w:id="510" w:author="Luciano Caixeta Moreira" w:date="2012-05-17T14:18:00Z">
          <w:pPr/>
        </w:pPrChange>
      </w:pPr>
      <w:r>
        <w:rPr>
          <w:lang w:val="pt-BR"/>
        </w:rPr>
        <w:t>Criar mais de um arquivo no tempdb para evitar contenção</w:t>
      </w:r>
      <w:r w:rsidR="004C24CF">
        <w:rPr>
          <w:lang w:val="pt-BR"/>
        </w:rPr>
        <w:t xml:space="preserve"> nas páginas de controle de alocação.</w:t>
      </w:r>
      <w:commentRangeEnd w:id="509"/>
      <w:r w:rsidR="00CC63F5">
        <w:rPr>
          <w:rStyle w:val="CommentReference"/>
        </w:rPr>
        <w:commentReference w:id="509"/>
      </w:r>
    </w:p>
    <w:p w14:paraId="031678A7" w14:textId="77777777" w:rsidR="00E01501" w:rsidRPr="00CA120F" w:rsidRDefault="00E01501" w:rsidP="00E01501">
      <w:pPr>
        <w:pStyle w:val="Heading2"/>
        <w:rPr>
          <w:lang w:val="pt-BR"/>
        </w:rPr>
      </w:pPr>
      <w:bookmarkStart w:id="511" w:name="_Toc325027819"/>
      <w:r w:rsidRPr="00CA120F">
        <w:rPr>
          <w:lang w:val="pt-BR"/>
        </w:rPr>
        <w:t>Configurações Hardware</w:t>
      </w:r>
      <w:bookmarkEnd w:id="511"/>
    </w:p>
    <w:p w14:paraId="101F5B10" w14:textId="77777777" w:rsidR="00E74504" w:rsidRDefault="00E74504" w:rsidP="00E74504">
      <w:pPr>
        <w:pStyle w:val="Heading3"/>
        <w:rPr>
          <w:lang w:val="pt-BR"/>
        </w:rPr>
      </w:pPr>
      <w:bookmarkStart w:id="512" w:name="_Toc325027820"/>
      <w:r>
        <w:rPr>
          <w:lang w:val="pt-BR"/>
        </w:rPr>
        <w:t>HyperThreading</w:t>
      </w:r>
      <w:bookmarkEnd w:id="512"/>
    </w:p>
    <w:p w14:paraId="1DF537BA" w14:textId="77777777" w:rsidR="00EC0E70" w:rsidRDefault="00EC0E70" w:rsidP="00EC0E70">
      <w:pPr>
        <w:rPr>
          <w:ins w:id="513" w:author="Luciano Caixeta Moreira" w:date="2012-05-17T14:18:00Z"/>
          <w:lang w:val="pt-BR"/>
        </w:rPr>
      </w:pPr>
      <w:r>
        <w:rPr>
          <w:lang w:val="pt-BR"/>
        </w:rPr>
        <w:tab/>
        <w:t>Como o processo de inserção dos dados será em paralelo, CPU tende a ser um gargalo, por este motivo recomendamos deixar o HT habilitado. Durante os testes efetuados no ambiente obtivemos um ganho de aproximadamente 50% no número de linhas inseridas quanto HT</w:t>
      </w:r>
      <w:r w:rsidR="00466BC7">
        <w:rPr>
          <w:lang w:val="pt-BR"/>
        </w:rPr>
        <w:t xml:space="preserve"> habilitado</w:t>
      </w:r>
      <w:r>
        <w:rPr>
          <w:lang w:val="pt-BR"/>
        </w:rPr>
        <w:t>.</w:t>
      </w:r>
    </w:p>
    <w:p w14:paraId="6367ACEA" w14:textId="77777777" w:rsidR="00300129" w:rsidRPr="00EC0E70" w:rsidRDefault="00300129" w:rsidP="00EC0E70">
      <w:pPr>
        <w:rPr>
          <w:lang w:val="pt-BR"/>
        </w:rPr>
      </w:pPr>
    </w:p>
    <w:sectPr w:rsidR="00300129" w:rsidRPr="00EC0E70">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09" w:author="fabiano" w:date="2012-05-17T13:38:00Z" w:initials="F">
    <w:p w14:paraId="64F70210" w14:textId="77777777" w:rsidR="004309A0" w:rsidRPr="00CC63F5" w:rsidRDefault="004309A0">
      <w:pPr>
        <w:pStyle w:val="CommentText"/>
        <w:rPr>
          <w:lang w:val="pt-BR"/>
        </w:rPr>
      </w:pPr>
      <w:r>
        <w:rPr>
          <w:rStyle w:val="CommentReference"/>
        </w:rPr>
        <w:annotationRef/>
      </w:r>
      <w:r w:rsidRPr="00CC63F5">
        <w:rPr>
          <w:lang w:val="pt-BR"/>
        </w:rPr>
        <w:t>Luti, fala mais sobre isso?</w:t>
      </w:r>
    </w:p>
    <w:p w14:paraId="731717C5" w14:textId="77777777" w:rsidR="004309A0" w:rsidRDefault="004309A0">
      <w:pPr>
        <w:pStyle w:val="CommentText"/>
        <w:rPr>
          <w:lang w:val="pt-BR"/>
        </w:rPr>
      </w:pPr>
    </w:p>
    <w:p w14:paraId="57F7D95A" w14:textId="77777777" w:rsidR="004309A0" w:rsidRPr="00CC63F5" w:rsidRDefault="004309A0">
      <w:pPr>
        <w:pStyle w:val="CommentText"/>
        <w:rPr>
          <w:lang w:val="pt-BR"/>
        </w:rPr>
      </w:pPr>
      <w:r>
        <w:rPr>
          <w:lang w:val="pt-BR"/>
        </w:rPr>
        <w:t>Tks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F7D95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A53D4" w14:textId="77777777" w:rsidR="008106AC" w:rsidRDefault="008106AC" w:rsidP="00921DC0">
      <w:pPr>
        <w:spacing w:after="0" w:line="240" w:lineRule="auto"/>
      </w:pPr>
      <w:r>
        <w:separator/>
      </w:r>
    </w:p>
  </w:endnote>
  <w:endnote w:type="continuationSeparator" w:id="0">
    <w:p w14:paraId="2F40FC32" w14:textId="77777777" w:rsidR="008106AC" w:rsidRDefault="008106AC" w:rsidP="00921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BD542" w14:textId="77777777" w:rsidR="00277B67" w:rsidRDefault="00277B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1F52" w14:textId="77777777" w:rsidR="00277B67" w:rsidRDefault="00277B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81A82" w14:textId="77777777" w:rsidR="00277B67" w:rsidRDefault="00277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562D9" w14:textId="77777777" w:rsidR="008106AC" w:rsidRDefault="008106AC" w:rsidP="00921DC0">
      <w:pPr>
        <w:spacing w:after="0" w:line="240" w:lineRule="auto"/>
      </w:pPr>
      <w:r>
        <w:separator/>
      </w:r>
    </w:p>
  </w:footnote>
  <w:footnote w:type="continuationSeparator" w:id="0">
    <w:p w14:paraId="750EEF44" w14:textId="77777777" w:rsidR="008106AC" w:rsidRDefault="008106AC" w:rsidP="00921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60F1A" w14:textId="77777777" w:rsidR="00277B67" w:rsidRDefault="00277B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15F51" w14:textId="77777777" w:rsidR="004309A0" w:rsidRDefault="004309A0" w:rsidP="00921DC0">
    <w:pPr>
      <w:pStyle w:val="Header"/>
      <w:jc w:val="right"/>
    </w:pPr>
    <w:del w:id="514" w:author="fabiano" w:date="2015-11-19T15:17:00Z">
      <w:r w:rsidRPr="003922E5" w:rsidDel="00277B67">
        <w:rPr>
          <w:noProof/>
        </w:rPr>
        <w:drawing>
          <wp:inline distT="0" distB="0" distL="0" distR="0" wp14:anchorId="4441730C" wp14:editId="1DE762DC">
            <wp:extent cx="1012609" cy="790575"/>
            <wp:effectExtent l="0" t="0" r="0" b="0"/>
            <wp:docPr id="2" name="Imagem 1" descr="C:\Users\luciano.moreira\Documents\Logo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ano.moreira\Documents\Logoo.gif"/>
                    <pic:cNvPicPr>
                      <a:picLocks noChangeAspect="1" noChangeArrowheads="1"/>
                    </pic:cNvPicPr>
                  </pic:nvPicPr>
                  <pic:blipFill>
                    <a:blip r:embed="rId1"/>
                    <a:srcRect/>
                    <a:stretch>
                      <a:fillRect/>
                    </a:stretch>
                  </pic:blipFill>
                  <pic:spPr bwMode="auto">
                    <a:xfrm>
                      <a:off x="0" y="0"/>
                      <a:ext cx="1012609" cy="790575"/>
                    </a:xfrm>
                    <a:prstGeom prst="rect">
                      <a:avLst/>
                    </a:prstGeom>
                    <a:noFill/>
                    <a:ln w="9525">
                      <a:noFill/>
                      <a:miter lim="800000"/>
                      <a:headEnd/>
                      <a:tailEnd/>
                    </a:ln>
                  </pic:spPr>
                </pic:pic>
              </a:graphicData>
            </a:graphic>
          </wp:inline>
        </w:drawing>
      </w:r>
    </w:del>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A3B70" w14:textId="77777777" w:rsidR="00277B67" w:rsidRDefault="00277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9B4"/>
    <w:multiLevelType w:val="hybridMultilevel"/>
    <w:tmpl w:val="B5785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572F80"/>
    <w:multiLevelType w:val="hybridMultilevel"/>
    <w:tmpl w:val="0F882A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7CA091B"/>
    <w:multiLevelType w:val="hybridMultilevel"/>
    <w:tmpl w:val="1A3E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15D19"/>
    <w:multiLevelType w:val="hybridMultilevel"/>
    <w:tmpl w:val="AD2619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15D53EA7"/>
    <w:multiLevelType w:val="hybridMultilevel"/>
    <w:tmpl w:val="8FE0EA1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16D75B19"/>
    <w:multiLevelType w:val="hybridMultilevel"/>
    <w:tmpl w:val="2BEE8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641A99"/>
    <w:multiLevelType w:val="hybridMultilevel"/>
    <w:tmpl w:val="7D42C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136A5D"/>
    <w:multiLevelType w:val="hybridMultilevel"/>
    <w:tmpl w:val="9A08A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3B6372"/>
    <w:multiLevelType w:val="hybridMultilevel"/>
    <w:tmpl w:val="1BDAE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BC221B"/>
    <w:multiLevelType w:val="hybridMultilevel"/>
    <w:tmpl w:val="40348D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A1B23AB"/>
    <w:multiLevelType w:val="hybridMultilevel"/>
    <w:tmpl w:val="19E4819E"/>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11" w15:restartNumberingAfterBreak="0">
    <w:nsid w:val="67D76B67"/>
    <w:multiLevelType w:val="hybridMultilevel"/>
    <w:tmpl w:val="14C073E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2353B5C"/>
    <w:multiLevelType w:val="hybridMultilevel"/>
    <w:tmpl w:val="FA94B92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48B413B"/>
    <w:multiLevelType w:val="hybridMultilevel"/>
    <w:tmpl w:val="2A043C5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52B97"/>
    <w:multiLevelType w:val="hybridMultilevel"/>
    <w:tmpl w:val="0E5E9B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4"/>
  </w:num>
  <w:num w:numId="3">
    <w:abstractNumId w:val="5"/>
  </w:num>
  <w:num w:numId="4">
    <w:abstractNumId w:val="8"/>
  </w:num>
  <w:num w:numId="5">
    <w:abstractNumId w:val="7"/>
  </w:num>
  <w:num w:numId="6">
    <w:abstractNumId w:val="12"/>
  </w:num>
  <w:num w:numId="7">
    <w:abstractNumId w:val="0"/>
  </w:num>
  <w:num w:numId="8">
    <w:abstractNumId w:val="2"/>
  </w:num>
  <w:num w:numId="9">
    <w:abstractNumId w:val="6"/>
  </w:num>
  <w:num w:numId="10">
    <w:abstractNumId w:val="11"/>
  </w:num>
  <w:num w:numId="11">
    <w:abstractNumId w:val="1"/>
  </w:num>
  <w:num w:numId="12">
    <w:abstractNumId w:val="4"/>
  </w:num>
  <w:num w:numId="13">
    <w:abstractNumId w:val="13"/>
  </w:num>
  <w:num w:numId="14">
    <w:abstractNumId w:val="10"/>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iano">
    <w15:presenceInfo w15:providerId="None" w15:userId="fabi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94D"/>
    <w:rsid w:val="00002C62"/>
    <w:rsid w:val="00004578"/>
    <w:rsid w:val="00017EEE"/>
    <w:rsid w:val="00020DCC"/>
    <w:rsid w:val="000222DF"/>
    <w:rsid w:val="00022F92"/>
    <w:rsid w:val="00030EA1"/>
    <w:rsid w:val="00031443"/>
    <w:rsid w:val="00031ED1"/>
    <w:rsid w:val="00032E08"/>
    <w:rsid w:val="00034535"/>
    <w:rsid w:val="000353B1"/>
    <w:rsid w:val="00035441"/>
    <w:rsid w:val="000360F6"/>
    <w:rsid w:val="000361C6"/>
    <w:rsid w:val="000402D2"/>
    <w:rsid w:val="00040FA2"/>
    <w:rsid w:val="00042A85"/>
    <w:rsid w:val="0004304C"/>
    <w:rsid w:val="00047BE9"/>
    <w:rsid w:val="00051B94"/>
    <w:rsid w:val="00054E57"/>
    <w:rsid w:val="000627E7"/>
    <w:rsid w:val="00072637"/>
    <w:rsid w:val="00074F17"/>
    <w:rsid w:val="00075176"/>
    <w:rsid w:val="00082287"/>
    <w:rsid w:val="00084611"/>
    <w:rsid w:val="00093FDF"/>
    <w:rsid w:val="000A0F7B"/>
    <w:rsid w:val="000A43CB"/>
    <w:rsid w:val="000A74D8"/>
    <w:rsid w:val="000B3993"/>
    <w:rsid w:val="000B3E17"/>
    <w:rsid w:val="000B3F1A"/>
    <w:rsid w:val="000C17FD"/>
    <w:rsid w:val="000C364C"/>
    <w:rsid w:val="000D1E3F"/>
    <w:rsid w:val="000D6749"/>
    <w:rsid w:val="000D718D"/>
    <w:rsid w:val="000D755F"/>
    <w:rsid w:val="000E295F"/>
    <w:rsid w:val="000E574F"/>
    <w:rsid w:val="000F7193"/>
    <w:rsid w:val="00101B20"/>
    <w:rsid w:val="00110303"/>
    <w:rsid w:val="001110E3"/>
    <w:rsid w:val="00112AA5"/>
    <w:rsid w:val="00113F74"/>
    <w:rsid w:val="00124A36"/>
    <w:rsid w:val="0012777B"/>
    <w:rsid w:val="00131A6A"/>
    <w:rsid w:val="001326BE"/>
    <w:rsid w:val="0013475E"/>
    <w:rsid w:val="001349E2"/>
    <w:rsid w:val="00134BBB"/>
    <w:rsid w:val="001353CB"/>
    <w:rsid w:val="00136969"/>
    <w:rsid w:val="00142867"/>
    <w:rsid w:val="00143236"/>
    <w:rsid w:val="00146F7E"/>
    <w:rsid w:val="001503DF"/>
    <w:rsid w:val="0015174C"/>
    <w:rsid w:val="001532C4"/>
    <w:rsid w:val="00161E03"/>
    <w:rsid w:val="0016233B"/>
    <w:rsid w:val="00164A24"/>
    <w:rsid w:val="0016562B"/>
    <w:rsid w:val="00170FBB"/>
    <w:rsid w:val="00172B14"/>
    <w:rsid w:val="001810BD"/>
    <w:rsid w:val="00181993"/>
    <w:rsid w:val="00181EE2"/>
    <w:rsid w:val="00184281"/>
    <w:rsid w:val="001848D0"/>
    <w:rsid w:val="001A025E"/>
    <w:rsid w:val="001B2BBD"/>
    <w:rsid w:val="001B7227"/>
    <w:rsid w:val="001B7EE1"/>
    <w:rsid w:val="001C1F2E"/>
    <w:rsid w:val="001C5721"/>
    <w:rsid w:val="001C7159"/>
    <w:rsid w:val="001D0720"/>
    <w:rsid w:val="001D1C86"/>
    <w:rsid w:val="001D36FB"/>
    <w:rsid w:val="001D4317"/>
    <w:rsid w:val="001D6787"/>
    <w:rsid w:val="001E2149"/>
    <w:rsid w:val="001E2945"/>
    <w:rsid w:val="001E5D7A"/>
    <w:rsid w:val="001E5E32"/>
    <w:rsid w:val="001E6120"/>
    <w:rsid w:val="001F1C3D"/>
    <w:rsid w:val="001F2025"/>
    <w:rsid w:val="001F456C"/>
    <w:rsid w:val="001F5FE9"/>
    <w:rsid w:val="002021E3"/>
    <w:rsid w:val="00207680"/>
    <w:rsid w:val="002079E3"/>
    <w:rsid w:val="002132C5"/>
    <w:rsid w:val="002169D8"/>
    <w:rsid w:val="00216F18"/>
    <w:rsid w:val="00222C0A"/>
    <w:rsid w:val="00224D1C"/>
    <w:rsid w:val="00226222"/>
    <w:rsid w:val="00230164"/>
    <w:rsid w:val="00237C0C"/>
    <w:rsid w:val="00241E2D"/>
    <w:rsid w:val="00244A24"/>
    <w:rsid w:val="0024520B"/>
    <w:rsid w:val="00247727"/>
    <w:rsid w:val="00247B01"/>
    <w:rsid w:val="00254191"/>
    <w:rsid w:val="00257118"/>
    <w:rsid w:val="00261966"/>
    <w:rsid w:val="00264842"/>
    <w:rsid w:val="00267B3F"/>
    <w:rsid w:val="00271E85"/>
    <w:rsid w:val="00271E9F"/>
    <w:rsid w:val="00273D0E"/>
    <w:rsid w:val="00277170"/>
    <w:rsid w:val="00277575"/>
    <w:rsid w:val="00277B67"/>
    <w:rsid w:val="002837A3"/>
    <w:rsid w:val="0028506E"/>
    <w:rsid w:val="00285350"/>
    <w:rsid w:val="00294B8A"/>
    <w:rsid w:val="0029714D"/>
    <w:rsid w:val="00297AF3"/>
    <w:rsid w:val="002A655B"/>
    <w:rsid w:val="002A7437"/>
    <w:rsid w:val="002B10E7"/>
    <w:rsid w:val="002B268E"/>
    <w:rsid w:val="002B33EA"/>
    <w:rsid w:val="002B4446"/>
    <w:rsid w:val="002C1F33"/>
    <w:rsid w:val="002D2447"/>
    <w:rsid w:val="002D4CFC"/>
    <w:rsid w:val="002D4F17"/>
    <w:rsid w:val="002D53A8"/>
    <w:rsid w:val="002D72C6"/>
    <w:rsid w:val="002E5D7D"/>
    <w:rsid w:val="002E6134"/>
    <w:rsid w:val="002E7EBC"/>
    <w:rsid w:val="002F0A2D"/>
    <w:rsid w:val="002F0BF7"/>
    <w:rsid w:val="002F62A5"/>
    <w:rsid w:val="00300129"/>
    <w:rsid w:val="003004BB"/>
    <w:rsid w:val="00302513"/>
    <w:rsid w:val="0030302A"/>
    <w:rsid w:val="003042D9"/>
    <w:rsid w:val="00311CBF"/>
    <w:rsid w:val="00311F56"/>
    <w:rsid w:val="0031363A"/>
    <w:rsid w:val="0031365A"/>
    <w:rsid w:val="00324E86"/>
    <w:rsid w:val="00325948"/>
    <w:rsid w:val="00326A47"/>
    <w:rsid w:val="00326ECF"/>
    <w:rsid w:val="00327C9E"/>
    <w:rsid w:val="00327D0B"/>
    <w:rsid w:val="003316E9"/>
    <w:rsid w:val="003345DF"/>
    <w:rsid w:val="003359FA"/>
    <w:rsid w:val="00335B7C"/>
    <w:rsid w:val="00335C20"/>
    <w:rsid w:val="00340690"/>
    <w:rsid w:val="00343043"/>
    <w:rsid w:val="00345A22"/>
    <w:rsid w:val="00346EA5"/>
    <w:rsid w:val="00347582"/>
    <w:rsid w:val="00347946"/>
    <w:rsid w:val="0035568C"/>
    <w:rsid w:val="003563E1"/>
    <w:rsid w:val="0035646F"/>
    <w:rsid w:val="003609B5"/>
    <w:rsid w:val="00362DF9"/>
    <w:rsid w:val="00374E4E"/>
    <w:rsid w:val="0037612B"/>
    <w:rsid w:val="00377A1A"/>
    <w:rsid w:val="003806B2"/>
    <w:rsid w:val="00390721"/>
    <w:rsid w:val="0039511E"/>
    <w:rsid w:val="003A02CC"/>
    <w:rsid w:val="003A061B"/>
    <w:rsid w:val="003A13C7"/>
    <w:rsid w:val="003A1865"/>
    <w:rsid w:val="003A1A1E"/>
    <w:rsid w:val="003A1C77"/>
    <w:rsid w:val="003A5600"/>
    <w:rsid w:val="003A5D27"/>
    <w:rsid w:val="003B3884"/>
    <w:rsid w:val="003B606D"/>
    <w:rsid w:val="003C20A9"/>
    <w:rsid w:val="003C51C8"/>
    <w:rsid w:val="003D19FA"/>
    <w:rsid w:val="003D5539"/>
    <w:rsid w:val="003D7C81"/>
    <w:rsid w:val="003E4AF5"/>
    <w:rsid w:val="003E6B62"/>
    <w:rsid w:val="003F1693"/>
    <w:rsid w:val="003F2F9F"/>
    <w:rsid w:val="003F4EF8"/>
    <w:rsid w:val="00400C9D"/>
    <w:rsid w:val="004014D2"/>
    <w:rsid w:val="00402540"/>
    <w:rsid w:val="00404164"/>
    <w:rsid w:val="00410630"/>
    <w:rsid w:val="00411121"/>
    <w:rsid w:val="00411A57"/>
    <w:rsid w:val="0041235B"/>
    <w:rsid w:val="00420943"/>
    <w:rsid w:val="00424C6F"/>
    <w:rsid w:val="004309A0"/>
    <w:rsid w:val="00434FB6"/>
    <w:rsid w:val="004351E2"/>
    <w:rsid w:val="00443C07"/>
    <w:rsid w:val="00443EB6"/>
    <w:rsid w:val="00444DDA"/>
    <w:rsid w:val="0044716C"/>
    <w:rsid w:val="004513E9"/>
    <w:rsid w:val="00455F42"/>
    <w:rsid w:val="00457D5F"/>
    <w:rsid w:val="00460547"/>
    <w:rsid w:val="00460E72"/>
    <w:rsid w:val="00462AFF"/>
    <w:rsid w:val="004632D1"/>
    <w:rsid w:val="004637BE"/>
    <w:rsid w:val="00465D7F"/>
    <w:rsid w:val="00466BC7"/>
    <w:rsid w:val="00473146"/>
    <w:rsid w:val="00474FE7"/>
    <w:rsid w:val="004835DA"/>
    <w:rsid w:val="00484137"/>
    <w:rsid w:val="004920AD"/>
    <w:rsid w:val="004942E8"/>
    <w:rsid w:val="004959AE"/>
    <w:rsid w:val="004A11EF"/>
    <w:rsid w:val="004A62DF"/>
    <w:rsid w:val="004A7A9C"/>
    <w:rsid w:val="004B277D"/>
    <w:rsid w:val="004B4693"/>
    <w:rsid w:val="004C06B3"/>
    <w:rsid w:val="004C164C"/>
    <w:rsid w:val="004C1DF7"/>
    <w:rsid w:val="004C24CF"/>
    <w:rsid w:val="004C7821"/>
    <w:rsid w:val="004D2C4B"/>
    <w:rsid w:val="004D594C"/>
    <w:rsid w:val="004D5ED8"/>
    <w:rsid w:val="004E6E6F"/>
    <w:rsid w:val="004F2929"/>
    <w:rsid w:val="00507A4E"/>
    <w:rsid w:val="005100D6"/>
    <w:rsid w:val="00512C14"/>
    <w:rsid w:val="00517653"/>
    <w:rsid w:val="00521C91"/>
    <w:rsid w:val="0052273E"/>
    <w:rsid w:val="0052361A"/>
    <w:rsid w:val="005248D5"/>
    <w:rsid w:val="00525EA3"/>
    <w:rsid w:val="00527C2F"/>
    <w:rsid w:val="005357CC"/>
    <w:rsid w:val="00537D29"/>
    <w:rsid w:val="00543CC4"/>
    <w:rsid w:val="00544245"/>
    <w:rsid w:val="00547A6B"/>
    <w:rsid w:val="00547BE0"/>
    <w:rsid w:val="005521AE"/>
    <w:rsid w:val="0056115A"/>
    <w:rsid w:val="00564117"/>
    <w:rsid w:val="005654A6"/>
    <w:rsid w:val="00573DDF"/>
    <w:rsid w:val="0057680A"/>
    <w:rsid w:val="0058439A"/>
    <w:rsid w:val="005843B6"/>
    <w:rsid w:val="00586CDE"/>
    <w:rsid w:val="005909F5"/>
    <w:rsid w:val="005953D8"/>
    <w:rsid w:val="005962A6"/>
    <w:rsid w:val="00596E16"/>
    <w:rsid w:val="005A391A"/>
    <w:rsid w:val="005A7210"/>
    <w:rsid w:val="005B3A5C"/>
    <w:rsid w:val="005B6816"/>
    <w:rsid w:val="005C3BD7"/>
    <w:rsid w:val="005C3BFC"/>
    <w:rsid w:val="005C4FD6"/>
    <w:rsid w:val="005D033C"/>
    <w:rsid w:val="005D06AC"/>
    <w:rsid w:val="005D2249"/>
    <w:rsid w:val="005D7B21"/>
    <w:rsid w:val="006005A6"/>
    <w:rsid w:val="00604FA0"/>
    <w:rsid w:val="006077AB"/>
    <w:rsid w:val="006103C2"/>
    <w:rsid w:val="00611F55"/>
    <w:rsid w:val="00613351"/>
    <w:rsid w:val="006150C4"/>
    <w:rsid w:val="00616652"/>
    <w:rsid w:val="0062623E"/>
    <w:rsid w:val="00635111"/>
    <w:rsid w:val="006425B3"/>
    <w:rsid w:val="006426B0"/>
    <w:rsid w:val="00642F5D"/>
    <w:rsid w:val="00646D1F"/>
    <w:rsid w:val="00650206"/>
    <w:rsid w:val="00652980"/>
    <w:rsid w:val="00653760"/>
    <w:rsid w:val="00653785"/>
    <w:rsid w:val="00653EB7"/>
    <w:rsid w:val="00654E83"/>
    <w:rsid w:val="0066595C"/>
    <w:rsid w:val="00667447"/>
    <w:rsid w:val="00670FE3"/>
    <w:rsid w:val="0068167B"/>
    <w:rsid w:val="006837DF"/>
    <w:rsid w:val="00685EC1"/>
    <w:rsid w:val="00686298"/>
    <w:rsid w:val="0068693B"/>
    <w:rsid w:val="006877DF"/>
    <w:rsid w:val="006978AD"/>
    <w:rsid w:val="00697BC6"/>
    <w:rsid w:val="00697E53"/>
    <w:rsid w:val="006A370D"/>
    <w:rsid w:val="006A4236"/>
    <w:rsid w:val="006B0C89"/>
    <w:rsid w:val="006B1D60"/>
    <w:rsid w:val="006B555B"/>
    <w:rsid w:val="006B56DB"/>
    <w:rsid w:val="006B5EE4"/>
    <w:rsid w:val="006C0B69"/>
    <w:rsid w:val="006C10EE"/>
    <w:rsid w:val="006C3ADD"/>
    <w:rsid w:val="006C3EE0"/>
    <w:rsid w:val="006D5F48"/>
    <w:rsid w:val="006E0480"/>
    <w:rsid w:val="006E7097"/>
    <w:rsid w:val="006F4A9E"/>
    <w:rsid w:val="006F6101"/>
    <w:rsid w:val="00701D88"/>
    <w:rsid w:val="0071206F"/>
    <w:rsid w:val="00716085"/>
    <w:rsid w:val="00723F30"/>
    <w:rsid w:val="00725760"/>
    <w:rsid w:val="00733E02"/>
    <w:rsid w:val="00740718"/>
    <w:rsid w:val="00744563"/>
    <w:rsid w:val="00745353"/>
    <w:rsid w:val="007516D2"/>
    <w:rsid w:val="007626C9"/>
    <w:rsid w:val="00771EFC"/>
    <w:rsid w:val="00775EFE"/>
    <w:rsid w:val="00783371"/>
    <w:rsid w:val="00784270"/>
    <w:rsid w:val="0078629A"/>
    <w:rsid w:val="00795A36"/>
    <w:rsid w:val="00797279"/>
    <w:rsid w:val="00797293"/>
    <w:rsid w:val="007A213F"/>
    <w:rsid w:val="007A21A8"/>
    <w:rsid w:val="007A26D5"/>
    <w:rsid w:val="007A5E60"/>
    <w:rsid w:val="007C65D7"/>
    <w:rsid w:val="007C703B"/>
    <w:rsid w:val="007D2A1D"/>
    <w:rsid w:val="007D3D7B"/>
    <w:rsid w:val="007D585F"/>
    <w:rsid w:val="007D6D78"/>
    <w:rsid w:val="007E2189"/>
    <w:rsid w:val="007E2E56"/>
    <w:rsid w:val="007E3449"/>
    <w:rsid w:val="007E38E6"/>
    <w:rsid w:val="007F18F5"/>
    <w:rsid w:val="007F249E"/>
    <w:rsid w:val="007F3A08"/>
    <w:rsid w:val="007F5712"/>
    <w:rsid w:val="007F59EB"/>
    <w:rsid w:val="007F5C04"/>
    <w:rsid w:val="007F6263"/>
    <w:rsid w:val="00801EF6"/>
    <w:rsid w:val="008051E5"/>
    <w:rsid w:val="008072B6"/>
    <w:rsid w:val="008106AC"/>
    <w:rsid w:val="008131C5"/>
    <w:rsid w:val="00817D9C"/>
    <w:rsid w:val="00821EF6"/>
    <w:rsid w:val="00830EFA"/>
    <w:rsid w:val="008324E0"/>
    <w:rsid w:val="00837503"/>
    <w:rsid w:val="00841CA4"/>
    <w:rsid w:val="0084331B"/>
    <w:rsid w:val="00843FCC"/>
    <w:rsid w:val="008511D7"/>
    <w:rsid w:val="00860B95"/>
    <w:rsid w:val="00871FBC"/>
    <w:rsid w:val="00873B86"/>
    <w:rsid w:val="00873BE0"/>
    <w:rsid w:val="008749C4"/>
    <w:rsid w:val="00877BEF"/>
    <w:rsid w:val="008801AF"/>
    <w:rsid w:val="00880DC8"/>
    <w:rsid w:val="008908EE"/>
    <w:rsid w:val="00890E01"/>
    <w:rsid w:val="008A0646"/>
    <w:rsid w:val="008A1379"/>
    <w:rsid w:val="008A484B"/>
    <w:rsid w:val="008A6CBF"/>
    <w:rsid w:val="008B024C"/>
    <w:rsid w:val="008B15A2"/>
    <w:rsid w:val="008B2FCB"/>
    <w:rsid w:val="008B3F22"/>
    <w:rsid w:val="008B4E32"/>
    <w:rsid w:val="008B79D2"/>
    <w:rsid w:val="008C5B83"/>
    <w:rsid w:val="008C774E"/>
    <w:rsid w:val="008D3A31"/>
    <w:rsid w:val="008E311E"/>
    <w:rsid w:val="008F1932"/>
    <w:rsid w:val="00900E61"/>
    <w:rsid w:val="00904BF5"/>
    <w:rsid w:val="00907892"/>
    <w:rsid w:val="009110E2"/>
    <w:rsid w:val="0091195F"/>
    <w:rsid w:val="0091226F"/>
    <w:rsid w:val="0091229D"/>
    <w:rsid w:val="00915504"/>
    <w:rsid w:val="00915F87"/>
    <w:rsid w:val="009171AF"/>
    <w:rsid w:val="0091764E"/>
    <w:rsid w:val="00921DC0"/>
    <w:rsid w:val="009235E0"/>
    <w:rsid w:val="00924CAA"/>
    <w:rsid w:val="00945C00"/>
    <w:rsid w:val="00945FD9"/>
    <w:rsid w:val="009501A0"/>
    <w:rsid w:val="0095065E"/>
    <w:rsid w:val="00951DE0"/>
    <w:rsid w:val="009524F7"/>
    <w:rsid w:val="00955AD4"/>
    <w:rsid w:val="009563A1"/>
    <w:rsid w:val="00957EF4"/>
    <w:rsid w:val="00962EBE"/>
    <w:rsid w:val="009630F2"/>
    <w:rsid w:val="009713BA"/>
    <w:rsid w:val="00972AA9"/>
    <w:rsid w:val="00976D1B"/>
    <w:rsid w:val="009777DB"/>
    <w:rsid w:val="00980D1C"/>
    <w:rsid w:val="0098101A"/>
    <w:rsid w:val="00985C4E"/>
    <w:rsid w:val="00991D23"/>
    <w:rsid w:val="00994B6E"/>
    <w:rsid w:val="009A0FE5"/>
    <w:rsid w:val="009A2A36"/>
    <w:rsid w:val="009B0763"/>
    <w:rsid w:val="009B202C"/>
    <w:rsid w:val="009B2888"/>
    <w:rsid w:val="009B43A4"/>
    <w:rsid w:val="009B4DA3"/>
    <w:rsid w:val="009C3C22"/>
    <w:rsid w:val="009C42AD"/>
    <w:rsid w:val="009C62B1"/>
    <w:rsid w:val="009C7752"/>
    <w:rsid w:val="009D08F9"/>
    <w:rsid w:val="009D5A5A"/>
    <w:rsid w:val="009E0778"/>
    <w:rsid w:val="009E7024"/>
    <w:rsid w:val="009F302C"/>
    <w:rsid w:val="009F534F"/>
    <w:rsid w:val="00A040D7"/>
    <w:rsid w:val="00A07CDA"/>
    <w:rsid w:val="00A13FF7"/>
    <w:rsid w:val="00A1402C"/>
    <w:rsid w:val="00A15820"/>
    <w:rsid w:val="00A233A8"/>
    <w:rsid w:val="00A23684"/>
    <w:rsid w:val="00A24E80"/>
    <w:rsid w:val="00A30F46"/>
    <w:rsid w:val="00A43D25"/>
    <w:rsid w:val="00A44766"/>
    <w:rsid w:val="00A502A0"/>
    <w:rsid w:val="00A61166"/>
    <w:rsid w:val="00A64251"/>
    <w:rsid w:val="00A66ACB"/>
    <w:rsid w:val="00A74705"/>
    <w:rsid w:val="00A852D0"/>
    <w:rsid w:val="00A859CF"/>
    <w:rsid w:val="00A904AF"/>
    <w:rsid w:val="00A9178A"/>
    <w:rsid w:val="00A93908"/>
    <w:rsid w:val="00A962C3"/>
    <w:rsid w:val="00AA00AB"/>
    <w:rsid w:val="00AA6F12"/>
    <w:rsid w:val="00AA7818"/>
    <w:rsid w:val="00AA7914"/>
    <w:rsid w:val="00AB17FD"/>
    <w:rsid w:val="00AB348F"/>
    <w:rsid w:val="00AB4180"/>
    <w:rsid w:val="00AC5CBE"/>
    <w:rsid w:val="00AC772E"/>
    <w:rsid w:val="00AD6F7E"/>
    <w:rsid w:val="00AE070D"/>
    <w:rsid w:val="00AE1A8B"/>
    <w:rsid w:val="00AF0AD8"/>
    <w:rsid w:val="00AF12B3"/>
    <w:rsid w:val="00AF6D20"/>
    <w:rsid w:val="00AF7D16"/>
    <w:rsid w:val="00B03021"/>
    <w:rsid w:val="00B03F41"/>
    <w:rsid w:val="00B12DF5"/>
    <w:rsid w:val="00B1552E"/>
    <w:rsid w:val="00B160C6"/>
    <w:rsid w:val="00B25FB5"/>
    <w:rsid w:val="00B357E3"/>
    <w:rsid w:val="00B35A49"/>
    <w:rsid w:val="00B37D3B"/>
    <w:rsid w:val="00B44D8E"/>
    <w:rsid w:val="00B45913"/>
    <w:rsid w:val="00B500FD"/>
    <w:rsid w:val="00B51E9F"/>
    <w:rsid w:val="00B51F17"/>
    <w:rsid w:val="00B54463"/>
    <w:rsid w:val="00B5494C"/>
    <w:rsid w:val="00B778CE"/>
    <w:rsid w:val="00B8366C"/>
    <w:rsid w:val="00B84FAC"/>
    <w:rsid w:val="00B86A4E"/>
    <w:rsid w:val="00B87255"/>
    <w:rsid w:val="00B87E94"/>
    <w:rsid w:val="00B93D6B"/>
    <w:rsid w:val="00B94009"/>
    <w:rsid w:val="00B9578F"/>
    <w:rsid w:val="00B96A4B"/>
    <w:rsid w:val="00BB1A81"/>
    <w:rsid w:val="00BB2E69"/>
    <w:rsid w:val="00BB4EAA"/>
    <w:rsid w:val="00BB76DD"/>
    <w:rsid w:val="00BC1C76"/>
    <w:rsid w:val="00BC3918"/>
    <w:rsid w:val="00BC5BB1"/>
    <w:rsid w:val="00BC64F6"/>
    <w:rsid w:val="00BD3250"/>
    <w:rsid w:val="00BD437C"/>
    <w:rsid w:val="00BD518C"/>
    <w:rsid w:val="00BD5518"/>
    <w:rsid w:val="00BD70B6"/>
    <w:rsid w:val="00BE192E"/>
    <w:rsid w:val="00BE4B8B"/>
    <w:rsid w:val="00BE505F"/>
    <w:rsid w:val="00C01209"/>
    <w:rsid w:val="00C17F4E"/>
    <w:rsid w:val="00C207F6"/>
    <w:rsid w:val="00C233A6"/>
    <w:rsid w:val="00C26925"/>
    <w:rsid w:val="00C27DEA"/>
    <w:rsid w:val="00C30F37"/>
    <w:rsid w:val="00C323CA"/>
    <w:rsid w:val="00C33D45"/>
    <w:rsid w:val="00C3749B"/>
    <w:rsid w:val="00C37AFE"/>
    <w:rsid w:val="00C41AE1"/>
    <w:rsid w:val="00C47E7E"/>
    <w:rsid w:val="00C50EE6"/>
    <w:rsid w:val="00C56E14"/>
    <w:rsid w:val="00C61A3D"/>
    <w:rsid w:val="00C63DAC"/>
    <w:rsid w:val="00C65B93"/>
    <w:rsid w:val="00C714E8"/>
    <w:rsid w:val="00C722B6"/>
    <w:rsid w:val="00C81420"/>
    <w:rsid w:val="00C821E3"/>
    <w:rsid w:val="00C836E2"/>
    <w:rsid w:val="00CA120F"/>
    <w:rsid w:val="00CB31A9"/>
    <w:rsid w:val="00CB4C31"/>
    <w:rsid w:val="00CC249D"/>
    <w:rsid w:val="00CC2806"/>
    <w:rsid w:val="00CC540A"/>
    <w:rsid w:val="00CC63F5"/>
    <w:rsid w:val="00CC6B0F"/>
    <w:rsid w:val="00CD36E3"/>
    <w:rsid w:val="00CE2EF0"/>
    <w:rsid w:val="00CE37F9"/>
    <w:rsid w:val="00CE45BF"/>
    <w:rsid w:val="00CE52AE"/>
    <w:rsid w:val="00CF1D3E"/>
    <w:rsid w:val="00D01B44"/>
    <w:rsid w:val="00D04385"/>
    <w:rsid w:val="00D0760B"/>
    <w:rsid w:val="00D14A4A"/>
    <w:rsid w:val="00D167C2"/>
    <w:rsid w:val="00D20FF0"/>
    <w:rsid w:val="00D21D59"/>
    <w:rsid w:val="00D24EA6"/>
    <w:rsid w:val="00D30BFF"/>
    <w:rsid w:val="00D33373"/>
    <w:rsid w:val="00D33DD8"/>
    <w:rsid w:val="00D3530E"/>
    <w:rsid w:val="00D403AD"/>
    <w:rsid w:val="00D50246"/>
    <w:rsid w:val="00D52734"/>
    <w:rsid w:val="00D53AFE"/>
    <w:rsid w:val="00D5607C"/>
    <w:rsid w:val="00D7190D"/>
    <w:rsid w:val="00D72C36"/>
    <w:rsid w:val="00D75568"/>
    <w:rsid w:val="00D75628"/>
    <w:rsid w:val="00D80589"/>
    <w:rsid w:val="00D80FF2"/>
    <w:rsid w:val="00D936BF"/>
    <w:rsid w:val="00D9704B"/>
    <w:rsid w:val="00DA03C9"/>
    <w:rsid w:val="00DA098A"/>
    <w:rsid w:val="00DA180F"/>
    <w:rsid w:val="00DA4C54"/>
    <w:rsid w:val="00DA4D99"/>
    <w:rsid w:val="00DB33DE"/>
    <w:rsid w:val="00DC2FAA"/>
    <w:rsid w:val="00DC6BAF"/>
    <w:rsid w:val="00DC72B8"/>
    <w:rsid w:val="00DE3D86"/>
    <w:rsid w:val="00DE508F"/>
    <w:rsid w:val="00DE5189"/>
    <w:rsid w:val="00DF376A"/>
    <w:rsid w:val="00E01501"/>
    <w:rsid w:val="00E018CA"/>
    <w:rsid w:val="00E04B57"/>
    <w:rsid w:val="00E06528"/>
    <w:rsid w:val="00E17527"/>
    <w:rsid w:val="00E20698"/>
    <w:rsid w:val="00E2215E"/>
    <w:rsid w:val="00E23E89"/>
    <w:rsid w:val="00E26580"/>
    <w:rsid w:val="00E27428"/>
    <w:rsid w:val="00E3166C"/>
    <w:rsid w:val="00E36533"/>
    <w:rsid w:val="00E43149"/>
    <w:rsid w:val="00E43DA9"/>
    <w:rsid w:val="00E47675"/>
    <w:rsid w:val="00E47EC1"/>
    <w:rsid w:val="00E52036"/>
    <w:rsid w:val="00E542E8"/>
    <w:rsid w:val="00E562C6"/>
    <w:rsid w:val="00E5672B"/>
    <w:rsid w:val="00E61AC7"/>
    <w:rsid w:val="00E6465A"/>
    <w:rsid w:val="00E64922"/>
    <w:rsid w:val="00E74504"/>
    <w:rsid w:val="00E80806"/>
    <w:rsid w:val="00E870D8"/>
    <w:rsid w:val="00E8719E"/>
    <w:rsid w:val="00E909E3"/>
    <w:rsid w:val="00E938C9"/>
    <w:rsid w:val="00EA0799"/>
    <w:rsid w:val="00EA0AE6"/>
    <w:rsid w:val="00EA2531"/>
    <w:rsid w:val="00EA2F9C"/>
    <w:rsid w:val="00EA6E23"/>
    <w:rsid w:val="00EB02DA"/>
    <w:rsid w:val="00EB57EC"/>
    <w:rsid w:val="00EB789C"/>
    <w:rsid w:val="00EC0E70"/>
    <w:rsid w:val="00EC667D"/>
    <w:rsid w:val="00EC7B9B"/>
    <w:rsid w:val="00ED1C50"/>
    <w:rsid w:val="00ED1E69"/>
    <w:rsid w:val="00EE0944"/>
    <w:rsid w:val="00EE2137"/>
    <w:rsid w:val="00EE4309"/>
    <w:rsid w:val="00EE4D71"/>
    <w:rsid w:val="00EE5576"/>
    <w:rsid w:val="00EE691D"/>
    <w:rsid w:val="00EF2BAF"/>
    <w:rsid w:val="00EF5BE6"/>
    <w:rsid w:val="00F0124D"/>
    <w:rsid w:val="00F0497A"/>
    <w:rsid w:val="00F05440"/>
    <w:rsid w:val="00F06376"/>
    <w:rsid w:val="00F1030F"/>
    <w:rsid w:val="00F105C1"/>
    <w:rsid w:val="00F120C6"/>
    <w:rsid w:val="00F12609"/>
    <w:rsid w:val="00F144CC"/>
    <w:rsid w:val="00F14DFB"/>
    <w:rsid w:val="00F15C61"/>
    <w:rsid w:val="00F1669D"/>
    <w:rsid w:val="00F21130"/>
    <w:rsid w:val="00F35299"/>
    <w:rsid w:val="00F370BB"/>
    <w:rsid w:val="00F52400"/>
    <w:rsid w:val="00F55296"/>
    <w:rsid w:val="00F56376"/>
    <w:rsid w:val="00F63E74"/>
    <w:rsid w:val="00F73A73"/>
    <w:rsid w:val="00F75B0F"/>
    <w:rsid w:val="00F8570A"/>
    <w:rsid w:val="00F8619B"/>
    <w:rsid w:val="00F90C53"/>
    <w:rsid w:val="00F94808"/>
    <w:rsid w:val="00F955CB"/>
    <w:rsid w:val="00F97467"/>
    <w:rsid w:val="00FA47E3"/>
    <w:rsid w:val="00FA6478"/>
    <w:rsid w:val="00FA793E"/>
    <w:rsid w:val="00FB21E8"/>
    <w:rsid w:val="00FB7A3E"/>
    <w:rsid w:val="00FC194D"/>
    <w:rsid w:val="00FC1A93"/>
    <w:rsid w:val="00FC5A07"/>
    <w:rsid w:val="00FD2E85"/>
    <w:rsid w:val="00FD3580"/>
    <w:rsid w:val="00FD59AE"/>
    <w:rsid w:val="00FD7EB7"/>
    <w:rsid w:val="00FE246A"/>
    <w:rsid w:val="00FE4A6A"/>
    <w:rsid w:val="00FE56C7"/>
    <w:rsid w:val="00FE6337"/>
    <w:rsid w:val="00FE76A6"/>
    <w:rsid w:val="00FF385D"/>
    <w:rsid w:val="00FF6ED3"/>
    <w:rsid w:val="00FF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8403"/>
  <w15:docId w15:val="{B51792D6-A24B-457B-9E05-8856E8CC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1B"/>
  </w:style>
  <w:style w:type="paragraph" w:styleId="Heading1">
    <w:name w:val="heading 1"/>
    <w:basedOn w:val="Normal"/>
    <w:next w:val="Normal"/>
    <w:link w:val="Heading1Char"/>
    <w:uiPriority w:val="9"/>
    <w:qFormat/>
    <w:rsid w:val="00976D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2F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2F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194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C19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194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21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DC0"/>
  </w:style>
  <w:style w:type="paragraph" w:styleId="Footer">
    <w:name w:val="footer"/>
    <w:basedOn w:val="Normal"/>
    <w:link w:val="FooterChar"/>
    <w:uiPriority w:val="99"/>
    <w:unhideWhenUsed/>
    <w:rsid w:val="00921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DC0"/>
  </w:style>
  <w:style w:type="paragraph" w:styleId="BalloonText">
    <w:name w:val="Balloon Text"/>
    <w:basedOn w:val="Normal"/>
    <w:link w:val="BalloonTextChar"/>
    <w:uiPriority w:val="99"/>
    <w:semiHidden/>
    <w:unhideWhenUsed/>
    <w:rsid w:val="0092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DC0"/>
    <w:rPr>
      <w:rFonts w:ascii="Tahoma" w:hAnsi="Tahoma" w:cs="Tahoma"/>
      <w:sz w:val="16"/>
      <w:szCs w:val="16"/>
    </w:rPr>
  </w:style>
  <w:style w:type="character" w:styleId="Hyperlink">
    <w:name w:val="Hyperlink"/>
    <w:basedOn w:val="DefaultParagraphFont"/>
    <w:uiPriority w:val="99"/>
    <w:unhideWhenUsed/>
    <w:rsid w:val="00F55296"/>
    <w:rPr>
      <w:color w:val="0000FF" w:themeColor="hyperlink"/>
      <w:u w:val="single"/>
    </w:rPr>
  </w:style>
  <w:style w:type="paragraph" w:styleId="NoSpacing">
    <w:name w:val="No Spacing"/>
    <w:uiPriority w:val="1"/>
    <w:qFormat/>
    <w:rsid w:val="00F55296"/>
    <w:pPr>
      <w:spacing w:after="0" w:line="240" w:lineRule="auto"/>
    </w:pPr>
  </w:style>
  <w:style w:type="character" w:customStyle="1" w:styleId="Heading1Char">
    <w:name w:val="Heading 1 Char"/>
    <w:basedOn w:val="DefaultParagraphFont"/>
    <w:link w:val="Heading1"/>
    <w:uiPriority w:val="9"/>
    <w:rsid w:val="00976D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2F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2FC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B202C"/>
    <w:pPr>
      <w:outlineLvl w:val="9"/>
    </w:pPr>
    <w:rPr>
      <w:lang w:val="pt-BR" w:eastAsia="pt-BR"/>
    </w:rPr>
  </w:style>
  <w:style w:type="paragraph" w:styleId="TOC1">
    <w:name w:val="toc 1"/>
    <w:basedOn w:val="Normal"/>
    <w:next w:val="Normal"/>
    <w:autoRedefine/>
    <w:uiPriority w:val="39"/>
    <w:unhideWhenUsed/>
    <w:rsid w:val="009B202C"/>
    <w:pPr>
      <w:spacing w:after="100"/>
    </w:pPr>
  </w:style>
  <w:style w:type="paragraph" w:styleId="TOC2">
    <w:name w:val="toc 2"/>
    <w:basedOn w:val="Normal"/>
    <w:next w:val="Normal"/>
    <w:autoRedefine/>
    <w:uiPriority w:val="39"/>
    <w:unhideWhenUsed/>
    <w:rsid w:val="009B202C"/>
    <w:pPr>
      <w:spacing w:after="100"/>
      <w:ind w:left="220"/>
    </w:pPr>
  </w:style>
  <w:style w:type="paragraph" w:styleId="TOC3">
    <w:name w:val="toc 3"/>
    <w:basedOn w:val="Normal"/>
    <w:next w:val="Normal"/>
    <w:autoRedefine/>
    <w:uiPriority w:val="39"/>
    <w:unhideWhenUsed/>
    <w:rsid w:val="009B202C"/>
    <w:pPr>
      <w:spacing w:after="100"/>
      <w:ind w:left="440"/>
    </w:pPr>
  </w:style>
  <w:style w:type="paragraph" w:styleId="ListParagraph">
    <w:name w:val="List Paragraph"/>
    <w:basedOn w:val="Normal"/>
    <w:uiPriority w:val="34"/>
    <w:qFormat/>
    <w:rsid w:val="00230164"/>
    <w:pPr>
      <w:ind w:left="720"/>
      <w:contextualSpacing/>
    </w:pPr>
  </w:style>
  <w:style w:type="character" w:styleId="Strong">
    <w:name w:val="Strong"/>
    <w:basedOn w:val="DefaultParagraphFont"/>
    <w:uiPriority w:val="22"/>
    <w:qFormat/>
    <w:rsid w:val="00716085"/>
    <w:rPr>
      <w:b/>
      <w:bCs/>
    </w:rPr>
  </w:style>
  <w:style w:type="table" w:styleId="TableGrid">
    <w:name w:val="Table Grid"/>
    <w:basedOn w:val="TableNormal"/>
    <w:uiPriority w:val="59"/>
    <w:rsid w:val="00AA7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63F5"/>
    <w:rPr>
      <w:sz w:val="16"/>
      <w:szCs w:val="16"/>
    </w:rPr>
  </w:style>
  <w:style w:type="paragraph" w:styleId="CommentText">
    <w:name w:val="annotation text"/>
    <w:basedOn w:val="Normal"/>
    <w:link w:val="CommentTextChar"/>
    <w:uiPriority w:val="99"/>
    <w:semiHidden/>
    <w:unhideWhenUsed/>
    <w:rsid w:val="00CC63F5"/>
    <w:pPr>
      <w:spacing w:line="240" w:lineRule="auto"/>
    </w:pPr>
    <w:rPr>
      <w:sz w:val="20"/>
      <w:szCs w:val="20"/>
    </w:rPr>
  </w:style>
  <w:style w:type="character" w:customStyle="1" w:styleId="CommentTextChar">
    <w:name w:val="Comment Text Char"/>
    <w:basedOn w:val="DefaultParagraphFont"/>
    <w:link w:val="CommentText"/>
    <w:uiPriority w:val="99"/>
    <w:semiHidden/>
    <w:rsid w:val="00CC63F5"/>
    <w:rPr>
      <w:sz w:val="20"/>
      <w:szCs w:val="20"/>
    </w:rPr>
  </w:style>
  <w:style w:type="paragraph" w:styleId="CommentSubject">
    <w:name w:val="annotation subject"/>
    <w:basedOn w:val="CommentText"/>
    <w:next w:val="CommentText"/>
    <w:link w:val="CommentSubjectChar"/>
    <w:uiPriority w:val="99"/>
    <w:semiHidden/>
    <w:unhideWhenUsed/>
    <w:rsid w:val="00CC63F5"/>
    <w:rPr>
      <w:b/>
      <w:bCs/>
    </w:rPr>
  </w:style>
  <w:style w:type="character" w:customStyle="1" w:styleId="CommentSubjectChar">
    <w:name w:val="Comment Subject Char"/>
    <w:basedOn w:val="CommentTextChar"/>
    <w:link w:val="CommentSubject"/>
    <w:uiPriority w:val="99"/>
    <w:semiHidden/>
    <w:rsid w:val="00CC63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40809">
      <w:bodyDiv w:val="1"/>
      <w:marLeft w:val="0"/>
      <w:marRight w:val="0"/>
      <w:marTop w:val="0"/>
      <w:marBottom w:val="0"/>
      <w:divBdr>
        <w:top w:val="none" w:sz="0" w:space="0" w:color="auto"/>
        <w:left w:val="none" w:sz="0" w:space="0" w:color="auto"/>
        <w:bottom w:val="none" w:sz="0" w:space="0" w:color="auto"/>
        <w:right w:val="none" w:sz="0" w:space="0" w:color="auto"/>
      </w:divBdr>
    </w:div>
    <w:div w:id="174929538">
      <w:bodyDiv w:val="1"/>
      <w:marLeft w:val="0"/>
      <w:marRight w:val="0"/>
      <w:marTop w:val="0"/>
      <w:marBottom w:val="0"/>
      <w:divBdr>
        <w:top w:val="none" w:sz="0" w:space="0" w:color="auto"/>
        <w:left w:val="none" w:sz="0" w:space="0" w:color="auto"/>
        <w:bottom w:val="none" w:sz="0" w:space="0" w:color="auto"/>
        <w:right w:val="none" w:sz="0" w:space="0" w:color="auto"/>
      </w:divBdr>
    </w:div>
    <w:div w:id="176506268">
      <w:bodyDiv w:val="1"/>
      <w:marLeft w:val="0"/>
      <w:marRight w:val="0"/>
      <w:marTop w:val="0"/>
      <w:marBottom w:val="0"/>
      <w:divBdr>
        <w:top w:val="none" w:sz="0" w:space="0" w:color="auto"/>
        <w:left w:val="none" w:sz="0" w:space="0" w:color="auto"/>
        <w:bottom w:val="none" w:sz="0" w:space="0" w:color="auto"/>
        <w:right w:val="none" w:sz="0" w:space="0" w:color="auto"/>
      </w:divBdr>
      <w:divsChild>
        <w:div w:id="568148532">
          <w:marLeft w:val="0"/>
          <w:marRight w:val="0"/>
          <w:marTop w:val="0"/>
          <w:marBottom w:val="0"/>
          <w:divBdr>
            <w:top w:val="none" w:sz="0" w:space="0" w:color="auto"/>
            <w:left w:val="none" w:sz="0" w:space="0" w:color="auto"/>
            <w:bottom w:val="none" w:sz="0" w:space="0" w:color="auto"/>
            <w:right w:val="none" w:sz="0" w:space="0" w:color="auto"/>
          </w:divBdr>
        </w:div>
        <w:div w:id="1507596884">
          <w:marLeft w:val="0"/>
          <w:marRight w:val="0"/>
          <w:marTop w:val="0"/>
          <w:marBottom w:val="0"/>
          <w:divBdr>
            <w:top w:val="none" w:sz="0" w:space="0" w:color="auto"/>
            <w:left w:val="none" w:sz="0" w:space="0" w:color="auto"/>
            <w:bottom w:val="none" w:sz="0" w:space="0" w:color="auto"/>
            <w:right w:val="none" w:sz="0" w:space="0" w:color="auto"/>
          </w:divBdr>
        </w:div>
        <w:div w:id="2059892165">
          <w:marLeft w:val="0"/>
          <w:marRight w:val="0"/>
          <w:marTop w:val="0"/>
          <w:marBottom w:val="0"/>
          <w:divBdr>
            <w:top w:val="none" w:sz="0" w:space="0" w:color="auto"/>
            <w:left w:val="none" w:sz="0" w:space="0" w:color="auto"/>
            <w:bottom w:val="none" w:sz="0" w:space="0" w:color="auto"/>
            <w:right w:val="none" w:sz="0" w:space="0" w:color="auto"/>
          </w:divBdr>
        </w:div>
      </w:divsChild>
    </w:div>
    <w:div w:id="224997732">
      <w:bodyDiv w:val="1"/>
      <w:marLeft w:val="0"/>
      <w:marRight w:val="0"/>
      <w:marTop w:val="0"/>
      <w:marBottom w:val="0"/>
      <w:divBdr>
        <w:top w:val="none" w:sz="0" w:space="0" w:color="auto"/>
        <w:left w:val="none" w:sz="0" w:space="0" w:color="auto"/>
        <w:bottom w:val="none" w:sz="0" w:space="0" w:color="auto"/>
        <w:right w:val="none" w:sz="0" w:space="0" w:color="auto"/>
      </w:divBdr>
    </w:div>
    <w:div w:id="230434111">
      <w:bodyDiv w:val="1"/>
      <w:marLeft w:val="0"/>
      <w:marRight w:val="0"/>
      <w:marTop w:val="0"/>
      <w:marBottom w:val="0"/>
      <w:divBdr>
        <w:top w:val="none" w:sz="0" w:space="0" w:color="auto"/>
        <w:left w:val="none" w:sz="0" w:space="0" w:color="auto"/>
        <w:bottom w:val="none" w:sz="0" w:space="0" w:color="auto"/>
        <w:right w:val="none" w:sz="0" w:space="0" w:color="auto"/>
      </w:divBdr>
    </w:div>
    <w:div w:id="406149798">
      <w:bodyDiv w:val="1"/>
      <w:marLeft w:val="0"/>
      <w:marRight w:val="0"/>
      <w:marTop w:val="0"/>
      <w:marBottom w:val="0"/>
      <w:divBdr>
        <w:top w:val="none" w:sz="0" w:space="0" w:color="auto"/>
        <w:left w:val="none" w:sz="0" w:space="0" w:color="auto"/>
        <w:bottom w:val="none" w:sz="0" w:space="0" w:color="auto"/>
        <w:right w:val="none" w:sz="0" w:space="0" w:color="auto"/>
      </w:divBdr>
    </w:div>
    <w:div w:id="408625139">
      <w:bodyDiv w:val="1"/>
      <w:marLeft w:val="0"/>
      <w:marRight w:val="0"/>
      <w:marTop w:val="0"/>
      <w:marBottom w:val="0"/>
      <w:divBdr>
        <w:top w:val="none" w:sz="0" w:space="0" w:color="auto"/>
        <w:left w:val="none" w:sz="0" w:space="0" w:color="auto"/>
        <w:bottom w:val="none" w:sz="0" w:space="0" w:color="auto"/>
        <w:right w:val="none" w:sz="0" w:space="0" w:color="auto"/>
      </w:divBdr>
    </w:div>
    <w:div w:id="441920458">
      <w:bodyDiv w:val="1"/>
      <w:marLeft w:val="0"/>
      <w:marRight w:val="0"/>
      <w:marTop w:val="0"/>
      <w:marBottom w:val="0"/>
      <w:divBdr>
        <w:top w:val="none" w:sz="0" w:space="0" w:color="auto"/>
        <w:left w:val="none" w:sz="0" w:space="0" w:color="auto"/>
        <w:bottom w:val="none" w:sz="0" w:space="0" w:color="auto"/>
        <w:right w:val="none" w:sz="0" w:space="0" w:color="auto"/>
      </w:divBdr>
    </w:div>
    <w:div w:id="506677784">
      <w:bodyDiv w:val="1"/>
      <w:marLeft w:val="0"/>
      <w:marRight w:val="0"/>
      <w:marTop w:val="0"/>
      <w:marBottom w:val="0"/>
      <w:divBdr>
        <w:top w:val="none" w:sz="0" w:space="0" w:color="auto"/>
        <w:left w:val="none" w:sz="0" w:space="0" w:color="auto"/>
        <w:bottom w:val="none" w:sz="0" w:space="0" w:color="auto"/>
        <w:right w:val="none" w:sz="0" w:space="0" w:color="auto"/>
      </w:divBdr>
    </w:div>
    <w:div w:id="530992985">
      <w:bodyDiv w:val="1"/>
      <w:marLeft w:val="0"/>
      <w:marRight w:val="0"/>
      <w:marTop w:val="0"/>
      <w:marBottom w:val="0"/>
      <w:divBdr>
        <w:top w:val="none" w:sz="0" w:space="0" w:color="auto"/>
        <w:left w:val="none" w:sz="0" w:space="0" w:color="auto"/>
        <w:bottom w:val="none" w:sz="0" w:space="0" w:color="auto"/>
        <w:right w:val="none" w:sz="0" w:space="0" w:color="auto"/>
      </w:divBdr>
      <w:divsChild>
        <w:div w:id="1857965282">
          <w:marLeft w:val="547"/>
          <w:marRight w:val="0"/>
          <w:marTop w:val="0"/>
          <w:marBottom w:val="0"/>
          <w:divBdr>
            <w:top w:val="none" w:sz="0" w:space="0" w:color="auto"/>
            <w:left w:val="none" w:sz="0" w:space="0" w:color="auto"/>
            <w:bottom w:val="none" w:sz="0" w:space="0" w:color="auto"/>
            <w:right w:val="none" w:sz="0" w:space="0" w:color="auto"/>
          </w:divBdr>
        </w:div>
      </w:divsChild>
    </w:div>
    <w:div w:id="890193460">
      <w:bodyDiv w:val="1"/>
      <w:marLeft w:val="0"/>
      <w:marRight w:val="0"/>
      <w:marTop w:val="0"/>
      <w:marBottom w:val="0"/>
      <w:divBdr>
        <w:top w:val="none" w:sz="0" w:space="0" w:color="auto"/>
        <w:left w:val="none" w:sz="0" w:space="0" w:color="auto"/>
        <w:bottom w:val="none" w:sz="0" w:space="0" w:color="auto"/>
        <w:right w:val="none" w:sz="0" w:space="0" w:color="auto"/>
      </w:divBdr>
      <w:divsChild>
        <w:div w:id="1771583580">
          <w:marLeft w:val="547"/>
          <w:marRight w:val="0"/>
          <w:marTop w:val="0"/>
          <w:marBottom w:val="0"/>
          <w:divBdr>
            <w:top w:val="none" w:sz="0" w:space="0" w:color="auto"/>
            <w:left w:val="none" w:sz="0" w:space="0" w:color="auto"/>
            <w:bottom w:val="none" w:sz="0" w:space="0" w:color="auto"/>
            <w:right w:val="none" w:sz="0" w:space="0" w:color="auto"/>
          </w:divBdr>
        </w:div>
      </w:divsChild>
    </w:div>
    <w:div w:id="1395738550">
      <w:bodyDiv w:val="1"/>
      <w:marLeft w:val="0"/>
      <w:marRight w:val="0"/>
      <w:marTop w:val="0"/>
      <w:marBottom w:val="0"/>
      <w:divBdr>
        <w:top w:val="none" w:sz="0" w:space="0" w:color="auto"/>
        <w:left w:val="none" w:sz="0" w:space="0" w:color="auto"/>
        <w:bottom w:val="none" w:sz="0" w:space="0" w:color="auto"/>
        <w:right w:val="none" w:sz="0" w:space="0" w:color="auto"/>
      </w:divBdr>
    </w:div>
    <w:div w:id="1624120402">
      <w:bodyDiv w:val="1"/>
      <w:marLeft w:val="0"/>
      <w:marRight w:val="0"/>
      <w:marTop w:val="0"/>
      <w:marBottom w:val="0"/>
      <w:divBdr>
        <w:top w:val="none" w:sz="0" w:space="0" w:color="auto"/>
        <w:left w:val="none" w:sz="0" w:space="0" w:color="auto"/>
        <w:bottom w:val="none" w:sz="0" w:space="0" w:color="auto"/>
        <w:right w:val="none" w:sz="0" w:space="0" w:color="auto"/>
      </w:divBdr>
    </w:div>
    <w:div w:id="1652782563">
      <w:bodyDiv w:val="1"/>
      <w:marLeft w:val="0"/>
      <w:marRight w:val="0"/>
      <w:marTop w:val="0"/>
      <w:marBottom w:val="0"/>
      <w:divBdr>
        <w:top w:val="none" w:sz="0" w:space="0" w:color="auto"/>
        <w:left w:val="none" w:sz="0" w:space="0" w:color="auto"/>
        <w:bottom w:val="none" w:sz="0" w:space="0" w:color="auto"/>
        <w:right w:val="none" w:sz="0" w:space="0" w:color="auto"/>
      </w:divBdr>
    </w:div>
    <w:div w:id="1667125548">
      <w:bodyDiv w:val="1"/>
      <w:marLeft w:val="0"/>
      <w:marRight w:val="0"/>
      <w:marTop w:val="0"/>
      <w:marBottom w:val="0"/>
      <w:divBdr>
        <w:top w:val="none" w:sz="0" w:space="0" w:color="auto"/>
        <w:left w:val="none" w:sz="0" w:space="0" w:color="auto"/>
        <w:bottom w:val="none" w:sz="0" w:space="0" w:color="auto"/>
        <w:right w:val="none" w:sz="0" w:space="0" w:color="auto"/>
      </w:divBdr>
    </w:div>
    <w:div w:id="1756508818">
      <w:bodyDiv w:val="1"/>
      <w:marLeft w:val="0"/>
      <w:marRight w:val="0"/>
      <w:marTop w:val="0"/>
      <w:marBottom w:val="0"/>
      <w:divBdr>
        <w:top w:val="none" w:sz="0" w:space="0" w:color="auto"/>
        <w:left w:val="none" w:sz="0" w:space="0" w:color="auto"/>
        <w:bottom w:val="none" w:sz="0" w:space="0" w:color="auto"/>
        <w:right w:val="none" w:sz="0" w:space="0" w:color="auto"/>
      </w:divBdr>
    </w:div>
    <w:div w:id="2010019061">
      <w:bodyDiv w:val="1"/>
      <w:marLeft w:val="0"/>
      <w:marRight w:val="0"/>
      <w:marTop w:val="0"/>
      <w:marBottom w:val="0"/>
      <w:divBdr>
        <w:top w:val="none" w:sz="0" w:space="0" w:color="auto"/>
        <w:left w:val="none" w:sz="0" w:space="0" w:color="auto"/>
        <w:bottom w:val="none" w:sz="0" w:space="0" w:color="auto"/>
        <w:right w:val="none" w:sz="0" w:space="0" w:color="auto"/>
      </w:divBdr>
    </w:div>
    <w:div w:id="2019847607">
      <w:bodyDiv w:val="1"/>
      <w:marLeft w:val="0"/>
      <w:marRight w:val="0"/>
      <w:marTop w:val="0"/>
      <w:marBottom w:val="0"/>
      <w:divBdr>
        <w:top w:val="none" w:sz="0" w:space="0" w:color="auto"/>
        <w:left w:val="none" w:sz="0" w:space="0" w:color="auto"/>
        <w:bottom w:val="none" w:sz="0" w:space="0" w:color="auto"/>
        <w:right w:val="none" w:sz="0" w:space="0" w:color="auto"/>
      </w:divBdr>
    </w:div>
    <w:div w:id="208124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diagramQuickStyle" Target="diagrams/quickStyle2.xm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diagramLayout" Target="diagrams/layout2.xml"/><Relationship Id="rId38" Type="http://schemas.microsoft.com/office/2011/relationships/commentsExtended" Target="commentsExtended.xm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diagramQuickStyle" Target="diagrams/quickStyle1.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diagramData" Target="diagrams/data2.xml"/><Relationship Id="rId37" Type="http://schemas.openxmlformats.org/officeDocument/2006/relationships/comments" Target="comments.xm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diagramLayout" Target="diagrams/layout1.xml"/><Relationship Id="rId36" Type="http://schemas.microsoft.com/office/2007/relationships/diagramDrawing" Target="diagrams/drawing2.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07/relationships/diagramDrawing" Target="diagrams/drawing1.xm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diagramColors" Target="diagrams/colors2.xml"/><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0.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43679C-D3E1-4447-9D72-C95D26FFF4CB}"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pt-BR"/>
        </a:p>
      </dgm:t>
    </dgm:pt>
    <dgm:pt modelId="{0FBBEDEB-19D5-4077-BE4D-A025D9294DC7}">
      <dgm:prSet phldrT="[Texto]"/>
      <dgm:spPr/>
      <dgm:t>
        <a:bodyPr/>
        <a:lstStyle/>
        <a:p>
          <a:pPr algn="ctr"/>
          <a:r>
            <a:rPr lang="pt-BR"/>
            <a:t>SeriesTick</a:t>
          </a:r>
        </a:p>
      </dgm:t>
    </dgm:pt>
    <dgm:pt modelId="{8BDD00FB-60F5-4353-8A38-BF2C40A1E342}" type="parTrans" cxnId="{253BE1C3-BAE1-4B02-8B6A-7025E4E7A461}">
      <dgm:prSet/>
      <dgm:spPr/>
      <dgm:t>
        <a:bodyPr/>
        <a:lstStyle/>
        <a:p>
          <a:endParaRPr lang="pt-BR"/>
        </a:p>
      </dgm:t>
    </dgm:pt>
    <dgm:pt modelId="{7A2B25B2-CB27-433A-BA23-47DBEEA06344}" type="sibTrans" cxnId="{253BE1C3-BAE1-4B02-8B6A-7025E4E7A461}">
      <dgm:prSet/>
      <dgm:spPr/>
      <dgm:t>
        <a:bodyPr/>
        <a:lstStyle/>
        <a:p>
          <a:endParaRPr lang="pt-BR"/>
        </a:p>
      </dgm:t>
    </dgm:pt>
    <dgm:pt modelId="{A55D103C-3089-4681-9515-1208223BEDE3}">
      <dgm:prSet phldrT="[Texto]"/>
      <dgm:spPr/>
      <dgm:t>
        <a:bodyPr/>
        <a:lstStyle/>
        <a:p>
          <a:r>
            <a:rPr lang="pt-BR"/>
            <a:t>Partição 1</a:t>
          </a:r>
        </a:p>
      </dgm:t>
    </dgm:pt>
    <dgm:pt modelId="{BB2D63CD-2C4A-4443-A844-01E6ADDBE701}" type="parTrans" cxnId="{1CE4CD66-F2A4-4F36-91EA-A86932F7EE5A}">
      <dgm:prSet/>
      <dgm:spPr/>
      <dgm:t>
        <a:bodyPr/>
        <a:lstStyle/>
        <a:p>
          <a:endParaRPr lang="pt-BR"/>
        </a:p>
      </dgm:t>
    </dgm:pt>
    <dgm:pt modelId="{997C3DA9-5DE1-48D8-9638-4A9D3B28DB13}" type="sibTrans" cxnId="{1CE4CD66-F2A4-4F36-91EA-A86932F7EE5A}">
      <dgm:prSet/>
      <dgm:spPr/>
      <dgm:t>
        <a:bodyPr/>
        <a:lstStyle/>
        <a:p>
          <a:endParaRPr lang="pt-BR"/>
        </a:p>
      </dgm:t>
    </dgm:pt>
    <dgm:pt modelId="{8749D13B-C761-4FD2-99F9-CC560AD94B0B}">
      <dgm:prSet phldrT="[Texto]"/>
      <dgm:spPr/>
      <dgm:t>
        <a:bodyPr/>
        <a:lstStyle/>
        <a:p>
          <a:r>
            <a:rPr lang="pt-BR"/>
            <a:t>Partição 2</a:t>
          </a:r>
        </a:p>
      </dgm:t>
    </dgm:pt>
    <dgm:pt modelId="{AEFC6743-023A-4A4D-B264-469203EB6340}" type="parTrans" cxnId="{BCD13C0D-4AC2-4738-BAB3-5485AE67CE1B}">
      <dgm:prSet/>
      <dgm:spPr/>
      <dgm:t>
        <a:bodyPr/>
        <a:lstStyle/>
        <a:p>
          <a:endParaRPr lang="pt-BR"/>
        </a:p>
      </dgm:t>
    </dgm:pt>
    <dgm:pt modelId="{270168CB-FB04-4B88-90FA-FE0C9A4AB9A5}" type="sibTrans" cxnId="{BCD13C0D-4AC2-4738-BAB3-5485AE67CE1B}">
      <dgm:prSet/>
      <dgm:spPr/>
      <dgm:t>
        <a:bodyPr/>
        <a:lstStyle/>
        <a:p>
          <a:endParaRPr lang="pt-BR"/>
        </a:p>
      </dgm:t>
    </dgm:pt>
    <dgm:pt modelId="{7B6DED6E-33AF-4535-A0CF-89C3BFD9A082}">
      <dgm:prSet phldrT="[Texto]"/>
      <dgm:spPr/>
      <dgm:t>
        <a:bodyPr/>
        <a:lstStyle/>
        <a:p>
          <a:r>
            <a:rPr lang="pt-BR"/>
            <a:t>Partição 3</a:t>
          </a:r>
        </a:p>
      </dgm:t>
    </dgm:pt>
    <dgm:pt modelId="{06979B6B-2611-427E-BB53-087804FD96D6}" type="parTrans" cxnId="{004674AE-559B-4966-B98B-DF0994B71FC0}">
      <dgm:prSet/>
      <dgm:spPr/>
      <dgm:t>
        <a:bodyPr/>
        <a:lstStyle/>
        <a:p>
          <a:endParaRPr lang="pt-BR"/>
        </a:p>
      </dgm:t>
    </dgm:pt>
    <dgm:pt modelId="{02048032-78AF-479C-BF53-6542062A8A5B}" type="sibTrans" cxnId="{004674AE-559B-4966-B98B-DF0994B71FC0}">
      <dgm:prSet/>
      <dgm:spPr/>
      <dgm:t>
        <a:bodyPr/>
        <a:lstStyle/>
        <a:p>
          <a:endParaRPr lang="pt-BR"/>
        </a:p>
      </dgm:t>
    </dgm:pt>
    <dgm:pt modelId="{284B1408-EB5B-451F-897C-9971CEEA94A1}">
      <dgm:prSet phldrT="[Texto]"/>
      <dgm:spPr/>
      <dgm:t>
        <a:bodyPr/>
        <a:lstStyle/>
        <a:p>
          <a:r>
            <a:rPr lang="pt-BR"/>
            <a:t>Partição 4</a:t>
          </a:r>
        </a:p>
      </dgm:t>
    </dgm:pt>
    <dgm:pt modelId="{33C222A5-0449-495D-BC94-A9D24DFC654E}" type="parTrans" cxnId="{1C1FE8DF-DC9E-4A1E-9696-A4F0A0624C63}">
      <dgm:prSet/>
      <dgm:spPr/>
      <dgm:t>
        <a:bodyPr/>
        <a:lstStyle/>
        <a:p>
          <a:endParaRPr lang="pt-BR"/>
        </a:p>
      </dgm:t>
    </dgm:pt>
    <dgm:pt modelId="{2D7E9369-430E-4D12-8E1A-C172F0D7C17B}" type="sibTrans" cxnId="{1C1FE8DF-DC9E-4A1E-9696-A4F0A0624C63}">
      <dgm:prSet/>
      <dgm:spPr/>
      <dgm:t>
        <a:bodyPr/>
        <a:lstStyle/>
        <a:p>
          <a:endParaRPr lang="pt-BR"/>
        </a:p>
      </dgm:t>
    </dgm:pt>
    <dgm:pt modelId="{26FCE1FE-FC05-4CE8-B488-DF6509BF1958}">
      <dgm:prSet phldrT="[Texto]"/>
      <dgm:spPr/>
      <dgm:t>
        <a:bodyPr/>
        <a:lstStyle/>
        <a:p>
          <a:r>
            <a:rPr lang="pt-BR"/>
            <a:t>Partição 5</a:t>
          </a:r>
        </a:p>
      </dgm:t>
    </dgm:pt>
    <dgm:pt modelId="{DC60F86A-54D0-40FB-A93D-6B04F5BD19D8}" type="parTrans" cxnId="{D11B19CA-A2D7-4E3B-B08C-1A612670FEFF}">
      <dgm:prSet/>
      <dgm:spPr/>
      <dgm:t>
        <a:bodyPr/>
        <a:lstStyle/>
        <a:p>
          <a:endParaRPr lang="pt-BR"/>
        </a:p>
      </dgm:t>
    </dgm:pt>
    <dgm:pt modelId="{B685B38F-5BEE-41FF-B6C7-B5409132F593}" type="sibTrans" cxnId="{D11B19CA-A2D7-4E3B-B08C-1A612670FEFF}">
      <dgm:prSet/>
      <dgm:spPr/>
      <dgm:t>
        <a:bodyPr/>
        <a:lstStyle/>
        <a:p>
          <a:endParaRPr lang="pt-BR"/>
        </a:p>
      </dgm:t>
    </dgm:pt>
    <dgm:pt modelId="{12812EFC-BA01-42CB-9971-F065C37D3523}">
      <dgm:prSet phldrT="[Texto]"/>
      <dgm:spPr/>
      <dgm:t>
        <a:bodyPr/>
        <a:lstStyle/>
        <a:p>
          <a:r>
            <a:rPr lang="pt-BR"/>
            <a:t>...</a:t>
          </a:r>
        </a:p>
      </dgm:t>
    </dgm:pt>
    <dgm:pt modelId="{6FC2198D-EC40-4DF4-BB43-ECF7CE643760}" type="parTrans" cxnId="{AE83E8C9-E596-4718-86BB-E10126E53F72}">
      <dgm:prSet/>
      <dgm:spPr/>
      <dgm:t>
        <a:bodyPr/>
        <a:lstStyle/>
        <a:p>
          <a:endParaRPr lang="pt-BR"/>
        </a:p>
      </dgm:t>
    </dgm:pt>
    <dgm:pt modelId="{0984D9C1-4520-4E97-BB94-F7748805C6B3}" type="sibTrans" cxnId="{AE83E8C9-E596-4718-86BB-E10126E53F72}">
      <dgm:prSet/>
      <dgm:spPr/>
      <dgm:t>
        <a:bodyPr/>
        <a:lstStyle/>
        <a:p>
          <a:endParaRPr lang="pt-BR"/>
        </a:p>
      </dgm:t>
    </dgm:pt>
    <dgm:pt modelId="{3CB6609F-D9C7-4119-B14D-3A61ECB95217}" type="pres">
      <dgm:prSet presAssocID="{3E43679C-D3E1-4447-9D72-C95D26FFF4CB}" presName="linear" presStyleCnt="0">
        <dgm:presLayoutVars>
          <dgm:dir/>
          <dgm:animLvl val="lvl"/>
          <dgm:resizeHandles val="exact"/>
        </dgm:presLayoutVars>
      </dgm:prSet>
      <dgm:spPr/>
      <dgm:t>
        <a:bodyPr/>
        <a:lstStyle/>
        <a:p>
          <a:endParaRPr lang="pt-BR"/>
        </a:p>
      </dgm:t>
    </dgm:pt>
    <dgm:pt modelId="{9AF7C058-B6C4-4375-986E-F1EF2FC3B8C1}" type="pres">
      <dgm:prSet presAssocID="{0FBBEDEB-19D5-4077-BE4D-A025D9294DC7}" presName="parentLin" presStyleCnt="0"/>
      <dgm:spPr/>
    </dgm:pt>
    <dgm:pt modelId="{D54F9D42-7399-4ACA-B918-945642615E3C}" type="pres">
      <dgm:prSet presAssocID="{0FBBEDEB-19D5-4077-BE4D-A025D9294DC7}" presName="parentLeftMargin" presStyleLbl="node1" presStyleIdx="0" presStyleCnt="1"/>
      <dgm:spPr/>
      <dgm:t>
        <a:bodyPr/>
        <a:lstStyle/>
        <a:p>
          <a:endParaRPr lang="pt-BR"/>
        </a:p>
      </dgm:t>
    </dgm:pt>
    <dgm:pt modelId="{EA9529A6-55D9-46AF-A2AA-0EA39145EB30}" type="pres">
      <dgm:prSet presAssocID="{0FBBEDEB-19D5-4077-BE4D-A025D9294DC7}" presName="parentText" presStyleLbl="node1" presStyleIdx="0" presStyleCnt="1">
        <dgm:presLayoutVars>
          <dgm:chMax val="0"/>
          <dgm:bulletEnabled val="1"/>
        </dgm:presLayoutVars>
      </dgm:prSet>
      <dgm:spPr/>
      <dgm:t>
        <a:bodyPr/>
        <a:lstStyle/>
        <a:p>
          <a:endParaRPr lang="pt-BR"/>
        </a:p>
      </dgm:t>
    </dgm:pt>
    <dgm:pt modelId="{B18A6E28-D378-4778-BA41-EB7095C6B6F1}" type="pres">
      <dgm:prSet presAssocID="{0FBBEDEB-19D5-4077-BE4D-A025D9294DC7}" presName="negativeSpace" presStyleCnt="0"/>
      <dgm:spPr/>
    </dgm:pt>
    <dgm:pt modelId="{FD1953CE-12BB-439E-B25F-E60AC41F5774}" type="pres">
      <dgm:prSet presAssocID="{0FBBEDEB-19D5-4077-BE4D-A025D9294DC7}" presName="childText" presStyleLbl="conFgAcc1" presStyleIdx="0" presStyleCnt="1">
        <dgm:presLayoutVars>
          <dgm:bulletEnabled val="1"/>
        </dgm:presLayoutVars>
      </dgm:prSet>
      <dgm:spPr/>
      <dgm:t>
        <a:bodyPr/>
        <a:lstStyle/>
        <a:p>
          <a:endParaRPr lang="pt-BR"/>
        </a:p>
      </dgm:t>
    </dgm:pt>
  </dgm:ptLst>
  <dgm:cxnLst>
    <dgm:cxn modelId="{1CE4CD66-F2A4-4F36-91EA-A86932F7EE5A}" srcId="{0FBBEDEB-19D5-4077-BE4D-A025D9294DC7}" destId="{A55D103C-3089-4681-9515-1208223BEDE3}" srcOrd="0" destOrd="0" parTransId="{BB2D63CD-2C4A-4443-A844-01E6ADDBE701}" sibTransId="{997C3DA9-5DE1-48D8-9638-4A9D3B28DB13}"/>
    <dgm:cxn modelId="{D11B19CA-A2D7-4E3B-B08C-1A612670FEFF}" srcId="{0FBBEDEB-19D5-4077-BE4D-A025D9294DC7}" destId="{26FCE1FE-FC05-4CE8-B488-DF6509BF1958}" srcOrd="4" destOrd="0" parTransId="{DC60F86A-54D0-40FB-A93D-6B04F5BD19D8}" sibTransId="{B685B38F-5BEE-41FF-B6C7-B5409132F593}"/>
    <dgm:cxn modelId="{389A037D-7C01-47DF-BF6E-4231137EBB20}" type="presOf" srcId="{0FBBEDEB-19D5-4077-BE4D-A025D9294DC7}" destId="{D54F9D42-7399-4ACA-B918-945642615E3C}" srcOrd="0" destOrd="0" presId="urn:microsoft.com/office/officeart/2005/8/layout/list1"/>
    <dgm:cxn modelId="{4DF12CAC-B951-46F3-9158-D0C78FB91FC4}" type="presOf" srcId="{284B1408-EB5B-451F-897C-9971CEEA94A1}" destId="{FD1953CE-12BB-439E-B25F-E60AC41F5774}" srcOrd="0" destOrd="3" presId="urn:microsoft.com/office/officeart/2005/8/layout/list1"/>
    <dgm:cxn modelId="{E04DEF11-428D-49A8-ADB7-53C9CCF1D466}" type="presOf" srcId="{A55D103C-3089-4681-9515-1208223BEDE3}" destId="{FD1953CE-12BB-439E-B25F-E60AC41F5774}" srcOrd="0" destOrd="0" presId="urn:microsoft.com/office/officeart/2005/8/layout/list1"/>
    <dgm:cxn modelId="{253BE1C3-BAE1-4B02-8B6A-7025E4E7A461}" srcId="{3E43679C-D3E1-4447-9D72-C95D26FFF4CB}" destId="{0FBBEDEB-19D5-4077-BE4D-A025D9294DC7}" srcOrd="0" destOrd="0" parTransId="{8BDD00FB-60F5-4353-8A38-BF2C40A1E342}" sibTransId="{7A2B25B2-CB27-433A-BA23-47DBEEA06344}"/>
    <dgm:cxn modelId="{004674AE-559B-4966-B98B-DF0994B71FC0}" srcId="{0FBBEDEB-19D5-4077-BE4D-A025D9294DC7}" destId="{7B6DED6E-33AF-4535-A0CF-89C3BFD9A082}" srcOrd="2" destOrd="0" parTransId="{06979B6B-2611-427E-BB53-087804FD96D6}" sibTransId="{02048032-78AF-479C-BF53-6542062A8A5B}"/>
    <dgm:cxn modelId="{5C5AB774-DBFD-43CA-8E23-66B11036680B}" type="presOf" srcId="{12812EFC-BA01-42CB-9971-F065C37D3523}" destId="{FD1953CE-12BB-439E-B25F-E60AC41F5774}" srcOrd="0" destOrd="5" presId="urn:microsoft.com/office/officeart/2005/8/layout/list1"/>
    <dgm:cxn modelId="{DFF9C34D-8A0A-43E8-A9A9-8740E13CD15A}" type="presOf" srcId="{3E43679C-D3E1-4447-9D72-C95D26FFF4CB}" destId="{3CB6609F-D9C7-4119-B14D-3A61ECB95217}" srcOrd="0" destOrd="0" presId="urn:microsoft.com/office/officeart/2005/8/layout/list1"/>
    <dgm:cxn modelId="{97199615-1FC7-4F5C-9855-303345C3126E}" type="presOf" srcId="{8749D13B-C761-4FD2-99F9-CC560AD94B0B}" destId="{FD1953CE-12BB-439E-B25F-E60AC41F5774}" srcOrd="0" destOrd="1" presId="urn:microsoft.com/office/officeart/2005/8/layout/list1"/>
    <dgm:cxn modelId="{1C1FE8DF-DC9E-4A1E-9696-A4F0A0624C63}" srcId="{0FBBEDEB-19D5-4077-BE4D-A025D9294DC7}" destId="{284B1408-EB5B-451F-897C-9971CEEA94A1}" srcOrd="3" destOrd="0" parTransId="{33C222A5-0449-495D-BC94-A9D24DFC654E}" sibTransId="{2D7E9369-430E-4D12-8E1A-C172F0D7C17B}"/>
    <dgm:cxn modelId="{AE83E8C9-E596-4718-86BB-E10126E53F72}" srcId="{0FBBEDEB-19D5-4077-BE4D-A025D9294DC7}" destId="{12812EFC-BA01-42CB-9971-F065C37D3523}" srcOrd="5" destOrd="0" parTransId="{6FC2198D-EC40-4DF4-BB43-ECF7CE643760}" sibTransId="{0984D9C1-4520-4E97-BB94-F7748805C6B3}"/>
    <dgm:cxn modelId="{DD751523-91B3-4E7D-A925-91A4E795FB2D}" type="presOf" srcId="{7B6DED6E-33AF-4535-A0CF-89C3BFD9A082}" destId="{FD1953CE-12BB-439E-B25F-E60AC41F5774}" srcOrd="0" destOrd="2" presId="urn:microsoft.com/office/officeart/2005/8/layout/list1"/>
    <dgm:cxn modelId="{9E12E8D7-E253-4580-B210-96773FB93B69}" type="presOf" srcId="{26FCE1FE-FC05-4CE8-B488-DF6509BF1958}" destId="{FD1953CE-12BB-439E-B25F-E60AC41F5774}" srcOrd="0" destOrd="4" presId="urn:microsoft.com/office/officeart/2005/8/layout/list1"/>
    <dgm:cxn modelId="{BCD13C0D-4AC2-4738-BAB3-5485AE67CE1B}" srcId="{0FBBEDEB-19D5-4077-BE4D-A025D9294DC7}" destId="{8749D13B-C761-4FD2-99F9-CC560AD94B0B}" srcOrd="1" destOrd="0" parTransId="{AEFC6743-023A-4A4D-B264-469203EB6340}" sibTransId="{270168CB-FB04-4B88-90FA-FE0C9A4AB9A5}"/>
    <dgm:cxn modelId="{4D0226FC-7E7D-4FC7-B552-AFB7A53E045D}" type="presOf" srcId="{0FBBEDEB-19D5-4077-BE4D-A025D9294DC7}" destId="{EA9529A6-55D9-46AF-A2AA-0EA39145EB30}" srcOrd="1" destOrd="0" presId="urn:microsoft.com/office/officeart/2005/8/layout/list1"/>
    <dgm:cxn modelId="{62C26246-4D65-4017-A6B4-50CEEE4B207A}" type="presParOf" srcId="{3CB6609F-D9C7-4119-B14D-3A61ECB95217}" destId="{9AF7C058-B6C4-4375-986E-F1EF2FC3B8C1}" srcOrd="0" destOrd="0" presId="urn:microsoft.com/office/officeart/2005/8/layout/list1"/>
    <dgm:cxn modelId="{FE3CB356-736C-4947-BBF4-34131C4CF3CA}" type="presParOf" srcId="{9AF7C058-B6C4-4375-986E-F1EF2FC3B8C1}" destId="{D54F9D42-7399-4ACA-B918-945642615E3C}" srcOrd="0" destOrd="0" presId="urn:microsoft.com/office/officeart/2005/8/layout/list1"/>
    <dgm:cxn modelId="{67337F2E-F00C-4315-B599-F0E9E249C7F1}" type="presParOf" srcId="{9AF7C058-B6C4-4375-986E-F1EF2FC3B8C1}" destId="{EA9529A6-55D9-46AF-A2AA-0EA39145EB30}" srcOrd="1" destOrd="0" presId="urn:microsoft.com/office/officeart/2005/8/layout/list1"/>
    <dgm:cxn modelId="{3F4D3E56-3A4B-4AED-A637-9517A04A2FF1}" type="presParOf" srcId="{3CB6609F-D9C7-4119-B14D-3A61ECB95217}" destId="{B18A6E28-D378-4778-BA41-EB7095C6B6F1}" srcOrd="1" destOrd="0" presId="urn:microsoft.com/office/officeart/2005/8/layout/list1"/>
    <dgm:cxn modelId="{2EAF131C-018B-4849-AEC3-FD0FA8632BFC}" type="presParOf" srcId="{3CB6609F-D9C7-4119-B14D-3A61ECB95217}" destId="{FD1953CE-12BB-439E-B25F-E60AC41F5774}" srcOrd="2" destOrd="0" presId="urn:microsoft.com/office/officeart/2005/8/layout/lis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43679C-D3E1-4447-9D72-C95D26FFF4CB}"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pt-BR"/>
        </a:p>
      </dgm:t>
    </dgm:pt>
    <dgm:pt modelId="{0FBBEDEB-19D5-4077-BE4D-A025D9294DC7}">
      <dgm:prSet phldrT="[Texto]"/>
      <dgm:spPr/>
      <dgm:t>
        <a:bodyPr/>
        <a:lstStyle/>
        <a:p>
          <a:pPr algn="ctr"/>
          <a:r>
            <a:rPr lang="pt-BR"/>
            <a:t>SeriesTick</a:t>
          </a:r>
        </a:p>
      </dgm:t>
    </dgm:pt>
    <dgm:pt modelId="{8BDD00FB-60F5-4353-8A38-BF2C40A1E342}" type="parTrans" cxnId="{253BE1C3-BAE1-4B02-8B6A-7025E4E7A461}">
      <dgm:prSet/>
      <dgm:spPr/>
      <dgm:t>
        <a:bodyPr/>
        <a:lstStyle/>
        <a:p>
          <a:endParaRPr lang="pt-BR"/>
        </a:p>
      </dgm:t>
    </dgm:pt>
    <dgm:pt modelId="{7A2B25B2-CB27-433A-BA23-47DBEEA06344}" type="sibTrans" cxnId="{253BE1C3-BAE1-4B02-8B6A-7025E4E7A461}">
      <dgm:prSet/>
      <dgm:spPr/>
      <dgm:t>
        <a:bodyPr/>
        <a:lstStyle/>
        <a:p>
          <a:endParaRPr lang="pt-BR"/>
        </a:p>
      </dgm:t>
    </dgm:pt>
    <dgm:pt modelId="{A55D103C-3089-4681-9515-1208223BEDE3}">
      <dgm:prSet phldrT="[Texto]"/>
      <dgm:spPr/>
      <dgm:t>
        <a:bodyPr/>
        <a:lstStyle/>
        <a:p>
          <a:r>
            <a:rPr lang="pt-BR"/>
            <a:t>VAZIO</a:t>
          </a:r>
        </a:p>
      </dgm:t>
    </dgm:pt>
    <dgm:pt modelId="{BB2D63CD-2C4A-4443-A844-01E6ADDBE701}" type="parTrans" cxnId="{1CE4CD66-F2A4-4F36-91EA-A86932F7EE5A}">
      <dgm:prSet/>
      <dgm:spPr/>
      <dgm:t>
        <a:bodyPr/>
        <a:lstStyle/>
        <a:p>
          <a:endParaRPr lang="pt-BR"/>
        </a:p>
      </dgm:t>
    </dgm:pt>
    <dgm:pt modelId="{997C3DA9-5DE1-48D8-9638-4A9D3B28DB13}" type="sibTrans" cxnId="{1CE4CD66-F2A4-4F36-91EA-A86932F7EE5A}">
      <dgm:prSet/>
      <dgm:spPr/>
      <dgm:t>
        <a:bodyPr/>
        <a:lstStyle/>
        <a:p>
          <a:endParaRPr lang="pt-BR"/>
        </a:p>
      </dgm:t>
    </dgm:pt>
    <dgm:pt modelId="{8749D13B-C761-4FD2-99F9-CC560AD94B0B}">
      <dgm:prSet phldrT="[Texto]"/>
      <dgm:spPr/>
      <dgm:t>
        <a:bodyPr/>
        <a:lstStyle/>
        <a:p>
          <a:r>
            <a:rPr lang="pt-BR"/>
            <a:t>Partição 2</a:t>
          </a:r>
        </a:p>
      </dgm:t>
    </dgm:pt>
    <dgm:pt modelId="{AEFC6743-023A-4A4D-B264-469203EB6340}" type="parTrans" cxnId="{BCD13C0D-4AC2-4738-BAB3-5485AE67CE1B}">
      <dgm:prSet/>
      <dgm:spPr/>
      <dgm:t>
        <a:bodyPr/>
        <a:lstStyle/>
        <a:p>
          <a:endParaRPr lang="pt-BR"/>
        </a:p>
      </dgm:t>
    </dgm:pt>
    <dgm:pt modelId="{270168CB-FB04-4B88-90FA-FE0C9A4AB9A5}" type="sibTrans" cxnId="{BCD13C0D-4AC2-4738-BAB3-5485AE67CE1B}">
      <dgm:prSet/>
      <dgm:spPr/>
      <dgm:t>
        <a:bodyPr/>
        <a:lstStyle/>
        <a:p>
          <a:endParaRPr lang="pt-BR"/>
        </a:p>
      </dgm:t>
    </dgm:pt>
    <dgm:pt modelId="{7B6DED6E-33AF-4535-A0CF-89C3BFD9A082}">
      <dgm:prSet phldrT="[Texto]"/>
      <dgm:spPr/>
      <dgm:t>
        <a:bodyPr/>
        <a:lstStyle/>
        <a:p>
          <a:r>
            <a:rPr lang="pt-BR"/>
            <a:t>Partição 3</a:t>
          </a:r>
        </a:p>
      </dgm:t>
    </dgm:pt>
    <dgm:pt modelId="{06979B6B-2611-427E-BB53-087804FD96D6}" type="parTrans" cxnId="{004674AE-559B-4966-B98B-DF0994B71FC0}">
      <dgm:prSet/>
      <dgm:spPr/>
      <dgm:t>
        <a:bodyPr/>
        <a:lstStyle/>
        <a:p>
          <a:endParaRPr lang="pt-BR"/>
        </a:p>
      </dgm:t>
    </dgm:pt>
    <dgm:pt modelId="{02048032-78AF-479C-BF53-6542062A8A5B}" type="sibTrans" cxnId="{004674AE-559B-4966-B98B-DF0994B71FC0}">
      <dgm:prSet/>
      <dgm:spPr/>
      <dgm:t>
        <a:bodyPr/>
        <a:lstStyle/>
        <a:p>
          <a:endParaRPr lang="pt-BR"/>
        </a:p>
      </dgm:t>
    </dgm:pt>
    <dgm:pt modelId="{284B1408-EB5B-451F-897C-9971CEEA94A1}">
      <dgm:prSet phldrT="[Texto]"/>
      <dgm:spPr/>
      <dgm:t>
        <a:bodyPr/>
        <a:lstStyle/>
        <a:p>
          <a:r>
            <a:rPr lang="pt-BR"/>
            <a:t>Partição 4</a:t>
          </a:r>
        </a:p>
      </dgm:t>
    </dgm:pt>
    <dgm:pt modelId="{33C222A5-0449-495D-BC94-A9D24DFC654E}" type="parTrans" cxnId="{1C1FE8DF-DC9E-4A1E-9696-A4F0A0624C63}">
      <dgm:prSet/>
      <dgm:spPr/>
      <dgm:t>
        <a:bodyPr/>
        <a:lstStyle/>
        <a:p>
          <a:endParaRPr lang="pt-BR"/>
        </a:p>
      </dgm:t>
    </dgm:pt>
    <dgm:pt modelId="{2D7E9369-430E-4D12-8E1A-C172F0D7C17B}" type="sibTrans" cxnId="{1C1FE8DF-DC9E-4A1E-9696-A4F0A0624C63}">
      <dgm:prSet/>
      <dgm:spPr/>
      <dgm:t>
        <a:bodyPr/>
        <a:lstStyle/>
        <a:p>
          <a:endParaRPr lang="pt-BR"/>
        </a:p>
      </dgm:t>
    </dgm:pt>
    <dgm:pt modelId="{26FCE1FE-FC05-4CE8-B488-DF6509BF1958}">
      <dgm:prSet phldrT="[Texto]"/>
      <dgm:spPr/>
      <dgm:t>
        <a:bodyPr/>
        <a:lstStyle/>
        <a:p>
          <a:r>
            <a:rPr lang="pt-BR"/>
            <a:t>Partição 5</a:t>
          </a:r>
        </a:p>
      </dgm:t>
    </dgm:pt>
    <dgm:pt modelId="{DC60F86A-54D0-40FB-A93D-6B04F5BD19D8}" type="parTrans" cxnId="{D11B19CA-A2D7-4E3B-B08C-1A612670FEFF}">
      <dgm:prSet/>
      <dgm:spPr/>
      <dgm:t>
        <a:bodyPr/>
        <a:lstStyle/>
        <a:p>
          <a:endParaRPr lang="pt-BR"/>
        </a:p>
      </dgm:t>
    </dgm:pt>
    <dgm:pt modelId="{B685B38F-5BEE-41FF-B6C7-B5409132F593}" type="sibTrans" cxnId="{D11B19CA-A2D7-4E3B-B08C-1A612670FEFF}">
      <dgm:prSet/>
      <dgm:spPr/>
      <dgm:t>
        <a:bodyPr/>
        <a:lstStyle/>
        <a:p>
          <a:endParaRPr lang="pt-BR"/>
        </a:p>
      </dgm:t>
    </dgm:pt>
    <dgm:pt modelId="{12812EFC-BA01-42CB-9971-F065C37D3523}">
      <dgm:prSet phldrT="[Texto]"/>
      <dgm:spPr/>
      <dgm:t>
        <a:bodyPr/>
        <a:lstStyle/>
        <a:p>
          <a:r>
            <a:rPr lang="pt-BR"/>
            <a:t>...</a:t>
          </a:r>
        </a:p>
      </dgm:t>
    </dgm:pt>
    <dgm:pt modelId="{6FC2198D-EC40-4DF4-BB43-ECF7CE643760}" type="parTrans" cxnId="{AE83E8C9-E596-4718-86BB-E10126E53F72}">
      <dgm:prSet/>
      <dgm:spPr/>
      <dgm:t>
        <a:bodyPr/>
        <a:lstStyle/>
        <a:p>
          <a:endParaRPr lang="pt-BR"/>
        </a:p>
      </dgm:t>
    </dgm:pt>
    <dgm:pt modelId="{0984D9C1-4520-4E97-BB94-F7748805C6B3}" type="sibTrans" cxnId="{AE83E8C9-E596-4718-86BB-E10126E53F72}">
      <dgm:prSet/>
      <dgm:spPr/>
      <dgm:t>
        <a:bodyPr/>
        <a:lstStyle/>
        <a:p>
          <a:endParaRPr lang="pt-BR"/>
        </a:p>
      </dgm:t>
    </dgm:pt>
    <dgm:pt modelId="{3CB6609F-D9C7-4119-B14D-3A61ECB95217}" type="pres">
      <dgm:prSet presAssocID="{3E43679C-D3E1-4447-9D72-C95D26FFF4CB}" presName="linear" presStyleCnt="0">
        <dgm:presLayoutVars>
          <dgm:dir/>
          <dgm:animLvl val="lvl"/>
          <dgm:resizeHandles val="exact"/>
        </dgm:presLayoutVars>
      </dgm:prSet>
      <dgm:spPr/>
      <dgm:t>
        <a:bodyPr/>
        <a:lstStyle/>
        <a:p>
          <a:endParaRPr lang="pt-BR"/>
        </a:p>
      </dgm:t>
    </dgm:pt>
    <dgm:pt modelId="{9AF7C058-B6C4-4375-986E-F1EF2FC3B8C1}" type="pres">
      <dgm:prSet presAssocID="{0FBBEDEB-19D5-4077-BE4D-A025D9294DC7}" presName="parentLin" presStyleCnt="0"/>
      <dgm:spPr/>
    </dgm:pt>
    <dgm:pt modelId="{D54F9D42-7399-4ACA-B918-945642615E3C}" type="pres">
      <dgm:prSet presAssocID="{0FBBEDEB-19D5-4077-BE4D-A025D9294DC7}" presName="parentLeftMargin" presStyleLbl="node1" presStyleIdx="0" presStyleCnt="1"/>
      <dgm:spPr/>
      <dgm:t>
        <a:bodyPr/>
        <a:lstStyle/>
        <a:p>
          <a:endParaRPr lang="pt-BR"/>
        </a:p>
      </dgm:t>
    </dgm:pt>
    <dgm:pt modelId="{EA9529A6-55D9-46AF-A2AA-0EA39145EB30}" type="pres">
      <dgm:prSet presAssocID="{0FBBEDEB-19D5-4077-BE4D-A025D9294DC7}" presName="parentText" presStyleLbl="node1" presStyleIdx="0" presStyleCnt="1">
        <dgm:presLayoutVars>
          <dgm:chMax val="0"/>
          <dgm:bulletEnabled val="1"/>
        </dgm:presLayoutVars>
      </dgm:prSet>
      <dgm:spPr/>
      <dgm:t>
        <a:bodyPr/>
        <a:lstStyle/>
        <a:p>
          <a:endParaRPr lang="pt-BR"/>
        </a:p>
      </dgm:t>
    </dgm:pt>
    <dgm:pt modelId="{B18A6E28-D378-4778-BA41-EB7095C6B6F1}" type="pres">
      <dgm:prSet presAssocID="{0FBBEDEB-19D5-4077-BE4D-A025D9294DC7}" presName="negativeSpace" presStyleCnt="0"/>
      <dgm:spPr/>
    </dgm:pt>
    <dgm:pt modelId="{FD1953CE-12BB-439E-B25F-E60AC41F5774}" type="pres">
      <dgm:prSet presAssocID="{0FBBEDEB-19D5-4077-BE4D-A025D9294DC7}" presName="childText" presStyleLbl="conFgAcc1" presStyleIdx="0" presStyleCnt="1">
        <dgm:presLayoutVars>
          <dgm:bulletEnabled val="1"/>
        </dgm:presLayoutVars>
      </dgm:prSet>
      <dgm:spPr/>
      <dgm:t>
        <a:bodyPr/>
        <a:lstStyle/>
        <a:p>
          <a:endParaRPr lang="pt-BR"/>
        </a:p>
      </dgm:t>
    </dgm:pt>
  </dgm:ptLst>
  <dgm:cxnLst>
    <dgm:cxn modelId="{1C1FE8DF-DC9E-4A1E-9696-A4F0A0624C63}" srcId="{0FBBEDEB-19D5-4077-BE4D-A025D9294DC7}" destId="{284B1408-EB5B-451F-897C-9971CEEA94A1}" srcOrd="3" destOrd="0" parTransId="{33C222A5-0449-495D-BC94-A9D24DFC654E}" sibTransId="{2D7E9369-430E-4D12-8E1A-C172F0D7C17B}"/>
    <dgm:cxn modelId="{D11B19CA-A2D7-4E3B-B08C-1A612670FEFF}" srcId="{0FBBEDEB-19D5-4077-BE4D-A025D9294DC7}" destId="{26FCE1FE-FC05-4CE8-B488-DF6509BF1958}" srcOrd="4" destOrd="0" parTransId="{DC60F86A-54D0-40FB-A93D-6B04F5BD19D8}" sibTransId="{B685B38F-5BEE-41FF-B6C7-B5409132F593}"/>
    <dgm:cxn modelId="{004674AE-559B-4966-B98B-DF0994B71FC0}" srcId="{0FBBEDEB-19D5-4077-BE4D-A025D9294DC7}" destId="{7B6DED6E-33AF-4535-A0CF-89C3BFD9A082}" srcOrd="2" destOrd="0" parTransId="{06979B6B-2611-427E-BB53-087804FD96D6}" sibTransId="{02048032-78AF-479C-BF53-6542062A8A5B}"/>
    <dgm:cxn modelId="{A77651B0-2F84-4F30-91F6-363E74B917F7}" type="presOf" srcId="{0FBBEDEB-19D5-4077-BE4D-A025D9294DC7}" destId="{D54F9D42-7399-4ACA-B918-945642615E3C}" srcOrd="0" destOrd="0" presId="urn:microsoft.com/office/officeart/2005/8/layout/list1"/>
    <dgm:cxn modelId="{00897990-854C-44D2-97B8-78A22E873A12}" type="presOf" srcId="{A55D103C-3089-4681-9515-1208223BEDE3}" destId="{FD1953CE-12BB-439E-B25F-E60AC41F5774}" srcOrd="0" destOrd="0" presId="urn:microsoft.com/office/officeart/2005/8/layout/list1"/>
    <dgm:cxn modelId="{446EC732-0BE4-4A31-85EB-E9E417CC8493}" type="presOf" srcId="{3E43679C-D3E1-4447-9D72-C95D26FFF4CB}" destId="{3CB6609F-D9C7-4119-B14D-3A61ECB95217}" srcOrd="0" destOrd="0" presId="urn:microsoft.com/office/officeart/2005/8/layout/list1"/>
    <dgm:cxn modelId="{ABDBDD09-29F9-46B3-96CF-B7F3C60BF8AE}" type="presOf" srcId="{284B1408-EB5B-451F-897C-9971CEEA94A1}" destId="{FD1953CE-12BB-439E-B25F-E60AC41F5774}" srcOrd="0" destOrd="3" presId="urn:microsoft.com/office/officeart/2005/8/layout/list1"/>
    <dgm:cxn modelId="{9CA1D10E-B1D9-4C5C-B1FC-6051CBB40FC8}" type="presOf" srcId="{7B6DED6E-33AF-4535-A0CF-89C3BFD9A082}" destId="{FD1953CE-12BB-439E-B25F-E60AC41F5774}" srcOrd="0" destOrd="2" presId="urn:microsoft.com/office/officeart/2005/8/layout/list1"/>
    <dgm:cxn modelId="{B034BF66-ADFB-418C-9BCB-CBDBCDECE16F}" type="presOf" srcId="{26FCE1FE-FC05-4CE8-B488-DF6509BF1958}" destId="{FD1953CE-12BB-439E-B25F-E60AC41F5774}" srcOrd="0" destOrd="4" presId="urn:microsoft.com/office/officeart/2005/8/layout/list1"/>
    <dgm:cxn modelId="{253BE1C3-BAE1-4B02-8B6A-7025E4E7A461}" srcId="{3E43679C-D3E1-4447-9D72-C95D26FFF4CB}" destId="{0FBBEDEB-19D5-4077-BE4D-A025D9294DC7}" srcOrd="0" destOrd="0" parTransId="{8BDD00FB-60F5-4353-8A38-BF2C40A1E342}" sibTransId="{7A2B25B2-CB27-433A-BA23-47DBEEA06344}"/>
    <dgm:cxn modelId="{AE83E8C9-E596-4718-86BB-E10126E53F72}" srcId="{0FBBEDEB-19D5-4077-BE4D-A025D9294DC7}" destId="{12812EFC-BA01-42CB-9971-F065C37D3523}" srcOrd="5" destOrd="0" parTransId="{6FC2198D-EC40-4DF4-BB43-ECF7CE643760}" sibTransId="{0984D9C1-4520-4E97-BB94-F7748805C6B3}"/>
    <dgm:cxn modelId="{33CD68AC-FEEC-4D56-AECF-32305BA96750}" type="presOf" srcId="{8749D13B-C761-4FD2-99F9-CC560AD94B0B}" destId="{FD1953CE-12BB-439E-B25F-E60AC41F5774}" srcOrd="0" destOrd="1" presId="urn:microsoft.com/office/officeart/2005/8/layout/list1"/>
    <dgm:cxn modelId="{1CE4CD66-F2A4-4F36-91EA-A86932F7EE5A}" srcId="{0FBBEDEB-19D5-4077-BE4D-A025D9294DC7}" destId="{A55D103C-3089-4681-9515-1208223BEDE3}" srcOrd="0" destOrd="0" parTransId="{BB2D63CD-2C4A-4443-A844-01E6ADDBE701}" sibTransId="{997C3DA9-5DE1-48D8-9638-4A9D3B28DB13}"/>
    <dgm:cxn modelId="{9298A61E-2910-4B63-86ED-244526FF623D}" type="presOf" srcId="{12812EFC-BA01-42CB-9971-F065C37D3523}" destId="{FD1953CE-12BB-439E-B25F-E60AC41F5774}" srcOrd="0" destOrd="5" presId="urn:microsoft.com/office/officeart/2005/8/layout/list1"/>
    <dgm:cxn modelId="{1AA06419-6AEE-4C9D-9422-54F58C573B27}" type="presOf" srcId="{0FBBEDEB-19D5-4077-BE4D-A025D9294DC7}" destId="{EA9529A6-55D9-46AF-A2AA-0EA39145EB30}" srcOrd="1" destOrd="0" presId="urn:microsoft.com/office/officeart/2005/8/layout/list1"/>
    <dgm:cxn modelId="{BCD13C0D-4AC2-4738-BAB3-5485AE67CE1B}" srcId="{0FBBEDEB-19D5-4077-BE4D-A025D9294DC7}" destId="{8749D13B-C761-4FD2-99F9-CC560AD94B0B}" srcOrd="1" destOrd="0" parTransId="{AEFC6743-023A-4A4D-B264-469203EB6340}" sibTransId="{270168CB-FB04-4B88-90FA-FE0C9A4AB9A5}"/>
    <dgm:cxn modelId="{E56A29A4-758C-4D67-8B5A-907D68FC8E90}" type="presParOf" srcId="{3CB6609F-D9C7-4119-B14D-3A61ECB95217}" destId="{9AF7C058-B6C4-4375-986E-F1EF2FC3B8C1}" srcOrd="0" destOrd="0" presId="urn:microsoft.com/office/officeart/2005/8/layout/list1"/>
    <dgm:cxn modelId="{8590DFE0-8D1F-4FE9-8FF4-ABD18DCC0F88}" type="presParOf" srcId="{9AF7C058-B6C4-4375-986E-F1EF2FC3B8C1}" destId="{D54F9D42-7399-4ACA-B918-945642615E3C}" srcOrd="0" destOrd="0" presId="urn:microsoft.com/office/officeart/2005/8/layout/list1"/>
    <dgm:cxn modelId="{3BE51CA4-45E1-4B1A-BBC5-BB24A14CC45F}" type="presParOf" srcId="{9AF7C058-B6C4-4375-986E-F1EF2FC3B8C1}" destId="{EA9529A6-55D9-46AF-A2AA-0EA39145EB30}" srcOrd="1" destOrd="0" presId="urn:microsoft.com/office/officeart/2005/8/layout/list1"/>
    <dgm:cxn modelId="{C36331E0-F5B2-4B68-94B5-4B4657981981}" type="presParOf" srcId="{3CB6609F-D9C7-4119-B14D-3A61ECB95217}" destId="{B18A6E28-D378-4778-BA41-EB7095C6B6F1}" srcOrd="1" destOrd="0" presId="urn:microsoft.com/office/officeart/2005/8/layout/list1"/>
    <dgm:cxn modelId="{1B9A22FD-8116-47A3-8E36-0499D5ACF6AC}" type="presParOf" srcId="{3CB6609F-D9C7-4119-B14D-3A61ECB95217}" destId="{FD1953CE-12BB-439E-B25F-E60AC41F5774}" srcOrd="2" destOrd="0" presId="urn:microsoft.com/office/officeart/2005/8/layout/lis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1953CE-12BB-439E-B25F-E60AC41F5774}">
      <dsp:nvSpPr>
        <dsp:cNvPr id="0" name=""/>
        <dsp:cNvSpPr/>
      </dsp:nvSpPr>
      <dsp:spPr>
        <a:xfrm>
          <a:off x="0" y="234471"/>
          <a:ext cx="1466491" cy="1638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816" tIns="270764" rIns="113816" bIns="92456" numCol="1" spcCol="1270" anchor="t" anchorCtr="0">
          <a:noAutofit/>
        </a:bodyPr>
        <a:lstStyle/>
        <a:p>
          <a:pPr marL="114300" lvl="1" indent="-114300" algn="l" defTabSz="577850">
            <a:lnSpc>
              <a:spcPct val="90000"/>
            </a:lnSpc>
            <a:spcBef>
              <a:spcPct val="0"/>
            </a:spcBef>
            <a:spcAft>
              <a:spcPct val="15000"/>
            </a:spcAft>
            <a:buChar char="••"/>
          </a:pPr>
          <a:r>
            <a:rPr lang="pt-BR" sz="1300" kern="1200"/>
            <a:t>Partição 1</a:t>
          </a:r>
        </a:p>
        <a:p>
          <a:pPr marL="114300" lvl="1" indent="-114300" algn="l" defTabSz="577850">
            <a:lnSpc>
              <a:spcPct val="90000"/>
            </a:lnSpc>
            <a:spcBef>
              <a:spcPct val="0"/>
            </a:spcBef>
            <a:spcAft>
              <a:spcPct val="15000"/>
            </a:spcAft>
            <a:buChar char="••"/>
          </a:pPr>
          <a:r>
            <a:rPr lang="pt-BR" sz="1300" kern="1200"/>
            <a:t>Partição 2</a:t>
          </a:r>
        </a:p>
        <a:p>
          <a:pPr marL="114300" lvl="1" indent="-114300" algn="l" defTabSz="577850">
            <a:lnSpc>
              <a:spcPct val="90000"/>
            </a:lnSpc>
            <a:spcBef>
              <a:spcPct val="0"/>
            </a:spcBef>
            <a:spcAft>
              <a:spcPct val="15000"/>
            </a:spcAft>
            <a:buChar char="••"/>
          </a:pPr>
          <a:r>
            <a:rPr lang="pt-BR" sz="1300" kern="1200"/>
            <a:t>Partição 3</a:t>
          </a:r>
        </a:p>
        <a:p>
          <a:pPr marL="114300" lvl="1" indent="-114300" algn="l" defTabSz="577850">
            <a:lnSpc>
              <a:spcPct val="90000"/>
            </a:lnSpc>
            <a:spcBef>
              <a:spcPct val="0"/>
            </a:spcBef>
            <a:spcAft>
              <a:spcPct val="15000"/>
            </a:spcAft>
            <a:buChar char="••"/>
          </a:pPr>
          <a:r>
            <a:rPr lang="pt-BR" sz="1300" kern="1200"/>
            <a:t>Partição 4</a:t>
          </a:r>
        </a:p>
        <a:p>
          <a:pPr marL="114300" lvl="1" indent="-114300" algn="l" defTabSz="577850">
            <a:lnSpc>
              <a:spcPct val="90000"/>
            </a:lnSpc>
            <a:spcBef>
              <a:spcPct val="0"/>
            </a:spcBef>
            <a:spcAft>
              <a:spcPct val="15000"/>
            </a:spcAft>
            <a:buChar char="••"/>
          </a:pPr>
          <a:r>
            <a:rPr lang="pt-BR" sz="1300" kern="1200"/>
            <a:t>Partição 5</a:t>
          </a:r>
        </a:p>
        <a:p>
          <a:pPr marL="114300" lvl="1" indent="-114300" algn="l" defTabSz="577850">
            <a:lnSpc>
              <a:spcPct val="90000"/>
            </a:lnSpc>
            <a:spcBef>
              <a:spcPct val="0"/>
            </a:spcBef>
            <a:spcAft>
              <a:spcPct val="15000"/>
            </a:spcAft>
            <a:buChar char="••"/>
          </a:pPr>
          <a:r>
            <a:rPr lang="pt-BR" sz="1300" kern="1200"/>
            <a:t>...</a:t>
          </a:r>
        </a:p>
      </dsp:txBody>
      <dsp:txXfrm>
        <a:off x="0" y="234471"/>
        <a:ext cx="1466491" cy="1638000"/>
      </dsp:txXfrm>
    </dsp:sp>
    <dsp:sp modelId="{EA9529A6-55D9-46AF-A2AA-0EA39145EB30}">
      <dsp:nvSpPr>
        <dsp:cNvPr id="0" name=""/>
        <dsp:cNvSpPr/>
      </dsp:nvSpPr>
      <dsp:spPr>
        <a:xfrm>
          <a:off x="73324" y="42591"/>
          <a:ext cx="1026543" cy="3837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801" tIns="0" rIns="38801" bIns="0" numCol="1" spcCol="1270" anchor="ctr" anchorCtr="0">
          <a:noAutofit/>
        </a:bodyPr>
        <a:lstStyle/>
        <a:p>
          <a:pPr lvl="0" algn="ctr" defTabSz="577850">
            <a:lnSpc>
              <a:spcPct val="90000"/>
            </a:lnSpc>
            <a:spcBef>
              <a:spcPct val="0"/>
            </a:spcBef>
            <a:spcAft>
              <a:spcPct val="35000"/>
            </a:spcAft>
          </a:pPr>
          <a:r>
            <a:rPr lang="pt-BR" sz="1300" kern="1200"/>
            <a:t>SeriesTick</a:t>
          </a:r>
        </a:p>
      </dsp:txBody>
      <dsp:txXfrm>
        <a:off x="92058" y="61325"/>
        <a:ext cx="989075" cy="3462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1953CE-12BB-439E-B25F-E60AC41F5774}">
      <dsp:nvSpPr>
        <dsp:cNvPr id="0" name=""/>
        <dsp:cNvSpPr/>
      </dsp:nvSpPr>
      <dsp:spPr>
        <a:xfrm>
          <a:off x="0" y="234471"/>
          <a:ext cx="1466491" cy="1638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816" tIns="270764" rIns="113816" bIns="92456" numCol="1" spcCol="1270" anchor="t" anchorCtr="0">
          <a:noAutofit/>
        </a:bodyPr>
        <a:lstStyle/>
        <a:p>
          <a:pPr marL="114300" lvl="1" indent="-114300" algn="l" defTabSz="577850">
            <a:lnSpc>
              <a:spcPct val="90000"/>
            </a:lnSpc>
            <a:spcBef>
              <a:spcPct val="0"/>
            </a:spcBef>
            <a:spcAft>
              <a:spcPct val="15000"/>
            </a:spcAft>
            <a:buChar char="••"/>
          </a:pPr>
          <a:r>
            <a:rPr lang="pt-BR" sz="1300" kern="1200"/>
            <a:t>VAZIO</a:t>
          </a:r>
        </a:p>
        <a:p>
          <a:pPr marL="114300" lvl="1" indent="-114300" algn="l" defTabSz="577850">
            <a:lnSpc>
              <a:spcPct val="90000"/>
            </a:lnSpc>
            <a:spcBef>
              <a:spcPct val="0"/>
            </a:spcBef>
            <a:spcAft>
              <a:spcPct val="15000"/>
            </a:spcAft>
            <a:buChar char="••"/>
          </a:pPr>
          <a:r>
            <a:rPr lang="pt-BR" sz="1300" kern="1200"/>
            <a:t>Partição 2</a:t>
          </a:r>
        </a:p>
        <a:p>
          <a:pPr marL="114300" lvl="1" indent="-114300" algn="l" defTabSz="577850">
            <a:lnSpc>
              <a:spcPct val="90000"/>
            </a:lnSpc>
            <a:spcBef>
              <a:spcPct val="0"/>
            </a:spcBef>
            <a:spcAft>
              <a:spcPct val="15000"/>
            </a:spcAft>
            <a:buChar char="••"/>
          </a:pPr>
          <a:r>
            <a:rPr lang="pt-BR" sz="1300" kern="1200"/>
            <a:t>Partição 3</a:t>
          </a:r>
        </a:p>
        <a:p>
          <a:pPr marL="114300" lvl="1" indent="-114300" algn="l" defTabSz="577850">
            <a:lnSpc>
              <a:spcPct val="90000"/>
            </a:lnSpc>
            <a:spcBef>
              <a:spcPct val="0"/>
            </a:spcBef>
            <a:spcAft>
              <a:spcPct val="15000"/>
            </a:spcAft>
            <a:buChar char="••"/>
          </a:pPr>
          <a:r>
            <a:rPr lang="pt-BR" sz="1300" kern="1200"/>
            <a:t>Partição 4</a:t>
          </a:r>
        </a:p>
        <a:p>
          <a:pPr marL="114300" lvl="1" indent="-114300" algn="l" defTabSz="577850">
            <a:lnSpc>
              <a:spcPct val="90000"/>
            </a:lnSpc>
            <a:spcBef>
              <a:spcPct val="0"/>
            </a:spcBef>
            <a:spcAft>
              <a:spcPct val="15000"/>
            </a:spcAft>
            <a:buChar char="••"/>
          </a:pPr>
          <a:r>
            <a:rPr lang="pt-BR" sz="1300" kern="1200"/>
            <a:t>Partição 5</a:t>
          </a:r>
        </a:p>
        <a:p>
          <a:pPr marL="114300" lvl="1" indent="-114300" algn="l" defTabSz="577850">
            <a:lnSpc>
              <a:spcPct val="90000"/>
            </a:lnSpc>
            <a:spcBef>
              <a:spcPct val="0"/>
            </a:spcBef>
            <a:spcAft>
              <a:spcPct val="15000"/>
            </a:spcAft>
            <a:buChar char="••"/>
          </a:pPr>
          <a:r>
            <a:rPr lang="pt-BR" sz="1300" kern="1200"/>
            <a:t>...</a:t>
          </a:r>
        </a:p>
      </dsp:txBody>
      <dsp:txXfrm>
        <a:off x="0" y="234471"/>
        <a:ext cx="1466491" cy="1638000"/>
      </dsp:txXfrm>
    </dsp:sp>
    <dsp:sp modelId="{EA9529A6-55D9-46AF-A2AA-0EA39145EB30}">
      <dsp:nvSpPr>
        <dsp:cNvPr id="0" name=""/>
        <dsp:cNvSpPr/>
      </dsp:nvSpPr>
      <dsp:spPr>
        <a:xfrm>
          <a:off x="73324" y="42591"/>
          <a:ext cx="1026543" cy="3837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801" tIns="0" rIns="38801" bIns="0" numCol="1" spcCol="1270" anchor="ctr" anchorCtr="0">
          <a:noAutofit/>
        </a:bodyPr>
        <a:lstStyle/>
        <a:p>
          <a:pPr lvl="0" algn="ctr" defTabSz="577850">
            <a:lnSpc>
              <a:spcPct val="90000"/>
            </a:lnSpc>
            <a:spcBef>
              <a:spcPct val="0"/>
            </a:spcBef>
            <a:spcAft>
              <a:spcPct val="35000"/>
            </a:spcAft>
          </a:pPr>
          <a:r>
            <a:rPr lang="pt-BR" sz="1300" kern="1200"/>
            <a:t>SeriesTick</a:t>
          </a:r>
        </a:p>
      </dsp:txBody>
      <dsp:txXfrm>
        <a:off x="92058" y="61325"/>
        <a:ext cx="989075" cy="34629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838BE-92AE-44C6-A092-1F8C97D44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5844</Words>
  <Characters>33316</Characters>
  <Application>Microsoft Office Word</Application>
  <DocSecurity>0</DocSecurity>
  <Lines>277</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Sr. Nimbus LTDA</Company>
  <LinksUpToDate>false</LinksUpToDate>
  <CharactersWithSpaces>39082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Caixeta Moreira</dc:creator>
  <cp:lastModifiedBy>fabiano</cp:lastModifiedBy>
  <cp:revision>14</cp:revision>
  <cp:lastPrinted>2015-11-19T17:20:00Z</cp:lastPrinted>
  <dcterms:created xsi:type="dcterms:W3CDTF">2012-05-17T17:19:00Z</dcterms:created>
  <dcterms:modified xsi:type="dcterms:W3CDTF">2015-11-19T17:20:00Z</dcterms:modified>
</cp:coreProperties>
</file>